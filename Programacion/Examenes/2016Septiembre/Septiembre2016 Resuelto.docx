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D85" w:rsidRPr="0020259E" w:rsidRDefault="00A74D85" w:rsidP="00A74D85">
      <w:pPr>
        <w:contextualSpacing/>
        <w:jc w:val="center"/>
        <w:rPr>
          <w:b/>
          <w:bCs/>
        </w:rPr>
      </w:pPr>
      <w:r w:rsidRPr="0020259E">
        <w:rPr>
          <w:b/>
          <w:bCs/>
        </w:rPr>
        <w:t>Fundamentos de Programación</w:t>
      </w:r>
      <w:r>
        <w:rPr>
          <w:b/>
          <w:bCs/>
        </w:rPr>
        <w:t xml:space="preserve"> (9</w:t>
      </w:r>
      <w:r w:rsidRPr="0020259E">
        <w:rPr>
          <w:b/>
          <w:bCs/>
        </w:rPr>
        <w:t xml:space="preserve"> de </w:t>
      </w:r>
      <w:r>
        <w:rPr>
          <w:b/>
          <w:bCs/>
        </w:rPr>
        <w:t>septiembre</w:t>
      </w:r>
      <w:r w:rsidRPr="0020259E">
        <w:rPr>
          <w:b/>
          <w:bCs/>
        </w:rPr>
        <w:t xml:space="preserve"> de 201</w:t>
      </w:r>
      <w:r>
        <w:rPr>
          <w:b/>
          <w:bCs/>
        </w:rPr>
        <w:t>6)</w:t>
      </w:r>
    </w:p>
    <w:p w:rsidR="00A74D85" w:rsidRPr="0020259E" w:rsidRDefault="00A74D85" w:rsidP="00A74D85">
      <w:pPr>
        <w:contextualSpacing/>
        <w:jc w:val="center"/>
        <w:rPr>
          <w:b/>
          <w:bCs/>
        </w:rPr>
      </w:pPr>
      <w:r w:rsidRPr="0020259E">
        <w:rPr>
          <w:b/>
          <w:bCs/>
        </w:rPr>
        <w:t xml:space="preserve">(Grados en Ingeniería Mecánica, </w:t>
      </w:r>
      <w:r>
        <w:rPr>
          <w:b/>
          <w:bCs/>
        </w:rPr>
        <w:t xml:space="preserve">Eléctrica, </w:t>
      </w:r>
      <w:r w:rsidRPr="0020259E">
        <w:rPr>
          <w:b/>
          <w:bCs/>
        </w:rPr>
        <w:t>Electrónica Industrial y Química Industrial)</w:t>
      </w:r>
    </w:p>
    <w:p w:rsidR="00A74D85" w:rsidRDefault="00A74D85" w:rsidP="00A74D85">
      <w:pPr>
        <w:contextualSpacing/>
        <w:jc w:val="both"/>
        <w:rPr>
          <w:b/>
          <w:bCs/>
          <w:i/>
          <w:iCs/>
        </w:rPr>
      </w:pPr>
    </w:p>
    <w:p w:rsidR="00A74D85" w:rsidRPr="0020259E" w:rsidRDefault="00A74D85" w:rsidP="00A74D85">
      <w:pPr>
        <w:contextualSpacing/>
        <w:jc w:val="both"/>
      </w:pPr>
      <w:r w:rsidRPr="0020259E">
        <w:rPr>
          <w:b/>
          <w:bCs/>
          <w:i/>
          <w:iCs/>
        </w:rPr>
        <w:t xml:space="preserve">Ejercicio: </w:t>
      </w:r>
      <w:r w:rsidRPr="0020259E">
        <w:t xml:space="preserve">construir </w:t>
      </w:r>
      <w:r>
        <w:t>un</w:t>
      </w:r>
      <w:r w:rsidRPr="0020259E">
        <w:t xml:space="preserve"> programa en </w:t>
      </w:r>
      <w:r w:rsidRPr="0015152B">
        <w:rPr>
          <w:b/>
          <w:i/>
        </w:rPr>
        <w:t>C</w:t>
      </w:r>
      <w:r w:rsidR="00F95010">
        <w:rPr>
          <w:b/>
          <w:i/>
        </w:rPr>
        <w:t xml:space="preserve"> </w:t>
      </w:r>
      <w:r w:rsidRPr="0020259E">
        <w:t>lo más modular posible (atendiendo a los criterios de modularidad)</w:t>
      </w:r>
      <w:r>
        <w:t xml:space="preserve"> que se ajuste a la especificación dada</w:t>
      </w:r>
      <w:r w:rsidRPr="0020259E">
        <w:t xml:space="preserve"> y documentar el diseño preliminar </w:t>
      </w:r>
      <w:r>
        <w:t xml:space="preserve">con la </w:t>
      </w:r>
      <w:r w:rsidRPr="0020259E">
        <w:t xml:space="preserve">definición de </w:t>
      </w:r>
      <w:r>
        <w:t xml:space="preserve">las </w:t>
      </w:r>
      <w:r w:rsidRPr="0020259E">
        <w:t>nuevas tipologías de datos</w:t>
      </w:r>
      <w:r>
        <w:t xml:space="preserve">, </w:t>
      </w:r>
      <w:r w:rsidRPr="0020259E">
        <w:t xml:space="preserve">el diagrama de módulos </w:t>
      </w:r>
      <w:r>
        <w:t>(</w:t>
      </w:r>
      <w:r w:rsidRPr="0020259E">
        <w:t>estructura del programa</w:t>
      </w:r>
      <w:r>
        <w:t>)y la</w:t>
      </w:r>
      <w:r w:rsidRPr="0020259E">
        <w:t xml:space="preserve">s </w:t>
      </w:r>
      <w:r>
        <w:t>interfaces de los módulos,</w:t>
      </w:r>
      <w:r w:rsidRPr="0020259E">
        <w:t xml:space="preserve"> y el diseño detallado </w:t>
      </w:r>
      <w:r>
        <w:t>con las definiciones de los</w:t>
      </w:r>
      <w:r w:rsidR="00F95010">
        <w:t xml:space="preserve"> </w:t>
      </w:r>
      <w:r>
        <w:t>respectivo</w:t>
      </w:r>
      <w:r w:rsidRPr="0020259E">
        <w:t xml:space="preserve">s </w:t>
      </w:r>
      <w:r>
        <w:t>sub-programas</w:t>
      </w:r>
      <w:r w:rsidRPr="0020259E">
        <w:t>.</w:t>
      </w:r>
    </w:p>
    <w:p w:rsidR="000F1B2F" w:rsidRDefault="000F1B2F" w:rsidP="000F1B2F">
      <w:pPr>
        <w:contextualSpacing/>
        <w:jc w:val="both"/>
        <w:rPr>
          <w:b/>
          <w:bCs/>
          <w:i/>
          <w:iCs/>
        </w:rPr>
      </w:pPr>
    </w:p>
    <w:p w:rsidR="00A74D85" w:rsidRDefault="00D3117E" w:rsidP="00A74D85">
      <w:pPr>
        <w:spacing w:before="100" w:beforeAutospacing="1" w:after="100" w:afterAutospacing="1"/>
        <w:contextualSpacing/>
        <w:jc w:val="both"/>
      </w:pPr>
      <w:r>
        <w:rPr>
          <w:noProof/>
        </w:rPr>
        <w:pict>
          <v:shapetype id="_x0000_t202" coordsize="21600,21600" o:spt="202" path="m,l,21600r21600,l21600,xe">
            <v:stroke joinstyle="miter"/>
            <v:path gradientshapeok="t" o:connecttype="rect"/>
          </v:shapetype>
          <v:shape id="_x0000_s1140" type="#_x0000_t202" style="position:absolute;left:0;text-align:left;margin-left:265.15pt;margin-top:107.4pt;width:265.3pt;height:208.1pt;z-index:251649536" filled="f" stroked="f">
            <v:textbox>
              <w:txbxContent>
                <w:p w:rsidR="00D3541D" w:rsidRDefault="00D3541D" w:rsidP="00A74D85">
                  <w:pPr>
                    <w:spacing w:before="100" w:beforeAutospacing="1" w:after="100" w:afterAutospacing="1"/>
                    <w:contextualSpacing/>
                    <w:jc w:val="both"/>
                  </w:pPr>
                  <w:r>
                    <w:t xml:space="preserve">En el ejemplo se muestra un cubo de </w:t>
                  </w:r>
                  <w:proofErr w:type="spellStart"/>
                  <w:r w:rsidRPr="005C1D08">
                    <w:rPr>
                      <w:b/>
                      <w:i/>
                    </w:rPr>
                    <w:t>Rubik</w:t>
                  </w:r>
                  <w:proofErr w:type="spellEnd"/>
                  <w:r>
                    <w:t xml:space="preserve"> de lado </w:t>
                  </w:r>
                  <w:r w:rsidRPr="005C1D08">
                    <w:rPr>
                      <w:b/>
                      <w:i/>
                    </w:rPr>
                    <w:t>5</w:t>
                  </w:r>
                  <w:r>
                    <w:t>, con un sistema de referencia inicial para identificar sus caras, junto con la nomenclatura  de las mismas y su configuración de colores en el estado ordenado inicial:</w:t>
                  </w:r>
                </w:p>
                <w:p w:rsidR="00D3541D" w:rsidRDefault="00D3541D" w:rsidP="00A74D85">
                  <w:pPr>
                    <w:spacing w:before="100" w:beforeAutospacing="1" w:after="100" w:afterAutospacing="1"/>
                    <w:contextualSpacing/>
                    <w:jc w:val="both"/>
                  </w:pPr>
                </w:p>
                <w:tbl>
                  <w:tblPr>
                    <w:tblStyle w:val="Tablaconcuadrcula"/>
                    <w:tblW w:w="0" w:type="auto"/>
                    <w:jc w:val="center"/>
                    <w:tblLook w:val="04A0"/>
                  </w:tblPr>
                  <w:tblGrid>
                    <w:gridCol w:w="736"/>
                    <w:gridCol w:w="963"/>
                    <w:gridCol w:w="1683"/>
                    <w:gridCol w:w="1610"/>
                  </w:tblGrid>
                  <w:tr w:rsidR="00D3541D" w:rsidTr="001115EE">
                    <w:trPr>
                      <w:jc w:val="center"/>
                    </w:trPr>
                    <w:tc>
                      <w:tcPr>
                        <w:tcW w:w="736" w:type="dxa"/>
                      </w:tcPr>
                      <w:p w:rsidR="00D3541D" w:rsidRPr="000035A7" w:rsidRDefault="00D3541D" w:rsidP="001115EE">
                        <w:pPr>
                          <w:rPr>
                            <w:b/>
                          </w:rPr>
                        </w:pPr>
                        <w:r w:rsidRPr="000035A7">
                          <w:rPr>
                            <w:b/>
                          </w:rPr>
                          <w:t>Cara</w:t>
                        </w:r>
                      </w:p>
                    </w:tc>
                    <w:tc>
                      <w:tcPr>
                        <w:tcW w:w="963" w:type="dxa"/>
                      </w:tcPr>
                      <w:p w:rsidR="00D3541D" w:rsidRPr="000035A7" w:rsidRDefault="00D3541D" w:rsidP="001115EE">
                        <w:pPr>
                          <w:rPr>
                            <w:b/>
                          </w:rPr>
                        </w:pPr>
                        <w:r w:rsidRPr="000035A7">
                          <w:rPr>
                            <w:b/>
                          </w:rPr>
                          <w:t>Vector normal</w:t>
                        </w:r>
                      </w:p>
                    </w:tc>
                    <w:tc>
                      <w:tcPr>
                        <w:tcW w:w="1683" w:type="dxa"/>
                      </w:tcPr>
                      <w:p w:rsidR="00D3541D" w:rsidRPr="000035A7" w:rsidRDefault="00D3541D" w:rsidP="001115EE">
                        <w:pPr>
                          <w:rPr>
                            <w:b/>
                          </w:rPr>
                        </w:pPr>
                        <w:r w:rsidRPr="000035A7">
                          <w:rPr>
                            <w:b/>
                          </w:rPr>
                          <w:t>Nomenclatura</w:t>
                        </w:r>
                      </w:p>
                    </w:tc>
                    <w:tc>
                      <w:tcPr>
                        <w:tcW w:w="1610" w:type="dxa"/>
                      </w:tcPr>
                      <w:p w:rsidR="00D3541D" w:rsidRPr="000035A7" w:rsidRDefault="00D3541D" w:rsidP="001115EE">
                        <w:pPr>
                          <w:rPr>
                            <w:b/>
                          </w:rPr>
                        </w:pPr>
                        <w:r w:rsidRPr="000035A7">
                          <w:rPr>
                            <w:b/>
                          </w:rPr>
                          <w:t>Color inicial</w:t>
                        </w:r>
                      </w:p>
                    </w:tc>
                  </w:tr>
                  <w:tr w:rsidR="00D3541D" w:rsidTr="001115EE">
                    <w:trPr>
                      <w:jc w:val="center"/>
                    </w:trPr>
                    <w:tc>
                      <w:tcPr>
                        <w:tcW w:w="736" w:type="dxa"/>
                      </w:tcPr>
                      <w:p w:rsidR="00D3541D" w:rsidRDefault="00D3541D" w:rsidP="001115EE">
                        <w:r>
                          <w:t>0</w:t>
                        </w:r>
                      </w:p>
                    </w:tc>
                    <w:tc>
                      <w:tcPr>
                        <w:tcW w:w="963" w:type="dxa"/>
                      </w:tcPr>
                      <w:p w:rsidR="00D3541D" w:rsidRDefault="00D3541D" w:rsidP="001115EE">
                        <w:r>
                          <w:t>X</w:t>
                        </w:r>
                        <w:r w:rsidRPr="000035A7">
                          <w:rPr>
                            <w:vertAlign w:val="superscript"/>
                          </w:rPr>
                          <w:t>+</w:t>
                        </w:r>
                      </w:p>
                    </w:tc>
                    <w:tc>
                      <w:tcPr>
                        <w:tcW w:w="1683" w:type="dxa"/>
                      </w:tcPr>
                      <w:p w:rsidR="00D3541D" w:rsidRDefault="00D3541D" w:rsidP="001115EE">
                        <w:r>
                          <w:t>Frontal</w:t>
                        </w:r>
                      </w:p>
                    </w:tc>
                    <w:tc>
                      <w:tcPr>
                        <w:tcW w:w="1610" w:type="dxa"/>
                      </w:tcPr>
                      <w:p w:rsidR="00D3541D" w:rsidRDefault="00D3541D" w:rsidP="001115EE">
                        <w:r>
                          <w:t>A: azul</w:t>
                        </w:r>
                      </w:p>
                    </w:tc>
                  </w:tr>
                  <w:tr w:rsidR="00D3541D" w:rsidTr="001115EE">
                    <w:trPr>
                      <w:jc w:val="center"/>
                    </w:trPr>
                    <w:tc>
                      <w:tcPr>
                        <w:tcW w:w="736" w:type="dxa"/>
                      </w:tcPr>
                      <w:p w:rsidR="00D3541D" w:rsidRDefault="00D3541D" w:rsidP="001115EE">
                        <w:r>
                          <w:t>1</w:t>
                        </w:r>
                      </w:p>
                    </w:tc>
                    <w:tc>
                      <w:tcPr>
                        <w:tcW w:w="963" w:type="dxa"/>
                      </w:tcPr>
                      <w:p w:rsidR="00D3541D" w:rsidRDefault="00D3541D" w:rsidP="001115EE">
                        <w:r>
                          <w:t>Y</w:t>
                        </w:r>
                        <w:r w:rsidRPr="000035A7">
                          <w:rPr>
                            <w:vertAlign w:val="superscript"/>
                          </w:rPr>
                          <w:t>+</w:t>
                        </w:r>
                      </w:p>
                    </w:tc>
                    <w:tc>
                      <w:tcPr>
                        <w:tcW w:w="1683" w:type="dxa"/>
                      </w:tcPr>
                      <w:p w:rsidR="00D3541D" w:rsidRDefault="00D3541D" w:rsidP="001115EE">
                        <w:r>
                          <w:t>Derecha</w:t>
                        </w:r>
                      </w:p>
                    </w:tc>
                    <w:tc>
                      <w:tcPr>
                        <w:tcW w:w="1610" w:type="dxa"/>
                      </w:tcPr>
                      <w:p w:rsidR="00D3541D" w:rsidRDefault="00D3541D" w:rsidP="001115EE">
                        <w:r>
                          <w:t>M: amarillo</w:t>
                        </w:r>
                      </w:p>
                    </w:tc>
                  </w:tr>
                  <w:tr w:rsidR="00D3541D" w:rsidTr="001115EE">
                    <w:trPr>
                      <w:jc w:val="center"/>
                    </w:trPr>
                    <w:tc>
                      <w:tcPr>
                        <w:tcW w:w="736" w:type="dxa"/>
                      </w:tcPr>
                      <w:p w:rsidR="00D3541D" w:rsidRDefault="00D3541D" w:rsidP="001115EE">
                        <w:r>
                          <w:t>2</w:t>
                        </w:r>
                      </w:p>
                    </w:tc>
                    <w:tc>
                      <w:tcPr>
                        <w:tcW w:w="963" w:type="dxa"/>
                      </w:tcPr>
                      <w:p w:rsidR="00D3541D" w:rsidRDefault="00D3541D" w:rsidP="001115EE">
                        <w:r>
                          <w:t>Z</w:t>
                        </w:r>
                        <w:r w:rsidRPr="000035A7">
                          <w:rPr>
                            <w:vertAlign w:val="superscript"/>
                          </w:rPr>
                          <w:t>+</w:t>
                        </w:r>
                      </w:p>
                    </w:tc>
                    <w:tc>
                      <w:tcPr>
                        <w:tcW w:w="1683" w:type="dxa"/>
                      </w:tcPr>
                      <w:p w:rsidR="00D3541D" w:rsidRDefault="00D3541D" w:rsidP="001115EE">
                        <w:r>
                          <w:t>Arriba</w:t>
                        </w:r>
                      </w:p>
                    </w:tc>
                    <w:tc>
                      <w:tcPr>
                        <w:tcW w:w="1610" w:type="dxa"/>
                      </w:tcPr>
                      <w:p w:rsidR="00D3541D" w:rsidRDefault="00D3541D" w:rsidP="001115EE">
                        <w:r>
                          <w:t>B: blanco</w:t>
                        </w:r>
                      </w:p>
                    </w:tc>
                  </w:tr>
                  <w:tr w:rsidR="00D3541D" w:rsidTr="001115EE">
                    <w:trPr>
                      <w:jc w:val="center"/>
                    </w:trPr>
                    <w:tc>
                      <w:tcPr>
                        <w:tcW w:w="736" w:type="dxa"/>
                      </w:tcPr>
                      <w:p w:rsidR="00D3541D" w:rsidRDefault="00D3541D" w:rsidP="001115EE">
                        <w:r>
                          <w:t>3</w:t>
                        </w:r>
                      </w:p>
                    </w:tc>
                    <w:tc>
                      <w:tcPr>
                        <w:tcW w:w="963" w:type="dxa"/>
                      </w:tcPr>
                      <w:p w:rsidR="00D3541D" w:rsidRDefault="00D3541D" w:rsidP="001115EE">
                        <w:r>
                          <w:t>X</w:t>
                        </w:r>
                        <w:r w:rsidRPr="000035A7">
                          <w:rPr>
                            <w:vertAlign w:val="superscript"/>
                          </w:rPr>
                          <w:t>-</w:t>
                        </w:r>
                      </w:p>
                    </w:tc>
                    <w:tc>
                      <w:tcPr>
                        <w:tcW w:w="1683" w:type="dxa"/>
                      </w:tcPr>
                      <w:p w:rsidR="00D3541D" w:rsidRDefault="00D3541D" w:rsidP="001115EE">
                        <w:r>
                          <w:t>Trasera</w:t>
                        </w:r>
                      </w:p>
                    </w:tc>
                    <w:tc>
                      <w:tcPr>
                        <w:tcW w:w="1610" w:type="dxa"/>
                      </w:tcPr>
                      <w:p w:rsidR="00D3541D" w:rsidRDefault="00D3541D" w:rsidP="001115EE">
                        <w:r>
                          <w:t>N: negro</w:t>
                        </w:r>
                      </w:p>
                    </w:tc>
                  </w:tr>
                  <w:tr w:rsidR="00D3541D" w:rsidTr="001115EE">
                    <w:trPr>
                      <w:jc w:val="center"/>
                    </w:trPr>
                    <w:tc>
                      <w:tcPr>
                        <w:tcW w:w="736" w:type="dxa"/>
                      </w:tcPr>
                      <w:p w:rsidR="00D3541D" w:rsidRDefault="00D3541D" w:rsidP="001115EE">
                        <w:r>
                          <w:t>4</w:t>
                        </w:r>
                      </w:p>
                    </w:tc>
                    <w:tc>
                      <w:tcPr>
                        <w:tcW w:w="963" w:type="dxa"/>
                      </w:tcPr>
                      <w:p w:rsidR="00D3541D" w:rsidRDefault="00D3541D" w:rsidP="001115EE">
                        <w:r>
                          <w:t>Y</w:t>
                        </w:r>
                        <w:r w:rsidRPr="000035A7">
                          <w:rPr>
                            <w:vertAlign w:val="superscript"/>
                          </w:rPr>
                          <w:t>-</w:t>
                        </w:r>
                      </w:p>
                    </w:tc>
                    <w:tc>
                      <w:tcPr>
                        <w:tcW w:w="1683" w:type="dxa"/>
                      </w:tcPr>
                      <w:p w:rsidR="00D3541D" w:rsidRDefault="00D3541D" w:rsidP="001115EE">
                        <w:r>
                          <w:t>Izquierda</w:t>
                        </w:r>
                      </w:p>
                    </w:tc>
                    <w:tc>
                      <w:tcPr>
                        <w:tcW w:w="1610" w:type="dxa"/>
                      </w:tcPr>
                      <w:p w:rsidR="00D3541D" w:rsidRDefault="00D3541D" w:rsidP="001115EE">
                        <w:r>
                          <w:t>R: rojo</w:t>
                        </w:r>
                      </w:p>
                    </w:tc>
                  </w:tr>
                  <w:tr w:rsidR="00D3541D" w:rsidTr="001115EE">
                    <w:trPr>
                      <w:jc w:val="center"/>
                    </w:trPr>
                    <w:tc>
                      <w:tcPr>
                        <w:tcW w:w="736" w:type="dxa"/>
                      </w:tcPr>
                      <w:p w:rsidR="00D3541D" w:rsidRDefault="00D3541D" w:rsidP="001115EE">
                        <w:r>
                          <w:t>5</w:t>
                        </w:r>
                      </w:p>
                    </w:tc>
                    <w:tc>
                      <w:tcPr>
                        <w:tcW w:w="963" w:type="dxa"/>
                      </w:tcPr>
                      <w:p w:rsidR="00D3541D" w:rsidRDefault="00D3541D" w:rsidP="001115EE">
                        <w:r>
                          <w:t>Z</w:t>
                        </w:r>
                        <w:r w:rsidRPr="000035A7">
                          <w:rPr>
                            <w:vertAlign w:val="superscript"/>
                          </w:rPr>
                          <w:t>-</w:t>
                        </w:r>
                      </w:p>
                    </w:tc>
                    <w:tc>
                      <w:tcPr>
                        <w:tcW w:w="1683" w:type="dxa"/>
                      </w:tcPr>
                      <w:p w:rsidR="00D3541D" w:rsidRDefault="00D3541D" w:rsidP="001115EE">
                        <w:r>
                          <w:t>Abajo</w:t>
                        </w:r>
                      </w:p>
                    </w:tc>
                    <w:tc>
                      <w:tcPr>
                        <w:tcW w:w="1610" w:type="dxa"/>
                      </w:tcPr>
                      <w:p w:rsidR="00D3541D" w:rsidRDefault="00D3541D" w:rsidP="001115EE">
                        <w:r>
                          <w:t>V: verde</w:t>
                        </w:r>
                      </w:p>
                    </w:tc>
                  </w:tr>
                </w:tbl>
                <w:p w:rsidR="00D3541D" w:rsidRDefault="00D3541D" w:rsidP="00A74D85"/>
              </w:txbxContent>
            </v:textbox>
          </v:shape>
        </w:pict>
      </w:r>
      <w:r w:rsidR="00A74D85">
        <w:rPr>
          <w:b/>
          <w:bCs/>
        </w:rPr>
        <w:t>Ejercicio</w:t>
      </w:r>
      <w:r w:rsidR="00A74D85" w:rsidRPr="0020259E">
        <w:rPr>
          <w:b/>
          <w:bCs/>
        </w:rPr>
        <w:t xml:space="preserve">: </w:t>
      </w:r>
      <w:r w:rsidR="00A74D85">
        <w:t xml:space="preserve">Construir un programa para simular los movimientos de giro en la resolución de un cubo o </w:t>
      </w:r>
      <w:proofErr w:type="spellStart"/>
      <w:r w:rsidR="00A74D85">
        <w:t>puzzle</w:t>
      </w:r>
      <w:proofErr w:type="spellEnd"/>
      <w:r w:rsidR="00A74D85">
        <w:t xml:space="preserve"> de </w:t>
      </w:r>
      <w:proofErr w:type="spellStart"/>
      <w:r w:rsidR="00A74D85" w:rsidRPr="000F255C">
        <w:rPr>
          <w:b/>
          <w:i/>
        </w:rPr>
        <w:t>Rubik</w:t>
      </w:r>
      <w:proofErr w:type="spellEnd"/>
      <w:r w:rsidR="00A74D85">
        <w:t xml:space="preserve"> de longitud de lado </w:t>
      </w:r>
      <w:r w:rsidR="00A74D85" w:rsidRPr="00667511">
        <w:rPr>
          <w:b/>
          <w:i/>
        </w:rPr>
        <w:t>n</w:t>
      </w:r>
      <w:r w:rsidR="00F95010">
        <w:rPr>
          <w:b/>
          <w:i/>
        </w:rPr>
        <w:t xml:space="preserve"> </w:t>
      </w:r>
      <w:r w:rsidR="00A74D85">
        <w:t xml:space="preserve">unidades. Un cubo de </w:t>
      </w:r>
      <w:proofErr w:type="spellStart"/>
      <w:r w:rsidR="00A74D85" w:rsidRPr="000F255C">
        <w:rPr>
          <w:b/>
          <w:i/>
        </w:rPr>
        <w:t>Rubik</w:t>
      </w:r>
      <w:proofErr w:type="spellEnd"/>
      <w:r w:rsidR="00A74D85">
        <w:t xml:space="preserve"> podemos considerarlo como un cubo grande compuesto en principio por </w:t>
      </w:r>
      <w:r w:rsidR="00A74D85" w:rsidRPr="0021524F">
        <w:rPr>
          <w:b/>
          <w:i/>
        </w:rPr>
        <w:t>n</w:t>
      </w:r>
      <w:r w:rsidR="00A74D85" w:rsidRPr="0021524F">
        <w:rPr>
          <w:b/>
          <w:i/>
          <w:vertAlign w:val="superscript"/>
        </w:rPr>
        <w:t>3</w:t>
      </w:r>
      <w:r w:rsidR="00A74D85">
        <w:t xml:space="preserve"> cubos unitarios ó piezas, que en el estado ordenado cada cara del cubo es de un color. Existen 4 tipos de piezas según su posición relativa en el cubo: vértices (</w:t>
      </w:r>
      <w:r w:rsidR="00A74D85" w:rsidRPr="0021524F">
        <w:rPr>
          <w:b/>
          <w:i/>
        </w:rPr>
        <w:t>8</w:t>
      </w:r>
      <w:r w:rsidR="00A74D85">
        <w:t>), aristas (</w:t>
      </w:r>
      <w:r w:rsidR="00A74D85" w:rsidRPr="0021524F">
        <w:rPr>
          <w:b/>
          <w:i/>
        </w:rPr>
        <w:t>12*(n-2)</w:t>
      </w:r>
      <w:r w:rsidR="00A74D85">
        <w:t>), centros (</w:t>
      </w:r>
      <w:r w:rsidR="00A74D85" w:rsidRPr="0021524F">
        <w:rPr>
          <w:b/>
          <w:i/>
        </w:rPr>
        <w:t>6*(n-2)</w:t>
      </w:r>
      <w:r w:rsidR="00A74D85" w:rsidRPr="0021524F">
        <w:rPr>
          <w:b/>
          <w:i/>
          <w:vertAlign w:val="superscript"/>
        </w:rPr>
        <w:t>2</w:t>
      </w:r>
      <w:r w:rsidR="00A74D85">
        <w:t>) e interiores (</w:t>
      </w:r>
      <w:r w:rsidR="00A74D85" w:rsidRPr="0021524F">
        <w:rPr>
          <w:b/>
          <w:i/>
        </w:rPr>
        <w:t>(n-2)</w:t>
      </w:r>
      <w:r w:rsidR="00A74D85" w:rsidRPr="000F255C">
        <w:rPr>
          <w:b/>
          <w:i/>
          <w:vertAlign w:val="superscript"/>
        </w:rPr>
        <w:t>3</w:t>
      </w:r>
      <w:r w:rsidR="00A74D85">
        <w:t xml:space="preserve">). Los vértices y aristas si tienen realmente forma de cubo, con una particular pestaña de sujeción. Los centros son en realidad medios cubos y están sujetos mediante un eje a un sistema de crucetas centrales (mecanismo interno que permite las posibilidades de giro de las caras). Los interiores son los que conforman dicho mecanismo interno y no son visibles. </w:t>
      </w:r>
    </w:p>
    <w:p w:rsidR="00A74D85" w:rsidRDefault="00D3117E" w:rsidP="00A74D85">
      <w:pPr>
        <w:spacing w:before="100" w:beforeAutospacing="1" w:after="100" w:afterAutospacing="1"/>
        <w:contextualSpacing/>
        <w:jc w:val="both"/>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38" type="#_x0000_t87" style="position:absolute;left:0;text-align:left;margin-left:61.85pt;margin-top:19.05pt;width:3.55pt;height:64.65pt;rotation:45;z-index:251647488"/>
        </w:pict>
      </w:r>
      <w:r>
        <w:rPr>
          <w:noProof/>
        </w:rPr>
        <w:pict>
          <v:shape id="_x0000_s1136" type="#_x0000_t87" style="position:absolute;left:0;text-align:left;margin-left:25.5pt;margin-top:91.85pt;width:7.15pt;height:68.35pt;z-index:251645440"/>
        </w:pict>
      </w:r>
      <w:r>
        <w:rPr>
          <w:noProof/>
        </w:rPr>
        <w:pict>
          <v:shape id="_x0000_s1134" type="#_x0000_t202" style="position:absolute;left:0;text-align:left;margin-left:-11.35pt;margin-top:87.2pt;width:88pt;height:77.3pt;z-index:251643392" filled="f" stroked="f">
            <v:textbox>
              <w:txbxContent>
                <w:p w:rsidR="00D3541D" w:rsidRDefault="00D3541D" w:rsidP="00A74D85">
                  <w:pPr>
                    <w:jc w:val="right"/>
                    <w:rPr>
                      <w:sz w:val="20"/>
                      <w:szCs w:val="20"/>
                    </w:rPr>
                  </w:pPr>
                  <w:r>
                    <w:rPr>
                      <w:sz w:val="20"/>
                      <w:szCs w:val="20"/>
                    </w:rPr>
                    <w:t>Capa n-1</w:t>
                  </w:r>
                </w:p>
                <w:p w:rsidR="00D3541D" w:rsidRDefault="00D3541D" w:rsidP="00A74D85">
                  <w:pPr>
                    <w:jc w:val="right"/>
                    <w:rPr>
                      <w:sz w:val="20"/>
                      <w:szCs w:val="20"/>
                    </w:rPr>
                  </w:pPr>
                  <w:r>
                    <w:rPr>
                      <w:sz w:val="20"/>
                      <w:szCs w:val="20"/>
                    </w:rPr>
                    <w:t>...</w:t>
                  </w:r>
                </w:p>
                <w:p w:rsidR="00D3541D" w:rsidRDefault="00D3541D" w:rsidP="00A74D85">
                  <w:pPr>
                    <w:jc w:val="right"/>
                    <w:rPr>
                      <w:sz w:val="20"/>
                      <w:szCs w:val="20"/>
                    </w:rPr>
                  </w:pPr>
                  <w:r>
                    <w:rPr>
                      <w:sz w:val="20"/>
                      <w:szCs w:val="20"/>
                    </w:rPr>
                    <w:t>Eje Z+               ...</w:t>
                  </w:r>
                </w:p>
                <w:p w:rsidR="00D3541D" w:rsidRDefault="00D3541D" w:rsidP="00A74D85">
                  <w:pPr>
                    <w:jc w:val="right"/>
                    <w:rPr>
                      <w:sz w:val="20"/>
                      <w:szCs w:val="20"/>
                    </w:rPr>
                  </w:pPr>
                  <w:r>
                    <w:rPr>
                      <w:sz w:val="20"/>
                      <w:szCs w:val="20"/>
                    </w:rPr>
                    <w:t>...</w:t>
                  </w:r>
                </w:p>
                <w:p w:rsidR="00D3541D" w:rsidRDefault="00D3541D" w:rsidP="00A74D85">
                  <w:pPr>
                    <w:jc w:val="right"/>
                    <w:rPr>
                      <w:sz w:val="20"/>
                      <w:szCs w:val="20"/>
                    </w:rPr>
                  </w:pPr>
                  <w:r>
                    <w:rPr>
                      <w:sz w:val="20"/>
                      <w:szCs w:val="20"/>
                    </w:rPr>
                    <w:t>Capa 1</w:t>
                  </w:r>
                </w:p>
                <w:p w:rsidR="00D3541D" w:rsidRPr="002773EB" w:rsidRDefault="00D3541D" w:rsidP="00A74D85">
                  <w:pPr>
                    <w:jc w:val="right"/>
                    <w:rPr>
                      <w:sz w:val="20"/>
                      <w:szCs w:val="20"/>
                    </w:rPr>
                  </w:pPr>
                  <w:r>
                    <w:rPr>
                      <w:sz w:val="20"/>
                      <w:szCs w:val="20"/>
                    </w:rPr>
                    <w:t>Capa 0</w:t>
                  </w:r>
                </w:p>
                <w:p w:rsidR="00D3541D" w:rsidRDefault="00D3541D" w:rsidP="00A74D85"/>
              </w:txbxContent>
            </v:textbox>
          </v:shape>
        </w:pict>
      </w:r>
      <w:r>
        <w:rPr>
          <w:noProof/>
        </w:rPr>
        <w:pict>
          <v:shape id="_x0000_s1133" type="#_x0000_t202" style="position:absolute;left:0;text-align:left;margin-left:76.65pt;margin-top:166.25pt;width:98.7pt;height:45.3pt;z-index:251642368" filled="f" stroked="f">
            <v:textbox style="layout-flow:vertical;mso-layout-flow-alt:bottom-to-top">
              <w:txbxContent>
                <w:p w:rsidR="00D3541D" w:rsidRDefault="00D3541D" w:rsidP="00A74D85">
                  <w:pPr>
                    <w:jc w:val="right"/>
                    <w:rPr>
                      <w:sz w:val="20"/>
                      <w:szCs w:val="20"/>
                    </w:rPr>
                  </w:pPr>
                  <w:r w:rsidRPr="002773EB">
                    <w:rPr>
                      <w:sz w:val="20"/>
                      <w:szCs w:val="20"/>
                    </w:rPr>
                    <w:t>Capa 0</w:t>
                  </w:r>
                </w:p>
                <w:p w:rsidR="00D3541D" w:rsidRDefault="00D3541D" w:rsidP="00A74D85">
                  <w:pPr>
                    <w:jc w:val="right"/>
                    <w:rPr>
                      <w:sz w:val="20"/>
                      <w:szCs w:val="20"/>
                    </w:rPr>
                  </w:pPr>
                  <w:r>
                    <w:rPr>
                      <w:sz w:val="20"/>
                      <w:szCs w:val="20"/>
                    </w:rPr>
                    <w:t>Capa 1</w:t>
                  </w:r>
                </w:p>
                <w:p w:rsidR="00D3541D" w:rsidRDefault="00D3541D" w:rsidP="00A74D85">
                  <w:pPr>
                    <w:jc w:val="right"/>
                    <w:rPr>
                      <w:sz w:val="20"/>
                      <w:szCs w:val="20"/>
                    </w:rPr>
                  </w:pPr>
                  <w:r>
                    <w:rPr>
                      <w:sz w:val="20"/>
                      <w:szCs w:val="20"/>
                    </w:rPr>
                    <w:t>...</w:t>
                  </w:r>
                </w:p>
                <w:p w:rsidR="00D3541D" w:rsidRDefault="00D3541D" w:rsidP="00A74D85">
                  <w:pPr>
                    <w:jc w:val="right"/>
                    <w:rPr>
                      <w:sz w:val="20"/>
                      <w:szCs w:val="20"/>
                    </w:rPr>
                  </w:pPr>
                  <w:r>
                    <w:rPr>
                      <w:sz w:val="20"/>
                      <w:szCs w:val="20"/>
                    </w:rPr>
                    <w:t>...</w:t>
                  </w:r>
                </w:p>
                <w:p w:rsidR="00D3541D" w:rsidRDefault="00D3541D" w:rsidP="00A74D85">
                  <w:pPr>
                    <w:jc w:val="right"/>
                    <w:rPr>
                      <w:sz w:val="20"/>
                      <w:szCs w:val="20"/>
                    </w:rPr>
                  </w:pPr>
                  <w:r>
                    <w:rPr>
                      <w:sz w:val="20"/>
                      <w:szCs w:val="20"/>
                    </w:rPr>
                    <w:t>...</w:t>
                  </w:r>
                </w:p>
                <w:p w:rsidR="00D3541D" w:rsidRPr="002773EB" w:rsidRDefault="00D3541D" w:rsidP="00A74D85">
                  <w:pPr>
                    <w:jc w:val="right"/>
                    <w:rPr>
                      <w:sz w:val="20"/>
                      <w:szCs w:val="20"/>
                    </w:rPr>
                  </w:pPr>
                  <w:r>
                    <w:rPr>
                      <w:sz w:val="20"/>
                      <w:szCs w:val="20"/>
                    </w:rPr>
                    <w:t>Capa n-1</w:t>
                  </w:r>
                </w:p>
                <w:p w:rsidR="00D3541D" w:rsidRDefault="00D3541D" w:rsidP="00A74D85"/>
              </w:txbxContent>
            </v:textbox>
          </v:shape>
        </w:pict>
      </w:r>
      <w:r>
        <w:rPr>
          <w:noProof/>
        </w:rPr>
        <w:pict>
          <v:shape id="_x0000_s1132" type="#_x0000_t202" style="position:absolute;left:0;text-align:left;margin-left:35.3pt;margin-top:31.2pt;width:86.35pt;height:63.3pt;z-index:251641344" filled="f" stroked="f">
            <v:textbox>
              <w:txbxContent>
                <w:p w:rsidR="00D3541D" w:rsidRPr="009E63E7" w:rsidRDefault="00D3541D" w:rsidP="00A74D85">
                  <w:pPr>
                    <w:rPr>
                      <w:sz w:val="20"/>
                      <w:szCs w:val="20"/>
                    </w:rPr>
                  </w:pPr>
                  <w:r>
                    <w:rPr>
                      <w:sz w:val="20"/>
                      <w:szCs w:val="20"/>
                    </w:rPr>
                    <w:t xml:space="preserve">Eje X+      </w:t>
                  </w:r>
                  <w:r w:rsidRPr="009E63E7">
                    <w:rPr>
                      <w:sz w:val="20"/>
                      <w:szCs w:val="20"/>
                    </w:rPr>
                    <w:t xml:space="preserve">Capa 0 </w:t>
                  </w:r>
                </w:p>
                <w:p w:rsidR="00D3541D" w:rsidRPr="009E63E7" w:rsidRDefault="00D3541D" w:rsidP="00A74D85">
                  <w:pPr>
                    <w:rPr>
                      <w:sz w:val="20"/>
                      <w:szCs w:val="20"/>
                    </w:rPr>
                  </w:pPr>
                  <w:r w:rsidRPr="009E63E7">
                    <w:rPr>
                      <w:sz w:val="20"/>
                      <w:szCs w:val="20"/>
                    </w:rPr>
                    <w:t>Capa1</w:t>
                  </w:r>
                </w:p>
                <w:p w:rsidR="00D3541D" w:rsidRDefault="00D3541D" w:rsidP="00A74D85">
                  <w:pPr>
                    <w:rPr>
                      <w:sz w:val="20"/>
                      <w:szCs w:val="20"/>
                    </w:rPr>
                  </w:pPr>
                  <w:r>
                    <w:rPr>
                      <w:sz w:val="20"/>
                      <w:szCs w:val="20"/>
                    </w:rPr>
                    <w:t xml:space="preserve">         ...</w:t>
                  </w:r>
                </w:p>
                <w:p w:rsidR="00D3541D" w:rsidRPr="009E63E7" w:rsidRDefault="00D3541D" w:rsidP="00A74D85">
                  <w:pPr>
                    <w:rPr>
                      <w:sz w:val="20"/>
                      <w:szCs w:val="20"/>
                    </w:rPr>
                  </w:pPr>
                  <w:r w:rsidRPr="009E63E7">
                    <w:rPr>
                      <w:sz w:val="20"/>
                      <w:szCs w:val="20"/>
                    </w:rPr>
                    <w:t>Capa n-1</w:t>
                  </w:r>
                </w:p>
              </w:txbxContent>
            </v:textbox>
          </v:shape>
        </w:pict>
      </w:r>
      <w:r w:rsidR="00A74D85">
        <w:rPr>
          <w:noProof/>
        </w:rPr>
        <w:drawing>
          <wp:inline distT="0" distB="0" distL="0" distR="0">
            <wp:extent cx="3352239" cy="2611967"/>
            <wp:effectExtent l="19050" t="0" r="561"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5860" cy="2614789"/>
                    </a:xfrm>
                    <a:prstGeom prst="rect">
                      <a:avLst/>
                    </a:prstGeom>
                    <a:noFill/>
                    <a:ln w="9525">
                      <a:noFill/>
                      <a:miter lim="800000"/>
                      <a:headEnd/>
                      <a:tailEnd/>
                    </a:ln>
                  </pic:spPr>
                </pic:pic>
              </a:graphicData>
            </a:graphic>
          </wp:inline>
        </w:drawing>
      </w:r>
    </w:p>
    <w:p w:rsidR="00A74D85" w:rsidRDefault="00D3117E" w:rsidP="00A74D85">
      <w:pPr>
        <w:contextualSpacing/>
        <w:jc w:val="both"/>
      </w:pPr>
      <w:r>
        <w:rPr>
          <w:noProof/>
        </w:rPr>
        <w:pict>
          <v:shape id="_x0000_s1137" type="#_x0000_t87" style="position:absolute;left:0;text-align:left;margin-left:117.2pt;margin-top:-29.6pt;width:7.65pt;height:66.65pt;rotation:270;z-index:251646464"/>
        </w:pict>
      </w:r>
      <w:r>
        <w:rPr>
          <w:noProof/>
        </w:rPr>
        <w:pict>
          <v:shape id="_x0000_s1135" type="#_x0000_t202" style="position:absolute;left:0;text-align:left;margin-left:81.3pt;margin-top:2.9pt;width:52.65pt;height:18.6pt;z-index:251644416" filled="f" stroked="f">
            <v:textbox>
              <w:txbxContent>
                <w:p w:rsidR="00D3541D" w:rsidRPr="002773EB" w:rsidRDefault="00D3541D" w:rsidP="00A74D85">
                  <w:pPr>
                    <w:jc w:val="right"/>
                    <w:rPr>
                      <w:sz w:val="20"/>
                      <w:szCs w:val="20"/>
                    </w:rPr>
                  </w:pPr>
                  <w:r>
                    <w:rPr>
                      <w:sz w:val="20"/>
                      <w:szCs w:val="20"/>
                    </w:rPr>
                    <w:t>Eje Y+</w:t>
                  </w:r>
                </w:p>
                <w:p w:rsidR="00D3541D" w:rsidRDefault="00D3541D" w:rsidP="00A74D85"/>
              </w:txbxContent>
            </v:textbox>
          </v:shape>
        </w:pict>
      </w:r>
    </w:p>
    <w:p w:rsidR="00A74D85" w:rsidRDefault="00D3117E" w:rsidP="00A74D85">
      <w:pPr>
        <w:contextualSpacing/>
        <w:jc w:val="both"/>
      </w:pPr>
      <w:r>
        <w:rPr>
          <w:noProof/>
        </w:rPr>
        <w:pict>
          <v:shape id="_x0000_s1139" type="#_x0000_t202" style="position:absolute;left:0;text-align:left;margin-left:329.45pt;margin-top:7.7pt;width:205.55pt;height:132.3pt;z-index:251648512" filled="f" stroked="f">
            <v:textbox>
              <w:txbxContent>
                <w:p w:rsidR="00D3541D" w:rsidRDefault="00D3541D" w:rsidP="00A74D85">
                  <w:r w:rsidRPr="00BD301C">
                    <w:rPr>
                      <w:noProof/>
                    </w:rPr>
                    <w:drawing>
                      <wp:inline distT="0" distB="0" distL="0" distR="0">
                        <wp:extent cx="2395261" cy="1550080"/>
                        <wp:effectExtent l="19050" t="0" r="5039"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391544" cy="1547675"/>
                                </a:xfrm>
                                <a:prstGeom prst="rect">
                                  <a:avLst/>
                                </a:prstGeom>
                                <a:noFill/>
                                <a:ln w="9525">
                                  <a:noFill/>
                                  <a:miter lim="800000"/>
                                  <a:headEnd/>
                                  <a:tailEnd/>
                                </a:ln>
                              </pic:spPr>
                            </pic:pic>
                          </a:graphicData>
                        </a:graphic>
                      </wp:inline>
                    </w:drawing>
                  </w:r>
                </w:p>
              </w:txbxContent>
            </v:textbox>
          </v:shape>
        </w:pict>
      </w:r>
    </w:p>
    <w:p w:rsidR="00A74D85" w:rsidRDefault="00D3117E" w:rsidP="00A74D85">
      <w:pPr>
        <w:contextualSpacing/>
        <w:jc w:val="both"/>
      </w:pPr>
      <w:r>
        <w:rPr>
          <w:noProof/>
        </w:rPr>
        <w:pict>
          <v:shape id="_x0000_s1141" type="#_x0000_t202" style="position:absolute;left:0;text-align:left;margin-left:-6.6pt;margin-top:6.35pt;width:354.05pt;height:140.9pt;z-index:251650560" filled="f" stroked="f">
            <v:textbox>
              <w:txbxContent>
                <w:p w:rsidR="00D3541D" w:rsidRDefault="00D3541D" w:rsidP="00A74D85">
                  <w:pPr>
                    <w:contextualSpacing/>
                    <w:jc w:val="both"/>
                  </w:pPr>
                  <w:r>
                    <w:t xml:space="preserve">Un detalle importante es que las piezas unitarias sólo tienen pegatinas de colores en las caras visibles inicialmente lo que permite simplificar la información a representar. Para identificar la posición de una cara visible de una pieza dentro del plano a la que pertenece, se utilizarán las coordenadas de intersección de línea de cuadrícula de una de sus esquinas. Ejemplo: </w:t>
                  </w:r>
                  <w:r w:rsidRPr="001F2EA8">
                    <w:rPr>
                      <w:b/>
                      <w:i/>
                    </w:rPr>
                    <w:t>n=5</w:t>
                  </w:r>
                  <w:r>
                    <w:t xml:space="preserve">, Plano </w:t>
                  </w:r>
                  <w:r w:rsidRPr="001F2EA8">
                    <w:rPr>
                      <w:b/>
                      <w:i/>
                    </w:rPr>
                    <w:t>X</w:t>
                  </w:r>
                  <w:r w:rsidRPr="001F2EA8">
                    <w:rPr>
                      <w:b/>
                      <w:i/>
                      <w:vertAlign w:val="superscript"/>
                    </w:rPr>
                    <w:t>+</w:t>
                  </w:r>
                  <w:r>
                    <w:t xml:space="preserve"> (ó </w:t>
                  </w:r>
                  <w:r w:rsidRPr="001F2EA8">
                    <w:rPr>
                      <w:b/>
                      <w:i/>
                    </w:rPr>
                    <w:t>X</w:t>
                  </w:r>
                  <w:r w:rsidRPr="001F2EA8">
                    <w:rPr>
                      <w:b/>
                      <w:i/>
                      <w:vertAlign w:val="superscript"/>
                    </w:rPr>
                    <w:t>-</w:t>
                  </w:r>
                  <w:r>
                    <w:t>):</w:t>
                  </w:r>
                </w:p>
                <w:p w:rsidR="00D3541D" w:rsidRDefault="00D3541D" w:rsidP="00A74D85">
                  <w:pPr>
                    <w:contextualSpacing/>
                    <w:jc w:val="center"/>
                  </w:pPr>
                </w:p>
                <w:p w:rsidR="00D3541D" w:rsidRDefault="00D3541D" w:rsidP="00A74D85">
                  <w:pPr>
                    <w:contextualSpacing/>
                    <w:jc w:val="both"/>
                  </w:pPr>
                  <w:r w:rsidRPr="00BF7689">
                    <w:rPr>
                      <w:u w:val="single"/>
                    </w:rPr>
                    <w:t>Nota</w:t>
                  </w:r>
                  <w:r>
                    <w:t>: para los otros planos, aplicar simetría mediante el intercambio de los ejes en orden: X</w:t>
                  </w:r>
                  <w:r w:rsidRPr="004F4046">
                    <w:rPr>
                      <w:spacing w:val="-3"/>
                    </w:rPr>
                    <w:sym w:font="Wingdings" w:char="F0E0"/>
                  </w:r>
                  <w:r>
                    <w:t>Y</w:t>
                  </w:r>
                  <w:r w:rsidRPr="004F4046">
                    <w:rPr>
                      <w:spacing w:val="-3"/>
                    </w:rPr>
                    <w:sym w:font="Wingdings" w:char="F0E0"/>
                  </w:r>
                  <w:r>
                    <w:t>Z</w:t>
                  </w:r>
                  <w:r w:rsidRPr="004F4046">
                    <w:rPr>
                      <w:spacing w:val="-3"/>
                    </w:rPr>
                    <w:sym w:font="Wingdings" w:char="F0E0"/>
                  </w:r>
                  <w:r>
                    <w:t>X   (0</w:t>
                  </w:r>
                  <w:r w:rsidRPr="004F4046">
                    <w:rPr>
                      <w:spacing w:val="-3"/>
                    </w:rPr>
                    <w:sym w:font="Wingdings" w:char="F0E0"/>
                  </w:r>
                  <w:r>
                    <w:rPr>
                      <w:spacing w:val="-3"/>
                    </w:rPr>
                    <w:t>1</w:t>
                  </w:r>
                  <w:r w:rsidRPr="004F4046">
                    <w:rPr>
                      <w:spacing w:val="-3"/>
                    </w:rPr>
                    <w:sym w:font="Wingdings" w:char="F0E0"/>
                  </w:r>
                  <w:r>
                    <w:rPr>
                      <w:spacing w:val="-3"/>
                    </w:rPr>
                    <w:t>2</w:t>
                  </w:r>
                  <w:r w:rsidRPr="004F4046">
                    <w:rPr>
                      <w:spacing w:val="-3"/>
                    </w:rPr>
                    <w:sym w:font="Wingdings" w:char="F0E0"/>
                  </w:r>
                  <w:r>
                    <w:rPr>
                      <w:spacing w:val="-3"/>
                    </w:rPr>
                    <w:t>0)</w:t>
                  </w:r>
                </w:p>
                <w:p w:rsidR="00D3541D" w:rsidRDefault="00D3541D" w:rsidP="00A74D85">
                  <w:pPr>
                    <w:contextualSpacing/>
                    <w:jc w:val="both"/>
                  </w:pPr>
                </w:p>
                <w:p w:rsidR="00D3541D" w:rsidRDefault="00D3541D" w:rsidP="00A74D85"/>
              </w:txbxContent>
            </v:textbox>
          </v:shape>
        </w:pict>
      </w:r>
    </w:p>
    <w:p w:rsidR="00A74D85" w:rsidRDefault="00A74D85" w:rsidP="00A74D85">
      <w:pPr>
        <w:contextualSpacing/>
        <w:jc w:val="both"/>
      </w:pPr>
    </w:p>
    <w:p w:rsidR="00A74D85" w:rsidRDefault="00A74D85" w:rsidP="00A74D85">
      <w:pPr>
        <w:contextualSpacing/>
        <w:jc w:val="both"/>
      </w:pPr>
    </w:p>
    <w:p w:rsidR="00A74D85" w:rsidRDefault="00A74D85" w:rsidP="00A74D85">
      <w:pPr>
        <w:contextualSpacing/>
        <w:jc w:val="both"/>
      </w:pPr>
    </w:p>
    <w:p w:rsidR="00A74D85" w:rsidRDefault="00A74D85" w:rsidP="00A74D85">
      <w:pPr>
        <w:contextualSpacing/>
        <w:jc w:val="both"/>
      </w:pPr>
    </w:p>
    <w:p w:rsidR="00A74D85" w:rsidRDefault="00A74D85" w:rsidP="00A74D85">
      <w:pPr>
        <w:contextualSpacing/>
        <w:jc w:val="both"/>
      </w:pPr>
    </w:p>
    <w:p w:rsidR="00A74D85" w:rsidRDefault="00A74D85" w:rsidP="00A74D85">
      <w:pPr>
        <w:contextualSpacing/>
        <w:jc w:val="both"/>
      </w:pPr>
    </w:p>
    <w:p w:rsidR="00A74D85" w:rsidRDefault="00A74D85" w:rsidP="00A74D85">
      <w:pPr>
        <w:contextualSpacing/>
        <w:jc w:val="both"/>
      </w:pPr>
    </w:p>
    <w:p w:rsidR="00A74D85" w:rsidRDefault="00A74D85" w:rsidP="00A74D85">
      <w:pPr>
        <w:contextualSpacing/>
        <w:jc w:val="both"/>
      </w:pPr>
    </w:p>
    <w:p w:rsidR="00A74D85" w:rsidRDefault="00A74D85" w:rsidP="00A74D85">
      <w:pPr>
        <w:contextualSpacing/>
        <w:jc w:val="both"/>
      </w:pPr>
    </w:p>
    <w:p w:rsidR="00A74D85" w:rsidRDefault="00A74D85" w:rsidP="00A74D85">
      <w:pPr>
        <w:contextualSpacing/>
        <w:jc w:val="both"/>
      </w:pPr>
      <w:r>
        <w:t xml:space="preserve">El movimiento básico del cubo de </w:t>
      </w:r>
      <w:proofErr w:type="spellStart"/>
      <w:r w:rsidRPr="00AB49B9">
        <w:rPr>
          <w:b/>
          <w:i/>
        </w:rPr>
        <w:t>Rubik</w:t>
      </w:r>
      <w:proofErr w:type="spellEnd"/>
      <w:r>
        <w:t xml:space="preserve"> es el giro de </w:t>
      </w:r>
      <w:r w:rsidRPr="00AB49B9">
        <w:rPr>
          <w:b/>
          <w:i/>
        </w:rPr>
        <w:t>90º</w:t>
      </w:r>
      <w:r>
        <w:t xml:space="preserve"> alrededor de un eje paralelo a uno de los ejes cartesianos y que pasa por el centro del cubo. Con respecto a dicho eje de rotación, podemos considerar el cubo dividido en </w:t>
      </w:r>
      <w:r w:rsidRPr="009E63E7">
        <w:rPr>
          <w:b/>
          <w:i/>
        </w:rPr>
        <w:t>n</w:t>
      </w:r>
      <w:r>
        <w:t xml:space="preserve"> niveles ó capas perpendiculares al eje de rotación. Un movimiento del cubo vendría por tanto descrito por los siguientes parámetros:</w:t>
      </w:r>
    </w:p>
    <w:p w:rsidR="00A74D85" w:rsidRDefault="00A74D85" w:rsidP="00A74D85">
      <w:pPr>
        <w:pStyle w:val="Prrafodelista"/>
        <w:numPr>
          <w:ilvl w:val="0"/>
          <w:numId w:val="25"/>
        </w:numPr>
        <w:jc w:val="both"/>
      </w:pPr>
      <w:r>
        <w:t>Eje de rotación: éste atraviesa el centro del cubo y solo se admiten tres posibilidades: 0: paralelo a X</w:t>
      </w:r>
      <w:r w:rsidRPr="001F2EA8">
        <w:rPr>
          <w:vertAlign w:val="superscript"/>
        </w:rPr>
        <w:t>+</w:t>
      </w:r>
      <w:r>
        <w:t>, 1: paralelo a Y</w:t>
      </w:r>
      <w:r w:rsidRPr="00493746">
        <w:rPr>
          <w:vertAlign w:val="superscript"/>
        </w:rPr>
        <w:t>+</w:t>
      </w:r>
      <w:r>
        <w:t>, 2: paralelo a Z</w:t>
      </w:r>
      <w:r w:rsidRPr="00493746">
        <w:rPr>
          <w:vertAlign w:val="superscript"/>
        </w:rPr>
        <w:t>+</w:t>
      </w:r>
      <w:r>
        <w:t>.</w:t>
      </w:r>
    </w:p>
    <w:p w:rsidR="00A74D85" w:rsidRDefault="00A74D85" w:rsidP="00A74D85">
      <w:pPr>
        <w:pStyle w:val="Prrafodelista"/>
        <w:numPr>
          <w:ilvl w:val="0"/>
          <w:numId w:val="25"/>
        </w:numPr>
        <w:spacing w:before="100" w:beforeAutospacing="1" w:after="100" w:afterAutospacing="1"/>
        <w:jc w:val="both"/>
      </w:pPr>
      <w:r>
        <w:t xml:space="preserve">Capa o nivel: nº entero en el intervalo </w:t>
      </w:r>
      <w:r w:rsidRPr="00493746">
        <w:rPr>
          <w:b/>
          <w:i/>
        </w:rPr>
        <w:t>[0,n-1]</w:t>
      </w:r>
      <w:r>
        <w:t xml:space="preserve"> que representa al plano de cubos unitarios perpendicular al eje de rotación y numerado según el sistema de referencia inicial.</w:t>
      </w:r>
    </w:p>
    <w:p w:rsidR="00A74D85" w:rsidRDefault="00A74D85" w:rsidP="00A74D85">
      <w:pPr>
        <w:pStyle w:val="Prrafodelista"/>
        <w:numPr>
          <w:ilvl w:val="0"/>
          <w:numId w:val="25"/>
        </w:numPr>
        <w:spacing w:before="100" w:beforeAutospacing="1" w:after="100" w:afterAutospacing="1"/>
        <w:jc w:val="both"/>
      </w:pPr>
      <w:r>
        <w:t xml:space="preserve">Ángulo de giro:  debe de ser un múltiplo entero de </w:t>
      </w:r>
      <w:r w:rsidRPr="00AD13FE">
        <w:rPr>
          <w:b/>
          <w:i/>
        </w:rPr>
        <w:t>90º</w:t>
      </w:r>
      <w:r>
        <w:t xml:space="preserve"> (positivo en sentido anti-horario con respecto al eje de rotación). Nótese que un giro de </w:t>
      </w:r>
      <w:r w:rsidRPr="00AD13FE">
        <w:rPr>
          <w:b/>
          <w:i/>
        </w:rPr>
        <w:t>180º</w:t>
      </w:r>
      <w:r>
        <w:t xml:space="preserve"> equivale a dos giros consecutivos de </w:t>
      </w:r>
      <w:r w:rsidRPr="00AD13FE">
        <w:rPr>
          <w:b/>
          <w:i/>
        </w:rPr>
        <w:t>90º</w:t>
      </w:r>
      <w:r>
        <w:t xml:space="preserve">, y que un giro de </w:t>
      </w:r>
      <w:r w:rsidRPr="00AD13FE">
        <w:rPr>
          <w:b/>
          <w:i/>
        </w:rPr>
        <w:t xml:space="preserve">270º </w:t>
      </w:r>
      <w:r>
        <w:t xml:space="preserve">(ó </w:t>
      </w:r>
      <w:r w:rsidRPr="00AD13FE">
        <w:rPr>
          <w:b/>
          <w:i/>
        </w:rPr>
        <w:t>-90º</w:t>
      </w:r>
      <w:r>
        <w:t xml:space="preserve">) es igual a tres giros consecutivos de </w:t>
      </w:r>
      <w:r w:rsidRPr="00AD13FE">
        <w:rPr>
          <w:b/>
          <w:i/>
        </w:rPr>
        <w:t>90º</w:t>
      </w:r>
      <w:r>
        <w:t>.</w:t>
      </w:r>
    </w:p>
    <w:p w:rsidR="00A74D85" w:rsidRPr="00D14E99" w:rsidRDefault="00A74D85" w:rsidP="00A74D85">
      <w:pPr>
        <w:spacing w:before="100" w:beforeAutospacing="1" w:after="100" w:afterAutospacing="1"/>
        <w:contextualSpacing/>
        <w:jc w:val="both"/>
        <w:rPr>
          <w:b/>
        </w:rPr>
      </w:pPr>
      <w:r>
        <w:lastRenderedPageBreak/>
        <w:t xml:space="preserve">Ejemplo: </w:t>
      </w:r>
      <w:r w:rsidRPr="0032557B">
        <w:rPr>
          <w:b/>
          <w:i/>
        </w:rPr>
        <w:t>n=5</w:t>
      </w:r>
      <w:r>
        <w:t xml:space="preserve">, </w:t>
      </w:r>
      <w:r>
        <w:rPr>
          <w:b/>
        </w:rPr>
        <w:t>g</w:t>
      </w:r>
      <w:r w:rsidRPr="00C25F3F">
        <w:rPr>
          <w:b/>
        </w:rPr>
        <w:t>iro 90º</w:t>
      </w:r>
      <w:r>
        <w:rPr>
          <w:b/>
        </w:rPr>
        <w:t>,</w:t>
      </w:r>
      <w:r w:rsidRPr="00C25F3F">
        <w:rPr>
          <w:b/>
        </w:rPr>
        <w:t xml:space="preserve"> capa </w:t>
      </w:r>
      <w:r>
        <w:rPr>
          <w:b/>
        </w:rPr>
        <w:t>1,</w:t>
      </w:r>
      <w:r w:rsidRPr="00C25F3F">
        <w:rPr>
          <w:b/>
        </w:rPr>
        <w:t xml:space="preserve"> eje X</w:t>
      </w:r>
      <w:r w:rsidRPr="00AD13FE">
        <w:rPr>
          <w:b/>
          <w:vertAlign w:val="superscript"/>
        </w:rPr>
        <w:t>+</w:t>
      </w:r>
    </w:p>
    <w:tbl>
      <w:tblPr>
        <w:tblStyle w:val="Tablaconcuadrcula"/>
        <w:tblW w:w="0" w:type="auto"/>
        <w:tblLook w:val="04A0"/>
      </w:tblPr>
      <w:tblGrid>
        <w:gridCol w:w="2950"/>
        <w:gridCol w:w="2441"/>
        <w:gridCol w:w="2441"/>
        <w:gridCol w:w="2850"/>
      </w:tblGrid>
      <w:tr w:rsidR="00A74D85" w:rsidTr="001115EE">
        <w:tc>
          <w:tcPr>
            <w:tcW w:w="2921" w:type="dxa"/>
          </w:tcPr>
          <w:p w:rsidR="00A74D85" w:rsidRPr="00C25F3F" w:rsidRDefault="00A74D85" w:rsidP="001115EE">
            <w:pPr>
              <w:spacing w:before="100" w:beforeAutospacing="1" w:after="100" w:afterAutospacing="1"/>
              <w:contextualSpacing/>
              <w:jc w:val="center"/>
              <w:rPr>
                <w:b/>
              </w:rPr>
            </w:pPr>
            <w:r w:rsidRPr="00C25F3F">
              <w:rPr>
                <w:b/>
              </w:rPr>
              <w:t>Estado inicial</w:t>
            </w:r>
          </w:p>
        </w:tc>
        <w:tc>
          <w:tcPr>
            <w:tcW w:w="2500" w:type="dxa"/>
          </w:tcPr>
          <w:p w:rsidR="00A74D85" w:rsidRPr="00C25F3F" w:rsidRDefault="00A74D85" w:rsidP="001115EE">
            <w:pPr>
              <w:spacing w:before="100" w:beforeAutospacing="1" w:after="100" w:afterAutospacing="1"/>
              <w:contextualSpacing/>
              <w:jc w:val="center"/>
              <w:rPr>
                <w:b/>
              </w:rPr>
            </w:pPr>
            <w:r>
              <w:rPr>
                <w:b/>
              </w:rPr>
              <w:t>Capa 1</w:t>
            </w:r>
            <w:r w:rsidRPr="00C25F3F">
              <w:rPr>
                <w:b/>
              </w:rPr>
              <w:t xml:space="preserve"> eje X</w:t>
            </w:r>
            <w:r w:rsidRPr="00AD13FE">
              <w:rPr>
                <w:b/>
                <w:vertAlign w:val="superscript"/>
              </w:rPr>
              <w:t>+</w:t>
            </w:r>
          </w:p>
        </w:tc>
        <w:tc>
          <w:tcPr>
            <w:tcW w:w="2432" w:type="dxa"/>
          </w:tcPr>
          <w:p w:rsidR="00A74D85" w:rsidRPr="00C25F3F" w:rsidRDefault="00A74D85" w:rsidP="001115EE">
            <w:pPr>
              <w:spacing w:before="100" w:beforeAutospacing="1" w:after="100" w:afterAutospacing="1"/>
              <w:contextualSpacing/>
              <w:jc w:val="center"/>
              <w:rPr>
                <w:b/>
              </w:rPr>
            </w:pPr>
            <w:r>
              <w:rPr>
                <w:b/>
              </w:rPr>
              <w:t xml:space="preserve">Giro 90º capa 1 </w:t>
            </w:r>
          </w:p>
        </w:tc>
        <w:tc>
          <w:tcPr>
            <w:tcW w:w="2829" w:type="dxa"/>
          </w:tcPr>
          <w:p w:rsidR="00A74D85" w:rsidRPr="00C25F3F" w:rsidRDefault="00A74D85" w:rsidP="001115EE">
            <w:pPr>
              <w:spacing w:before="100" w:beforeAutospacing="1" w:after="100" w:afterAutospacing="1"/>
              <w:contextualSpacing/>
              <w:jc w:val="center"/>
              <w:rPr>
                <w:b/>
              </w:rPr>
            </w:pPr>
            <w:r>
              <w:rPr>
                <w:b/>
              </w:rPr>
              <w:t>Estado final</w:t>
            </w:r>
          </w:p>
        </w:tc>
      </w:tr>
      <w:tr w:rsidR="00A74D85" w:rsidTr="001115EE">
        <w:trPr>
          <w:trHeight w:val="2565"/>
        </w:trPr>
        <w:tc>
          <w:tcPr>
            <w:tcW w:w="2921" w:type="dxa"/>
          </w:tcPr>
          <w:p w:rsidR="00A74D85" w:rsidRPr="00C25F3F" w:rsidRDefault="00A74D85" w:rsidP="001115EE">
            <w:pPr>
              <w:spacing w:before="100" w:beforeAutospacing="1" w:after="100" w:afterAutospacing="1"/>
              <w:contextualSpacing/>
              <w:jc w:val="center"/>
              <w:rPr>
                <w:b/>
              </w:rPr>
            </w:pPr>
            <w:r>
              <w:object w:dxaOrig="8110" w:dyaOrig="7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118.6pt" o:ole="">
                  <v:imagedata r:id="rId8" o:title=""/>
                </v:shape>
                <o:OLEObject Type="Embed" ProgID="PBrush" ShapeID="_x0000_i1025" DrawAspect="Content" ObjectID="_1558103972" r:id="rId9"/>
              </w:object>
            </w:r>
          </w:p>
        </w:tc>
        <w:tc>
          <w:tcPr>
            <w:tcW w:w="2500" w:type="dxa"/>
          </w:tcPr>
          <w:p w:rsidR="00A74D85" w:rsidRPr="00C25F3F" w:rsidRDefault="00A74D85" w:rsidP="001115EE">
            <w:pPr>
              <w:spacing w:before="100" w:beforeAutospacing="1" w:after="100" w:afterAutospacing="1"/>
              <w:contextualSpacing/>
              <w:jc w:val="center"/>
              <w:rPr>
                <w:b/>
              </w:rPr>
            </w:pPr>
            <w:r>
              <w:object w:dxaOrig="4580" w:dyaOrig="4210">
                <v:shape id="_x0000_i1026" type="#_x0000_t75" style="width:112.8pt;height:107.8pt" o:ole="">
                  <v:imagedata r:id="rId10" o:title=""/>
                </v:shape>
                <o:OLEObject Type="Embed" ProgID="PBrush" ShapeID="_x0000_i1026" DrawAspect="Content" ObjectID="_1558103973" r:id="rId11"/>
              </w:object>
            </w:r>
          </w:p>
        </w:tc>
        <w:tc>
          <w:tcPr>
            <w:tcW w:w="2432" w:type="dxa"/>
          </w:tcPr>
          <w:p w:rsidR="00A74D85" w:rsidRDefault="00A74D85" w:rsidP="001115EE">
            <w:pPr>
              <w:spacing w:before="100" w:beforeAutospacing="1" w:after="100" w:afterAutospacing="1"/>
              <w:contextualSpacing/>
              <w:jc w:val="center"/>
            </w:pPr>
          </w:p>
          <w:p w:rsidR="00A74D85" w:rsidRPr="00C25F3F" w:rsidRDefault="00A74D85" w:rsidP="001115EE">
            <w:pPr>
              <w:spacing w:before="100" w:beforeAutospacing="1" w:after="100" w:afterAutospacing="1"/>
              <w:contextualSpacing/>
              <w:jc w:val="center"/>
              <w:rPr>
                <w:b/>
              </w:rPr>
            </w:pPr>
            <w:r>
              <w:object w:dxaOrig="4480" w:dyaOrig="4010">
                <v:shape id="_x0000_i1027" type="#_x0000_t75" style="width:112.8pt;height:97.4pt" o:ole="">
                  <v:imagedata r:id="rId12" o:title=""/>
                </v:shape>
                <o:OLEObject Type="Embed" ProgID="PBrush" ShapeID="_x0000_i1027" DrawAspect="Content" ObjectID="_1558103974" r:id="rId13"/>
              </w:object>
            </w:r>
          </w:p>
        </w:tc>
        <w:tc>
          <w:tcPr>
            <w:tcW w:w="2829" w:type="dxa"/>
          </w:tcPr>
          <w:p w:rsidR="00A74D85" w:rsidRPr="00C25F3F" w:rsidRDefault="00A74D85" w:rsidP="001115EE">
            <w:pPr>
              <w:spacing w:before="100" w:beforeAutospacing="1" w:after="100" w:afterAutospacing="1"/>
              <w:contextualSpacing/>
              <w:jc w:val="center"/>
              <w:rPr>
                <w:b/>
              </w:rPr>
            </w:pPr>
            <w:r>
              <w:object w:dxaOrig="7930" w:dyaOrig="7170">
                <v:shape id="_x0000_i1028" type="#_x0000_t75" style="width:133.6pt;height:118.6pt" o:ole="">
                  <v:imagedata r:id="rId14" o:title=""/>
                </v:shape>
                <o:OLEObject Type="Embed" ProgID="PBrush" ShapeID="_x0000_i1028" DrawAspect="Content" ObjectID="_1558103975" r:id="rId15"/>
              </w:object>
            </w:r>
          </w:p>
        </w:tc>
      </w:tr>
    </w:tbl>
    <w:p w:rsidR="00A74D85" w:rsidRDefault="00A74D85" w:rsidP="00A74D85">
      <w:pPr>
        <w:contextualSpacing/>
        <w:jc w:val="both"/>
      </w:pPr>
      <w:r w:rsidRPr="00BF7689">
        <w:rPr>
          <w:u w:val="single"/>
        </w:rPr>
        <w:t>Nota</w:t>
      </w:r>
      <w:r>
        <w:t>: para giros alrededor de otro eje, aplicar simetría mediante el intercambio de los ejes en orden: X</w:t>
      </w:r>
      <w:r w:rsidRPr="004F4046">
        <w:rPr>
          <w:spacing w:val="-3"/>
        </w:rPr>
        <w:sym w:font="Wingdings" w:char="F0E0"/>
      </w:r>
      <w:r>
        <w:t>Y</w:t>
      </w:r>
      <w:r w:rsidRPr="004F4046">
        <w:rPr>
          <w:spacing w:val="-3"/>
        </w:rPr>
        <w:sym w:font="Wingdings" w:char="F0E0"/>
      </w:r>
      <w:r>
        <w:t>Z</w:t>
      </w:r>
      <w:r w:rsidRPr="004F4046">
        <w:rPr>
          <w:spacing w:val="-3"/>
        </w:rPr>
        <w:sym w:font="Wingdings" w:char="F0E0"/>
      </w:r>
      <w:r>
        <w:t>X   (0</w:t>
      </w:r>
      <w:r w:rsidRPr="004F4046">
        <w:rPr>
          <w:spacing w:val="-3"/>
        </w:rPr>
        <w:sym w:font="Wingdings" w:char="F0E0"/>
      </w:r>
      <w:r>
        <w:rPr>
          <w:spacing w:val="-3"/>
        </w:rPr>
        <w:t>1</w:t>
      </w:r>
      <w:r w:rsidRPr="004F4046">
        <w:rPr>
          <w:spacing w:val="-3"/>
        </w:rPr>
        <w:sym w:font="Wingdings" w:char="F0E0"/>
      </w:r>
      <w:r>
        <w:rPr>
          <w:spacing w:val="-3"/>
        </w:rPr>
        <w:t>2</w:t>
      </w:r>
      <w:r w:rsidRPr="004F4046">
        <w:rPr>
          <w:spacing w:val="-3"/>
        </w:rPr>
        <w:sym w:font="Wingdings" w:char="F0E0"/>
      </w:r>
      <w:r>
        <w:rPr>
          <w:spacing w:val="-3"/>
        </w:rPr>
        <w:t>0)</w:t>
      </w:r>
    </w:p>
    <w:p w:rsidR="00A74D85" w:rsidRDefault="00A74D85" w:rsidP="00A74D85">
      <w:pPr>
        <w:spacing w:before="100" w:beforeAutospacing="1" w:after="100" w:afterAutospacing="1"/>
        <w:contextualSpacing/>
        <w:jc w:val="both"/>
      </w:pPr>
    </w:p>
    <w:p w:rsidR="00A74D85" w:rsidRDefault="00D3117E" w:rsidP="00A74D85">
      <w:pPr>
        <w:spacing w:before="100" w:beforeAutospacing="1" w:after="100" w:afterAutospacing="1"/>
        <w:contextualSpacing/>
        <w:jc w:val="both"/>
      </w:pPr>
      <w:r>
        <w:rPr>
          <w:noProof/>
        </w:rPr>
        <w:pict>
          <v:shape id="_x0000_s1142" type="#_x0000_t202" style="position:absolute;left:0;text-align:left;margin-left:150.3pt;margin-top:66.1pt;width:372.2pt;height:281.2pt;z-index:251651584" filled="f" stroked="f">
            <v:textbox>
              <w:txbxContent>
                <w:tbl>
                  <w:tblPr>
                    <w:tblStyle w:val="Tablaconcuadrcula"/>
                    <w:tblW w:w="0" w:type="auto"/>
                    <w:tblLook w:val="04A0"/>
                  </w:tblPr>
                  <w:tblGrid>
                    <w:gridCol w:w="1090"/>
                    <w:gridCol w:w="1286"/>
                    <w:gridCol w:w="896"/>
                    <w:gridCol w:w="1091"/>
                    <w:gridCol w:w="1091"/>
                  </w:tblGrid>
                  <w:tr w:rsidR="00D3541D" w:rsidRPr="009B3516" w:rsidTr="001115EE">
                    <w:tc>
                      <w:tcPr>
                        <w:tcW w:w="2376" w:type="dxa"/>
                        <w:gridSpan w:val="2"/>
                      </w:tcPr>
                      <w:p w:rsidR="00D3541D" w:rsidRDefault="00D3541D" w:rsidP="001115EE">
                        <w:pPr>
                          <w:spacing w:before="100" w:beforeAutospacing="1" w:after="100" w:afterAutospacing="1"/>
                          <w:contextualSpacing/>
                          <w:jc w:val="center"/>
                          <w:rPr>
                            <w:rFonts w:ascii="Courier New" w:hAnsi="Courier New" w:cs="Courier New"/>
                            <w:b/>
                            <w:sz w:val="16"/>
                            <w:szCs w:val="16"/>
                            <w:lang w:val="en-US"/>
                          </w:rPr>
                        </w:pPr>
                        <w:proofErr w:type="spellStart"/>
                        <w:r>
                          <w:rPr>
                            <w:rFonts w:ascii="Courier New" w:hAnsi="Courier New" w:cs="Courier New"/>
                            <w:b/>
                            <w:sz w:val="16"/>
                            <w:szCs w:val="16"/>
                            <w:lang w:val="en-US"/>
                          </w:rPr>
                          <w:t>Caras</w:t>
                        </w:r>
                        <w:proofErr w:type="spellEnd"/>
                        <w:r>
                          <w:rPr>
                            <w:rFonts w:ascii="Courier New" w:hAnsi="Courier New" w:cs="Courier New"/>
                            <w:b/>
                            <w:sz w:val="16"/>
                            <w:szCs w:val="16"/>
                            <w:lang w:val="en-US"/>
                          </w:rPr>
                          <w:t xml:space="preserve"> </w:t>
                        </w:r>
                        <w:proofErr w:type="spellStart"/>
                        <w:r>
                          <w:rPr>
                            <w:rFonts w:ascii="Courier New" w:hAnsi="Courier New" w:cs="Courier New"/>
                            <w:b/>
                            <w:sz w:val="16"/>
                            <w:szCs w:val="16"/>
                            <w:lang w:val="en-US"/>
                          </w:rPr>
                          <w:t>ocultas</w:t>
                        </w:r>
                        <w:proofErr w:type="spellEnd"/>
                      </w:p>
                    </w:tc>
                    <w:tc>
                      <w:tcPr>
                        <w:tcW w:w="896" w:type="dxa"/>
                        <w:vMerge w:val="restart"/>
                      </w:tcPr>
                      <w:p w:rsidR="00D3541D" w:rsidRPr="009B3516" w:rsidRDefault="00D3541D" w:rsidP="001115EE">
                        <w:pPr>
                          <w:spacing w:before="100" w:beforeAutospacing="1" w:after="100" w:afterAutospacing="1"/>
                          <w:contextualSpacing/>
                          <w:jc w:val="both"/>
                          <w:rPr>
                            <w:rFonts w:ascii="Courier New" w:hAnsi="Courier New" w:cs="Courier New"/>
                            <w:b/>
                            <w:sz w:val="16"/>
                            <w:szCs w:val="16"/>
                            <w:lang w:val="en-US"/>
                          </w:rPr>
                        </w:pPr>
                      </w:p>
                    </w:tc>
                    <w:tc>
                      <w:tcPr>
                        <w:tcW w:w="2182" w:type="dxa"/>
                        <w:gridSpan w:val="2"/>
                      </w:tcPr>
                      <w:p w:rsidR="00D3541D" w:rsidRPr="009B3516" w:rsidRDefault="00D3541D" w:rsidP="001115EE">
                        <w:pPr>
                          <w:spacing w:before="100" w:beforeAutospacing="1" w:after="100" w:afterAutospacing="1"/>
                          <w:contextualSpacing/>
                          <w:jc w:val="center"/>
                          <w:rPr>
                            <w:rFonts w:ascii="Courier New" w:hAnsi="Courier New" w:cs="Courier New"/>
                            <w:b/>
                            <w:sz w:val="16"/>
                            <w:szCs w:val="16"/>
                            <w:lang w:val="en-US"/>
                          </w:rPr>
                        </w:pPr>
                        <w:proofErr w:type="spellStart"/>
                        <w:r>
                          <w:rPr>
                            <w:rFonts w:ascii="Courier New" w:hAnsi="Courier New" w:cs="Courier New"/>
                            <w:b/>
                            <w:sz w:val="16"/>
                            <w:szCs w:val="16"/>
                            <w:lang w:val="en-US"/>
                          </w:rPr>
                          <w:t>Caras</w:t>
                        </w:r>
                        <w:proofErr w:type="spellEnd"/>
                        <w:r>
                          <w:rPr>
                            <w:rFonts w:ascii="Courier New" w:hAnsi="Courier New" w:cs="Courier New"/>
                            <w:b/>
                            <w:sz w:val="16"/>
                            <w:szCs w:val="16"/>
                            <w:lang w:val="en-US"/>
                          </w:rPr>
                          <w:t xml:space="preserve"> </w:t>
                        </w:r>
                        <w:proofErr w:type="spellStart"/>
                        <w:r>
                          <w:rPr>
                            <w:rFonts w:ascii="Courier New" w:hAnsi="Courier New" w:cs="Courier New"/>
                            <w:b/>
                            <w:sz w:val="16"/>
                            <w:szCs w:val="16"/>
                            <w:lang w:val="en-US"/>
                          </w:rPr>
                          <w:t>visibles</w:t>
                        </w:r>
                        <w:proofErr w:type="spellEnd"/>
                      </w:p>
                    </w:tc>
                  </w:tr>
                  <w:tr w:rsidR="00D3541D" w:rsidRPr="009B3516" w:rsidTr="001115EE">
                    <w:tc>
                      <w:tcPr>
                        <w:tcW w:w="1090" w:type="dxa"/>
                        <w:vMerge w:val="restart"/>
                        <w:tcBorders>
                          <w:right w:val="nil"/>
                        </w:tcBorders>
                      </w:tcPr>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Cara </w:t>
                        </w: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Y-</w:t>
                        </w: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Pr="003A71F6" w:rsidRDefault="00D3541D" w:rsidP="001115EE">
                        <w:pPr>
                          <w:spacing w:before="100" w:beforeAutospacing="1" w:after="100" w:afterAutospacing="1"/>
                          <w:contextualSpacing/>
                          <w:jc w:val="both"/>
                          <w:rPr>
                            <w:rFonts w:ascii="Courier New" w:hAnsi="Courier New" w:cs="Courier New"/>
                            <w:b/>
                            <w:sz w:val="16"/>
                            <w:szCs w:val="16"/>
                          </w:rPr>
                        </w:pPr>
                        <w:r>
                          <w:rPr>
                            <w:rFonts w:ascii="Courier New" w:hAnsi="Courier New" w:cs="Courier New"/>
                            <w:b/>
                            <w:sz w:val="16"/>
                            <w:szCs w:val="16"/>
                            <w:lang w:val="en-US"/>
                          </w:rPr>
                          <w:t xml:space="preserve">  X+</w:t>
                        </w:r>
                      </w:p>
                    </w:tc>
                    <w:tc>
                      <w:tcPr>
                        <w:tcW w:w="1286" w:type="dxa"/>
                        <w:tcBorders>
                          <w:left w:val="nil"/>
                          <w:bottom w:val="nil"/>
                        </w:tcBorders>
                      </w:tcPr>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Z+  </w:t>
                        </w: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Cara X-</w:t>
                        </w: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Pr="009B3516"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Y+</w:t>
                        </w:r>
                      </w:p>
                    </w:tc>
                    <w:tc>
                      <w:tcPr>
                        <w:tcW w:w="896" w:type="dxa"/>
                        <w:vMerge/>
                      </w:tcPr>
                      <w:p w:rsidR="00D3541D" w:rsidRPr="009B3516" w:rsidRDefault="00D3541D" w:rsidP="001115EE">
                        <w:pPr>
                          <w:spacing w:before="100" w:beforeAutospacing="1" w:after="100" w:afterAutospacing="1"/>
                          <w:contextualSpacing/>
                          <w:jc w:val="both"/>
                          <w:rPr>
                            <w:rFonts w:ascii="Courier New" w:hAnsi="Courier New" w:cs="Courier New"/>
                            <w:b/>
                            <w:sz w:val="16"/>
                            <w:szCs w:val="16"/>
                            <w:lang w:val="en-US"/>
                          </w:rPr>
                        </w:pPr>
                      </w:p>
                    </w:tc>
                    <w:tc>
                      <w:tcPr>
                        <w:tcW w:w="1091" w:type="dxa"/>
                        <w:tcBorders>
                          <w:bottom w:val="nil"/>
                          <w:right w:val="nil"/>
                        </w:tcBorders>
                      </w:tcPr>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Cara              </w:t>
                        </w: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Y-    Z+</w:t>
                        </w:r>
                      </w:p>
                      <w:p w:rsidR="00D3541D" w:rsidRPr="009B3516" w:rsidRDefault="00D3541D" w:rsidP="001115EE">
                        <w:pPr>
                          <w:spacing w:before="100" w:beforeAutospacing="1" w:after="100" w:afterAutospacing="1"/>
                          <w:contextualSpacing/>
                          <w:jc w:val="both"/>
                          <w:rPr>
                            <w:rFonts w:ascii="Courier New" w:hAnsi="Courier New" w:cs="Courier New"/>
                            <w:b/>
                            <w:sz w:val="16"/>
                            <w:szCs w:val="16"/>
                            <w:lang w:val="en-US"/>
                          </w:rPr>
                        </w:pPr>
                      </w:p>
                    </w:tc>
                    <w:tc>
                      <w:tcPr>
                        <w:tcW w:w="1091" w:type="dxa"/>
                        <w:vMerge w:val="restart"/>
                        <w:tcBorders>
                          <w:left w:val="nil"/>
                        </w:tcBorders>
                      </w:tcPr>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X-</w:t>
                        </w: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Cara</w:t>
                        </w: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Y+</w:t>
                        </w: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Pr="009B3516"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Z-</w:t>
                        </w:r>
                      </w:p>
                    </w:tc>
                  </w:tr>
                  <w:tr w:rsidR="00D3541D" w:rsidRPr="009B3516" w:rsidTr="001115EE">
                    <w:tc>
                      <w:tcPr>
                        <w:tcW w:w="1090" w:type="dxa"/>
                        <w:vMerge/>
                        <w:tcBorders>
                          <w:right w:val="nil"/>
                        </w:tcBorders>
                      </w:tcPr>
                      <w:p w:rsidR="00D3541D" w:rsidRPr="009B3516" w:rsidRDefault="00D3541D" w:rsidP="001115EE">
                        <w:pPr>
                          <w:spacing w:before="100" w:beforeAutospacing="1" w:after="100" w:afterAutospacing="1"/>
                          <w:contextualSpacing/>
                          <w:jc w:val="both"/>
                          <w:rPr>
                            <w:rFonts w:ascii="Courier New" w:hAnsi="Courier New" w:cs="Courier New"/>
                            <w:b/>
                            <w:sz w:val="16"/>
                            <w:szCs w:val="16"/>
                            <w:lang w:val="en-US"/>
                          </w:rPr>
                        </w:pPr>
                      </w:p>
                    </w:tc>
                    <w:tc>
                      <w:tcPr>
                        <w:tcW w:w="1286" w:type="dxa"/>
                        <w:tcBorders>
                          <w:top w:val="nil"/>
                          <w:left w:val="nil"/>
                        </w:tcBorders>
                      </w:tcPr>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Cara </w:t>
                        </w: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Z-</w:t>
                        </w:r>
                      </w:p>
                      <w:p w:rsidR="00D3541D" w:rsidRPr="009B3516" w:rsidRDefault="00D3541D" w:rsidP="001115EE">
                        <w:pPr>
                          <w:spacing w:before="100" w:beforeAutospacing="1" w:after="100" w:afterAutospacing="1"/>
                          <w:contextualSpacing/>
                          <w:jc w:val="both"/>
                          <w:rPr>
                            <w:rFonts w:ascii="Courier New" w:hAnsi="Courier New" w:cs="Courier New"/>
                            <w:b/>
                            <w:sz w:val="16"/>
                            <w:szCs w:val="16"/>
                            <w:lang w:val="en-US"/>
                          </w:rPr>
                        </w:pPr>
                      </w:p>
                    </w:tc>
                    <w:tc>
                      <w:tcPr>
                        <w:tcW w:w="896" w:type="dxa"/>
                        <w:vMerge/>
                      </w:tcPr>
                      <w:p w:rsidR="00D3541D" w:rsidRPr="009B3516" w:rsidRDefault="00D3541D" w:rsidP="001115EE">
                        <w:pPr>
                          <w:spacing w:before="100" w:beforeAutospacing="1" w:after="100" w:afterAutospacing="1"/>
                          <w:contextualSpacing/>
                          <w:jc w:val="both"/>
                          <w:rPr>
                            <w:rFonts w:ascii="Courier New" w:hAnsi="Courier New" w:cs="Courier New"/>
                            <w:b/>
                            <w:sz w:val="16"/>
                            <w:szCs w:val="16"/>
                            <w:lang w:val="en-US"/>
                          </w:rPr>
                        </w:pPr>
                      </w:p>
                    </w:tc>
                    <w:tc>
                      <w:tcPr>
                        <w:tcW w:w="1091" w:type="dxa"/>
                        <w:tcBorders>
                          <w:top w:val="nil"/>
                          <w:right w:val="nil"/>
                        </w:tcBorders>
                      </w:tcPr>
                      <w:p w:rsidR="00D3541D" w:rsidRDefault="00D3541D" w:rsidP="001115EE">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Cara X+</w:t>
                        </w:r>
                      </w:p>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p w:rsidR="00D3541D" w:rsidRPr="009B3516" w:rsidRDefault="00D3541D" w:rsidP="001115EE">
                        <w:pPr>
                          <w:spacing w:before="100" w:beforeAutospacing="1" w:after="100" w:afterAutospacing="1"/>
                          <w:contextualSpacing/>
                          <w:jc w:val="both"/>
                          <w:rPr>
                            <w:rFonts w:ascii="Courier New" w:hAnsi="Courier New" w:cs="Courier New"/>
                            <w:b/>
                            <w:sz w:val="16"/>
                            <w:szCs w:val="16"/>
                            <w:lang w:val="en-US"/>
                          </w:rPr>
                        </w:pPr>
                      </w:p>
                    </w:tc>
                    <w:tc>
                      <w:tcPr>
                        <w:tcW w:w="1091" w:type="dxa"/>
                        <w:vMerge/>
                        <w:tcBorders>
                          <w:left w:val="nil"/>
                        </w:tcBorders>
                      </w:tcPr>
                      <w:p w:rsidR="00D3541D" w:rsidRDefault="00D3541D" w:rsidP="001115EE">
                        <w:pPr>
                          <w:spacing w:before="100" w:beforeAutospacing="1" w:after="100" w:afterAutospacing="1"/>
                          <w:contextualSpacing/>
                          <w:jc w:val="both"/>
                          <w:rPr>
                            <w:rFonts w:ascii="Courier New" w:hAnsi="Courier New" w:cs="Courier New"/>
                            <w:b/>
                            <w:sz w:val="16"/>
                            <w:szCs w:val="16"/>
                            <w:lang w:val="en-US"/>
                          </w:rPr>
                        </w:pPr>
                      </w:p>
                    </w:tc>
                  </w:tr>
                </w:tbl>
                <w:p w:rsidR="00D3541D" w:rsidRDefault="00D3541D" w:rsidP="00A74D85"/>
                <w:tbl>
                  <w:tblPr>
                    <w:tblStyle w:val="Tablaconcuadrcula"/>
                    <w:tblW w:w="0" w:type="auto"/>
                    <w:tblLook w:val="04A0"/>
                  </w:tblPr>
                  <w:tblGrid>
                    <w:gridCol w:w="7171"/>
                  </w:tblGrid>
                  <w:tr w:rsidR="00D3541D" w:rsidRPr="00E17400" w:rsidTr="001115EE">
                    <w:trPr>
                      <w:trHeight w:val="2502"/>
                    </w:trPr>
                    <w:tc>
                      <w:tcPr>
                        <w:tcW w:w="7171" w:type="dxa"/>
                      </w:tcPr>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Caras ocultas:            Caras visibles:</w:t>
                        </w:r>
                      </w:p>
                      <w:p w:rsidR="00D3541D" w:rsidRPr="00D801B1" w:rsidRDefault="00D3541D" w:rsidP="001115EE">
                        <w:pPr>
                          <w:rPr>
                            <w:rFonts w:ascii="Courier New" w:hAnsi="Courier New" w:cs="Courier New"/>
                            <w:sz w:val="18"/>
                            <w:szCs w:val="18"/>
                          </w:rPr>
                        </w:pPr>
                      </w:p>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 xml:space="preserve">     /| N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           / B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B/M|</w:t>
                        </w:r>
                      </w:p>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 xml:space="preserve">    /R| N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          / B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B/MM|</w:t>
                        </w:r>
                      </w:p>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 xml:space="preserve">   /RR| N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         / B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B/MMM|</w:t>
                        </w:r>
                      </w:p>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 xml:space="preserve">  /RRR| N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        / B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B/MMMM|</w:t>
                        </w:r>
                      </w:p>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 xml:space="preserve"> /RRRR| N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       / B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B/MMMMM|</w:t>
                        </w:r>
                      </w:p>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 xml:space="preserve">|RRRRR/ V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|A A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|MMMM/</w:t>
                        </w:r>
                      </w:p>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 xml:space="preserve">|RRRR/ V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|A A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|MMM/</w:t>
                        </w:r>
                      </w:p>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 xml:space="preserve">|RRR/ V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|A A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|MM/</w:t>
                        </w:r>
                      </w:p>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 xml:space="preserve">|RR/ V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|A A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|M/</w:t>
                        </w:r>
                      </w:p>
                      <w:p w:rsidR="00D3541D" w:rsidRPr="00D801B1" w:rsidRDefault="00D3541D" w:rsidP="00F95010">
                        <w:pPr>
                          <w:rPr>
                            <w:rFonts w:ascii="Courier New" w:hAnsi="Courier New" w:cs="Courier New"/>
                            <w:sz w:val="18"/>
                            <w:szCs w:val="18"/>
                          </w:rPr>
                        </w:pPr>
                        <w:r w:rsidRPr="00D801B1">
                          <w:rPr>
                            <w:rFonts w:ascii="Courier New" w:hAnsi="Courier New" w:cs="Courier New"/>
                            <w:sz w:val="18"/>
                            <w:szCs w:val="18"/>
                          </w:rPr>
                          <w:t xml:space="preserve">|R/ V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|A A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
                    </w:tc>
                  </w:tr>
                  <w:tr w:rsidR="00D3541D" w:rsidRPr="00E17400" w:rsidTr="001115EE">
                    <w:trPr>
                      <w:trHeight w:val="272"/>
                    </w:trPr>
                    <w:tc>
                      <w:tcPr>
                        <w:tcW w:w="7171" w:type="dxa"/>
                      </w:tcPr>
                      <w:p w:rsidR="00D3541D" w:rsidRPr="00D801B1" w:rsidRDefault="00D3541D" w:rsidP="001115EE">
                        <w:pPr>
                          <w:rPr>
                            <w:rFonts w:ascii="Courier New" w:hAnsi="Courier New" w:cs="Courier New"/>
                            <w:sz w:val="18"/>
                            <w:szCs w:val="18"/>
                          </w:rPr>
                        </w:pPr>
                        <w:r w:rsidRPr="00D801B1">
                          <w:rPr>
                            <w:rFonts w:ascii="Courier New" w:hAnsi="Courier New" w:cs="Courier New"/>
                            <w:sz w:val="18"/>
                            <w:szCs w:val="18"/>
                          </w:rPr>
                          <w:t>01234567890123456789012345678901234567890123456789</w:t>
                        </w:r>
                      </w:p>
                    </w:tc>
                  </w:tr>
                </w:tbl>
                <w:p w:rsidR="00D3541D" w:rsidRDefault="00D3541D" w:rsidP="00A74D85"/>
                <w:p w:rsidR="00D3541D" w:rsidRDefault="00D3541D" w:rsidP="00A74D85"/>
              </w:txbxContent>
            </v:textbox>
          </v:shape>
        </w:pict>
      </w:r>
      <w:r w:rsidR="00A74D85">
        <w:t xml:space="preserve">El programa solicitará inicialmente por teclado la longitud </w:t>
      </w:r>
      <w:r w:rsidR="00A74D85" w:rsidRPr="009E63E7">
        <w:rPr>
          <w:b/>
          <w:i/>
        </w:rPr>
        <w:t>n</w:t>
      </w:r>
      <w:r w:rsidR="00A74D85">
        <w:t xml:space="preserve"> del lado del cubo de </w:t>
      </w:r>
      <w:proofErr w:type="spellStart"/>
      <w:r w:rsidR="00A74D85" w:rsidRPr="009B3516">
        <w:rPr>
          <w:b/>
          <w:i/>
        </w:rPr>
        <w:t>Rubik</w:t>
      </w:r>
      <w:proofErr w:type="spellEnd"/>
      <w:r w:rsidR="00F95010">
        <w:rPr>
          <w:b/>
          <w:i/>
        </w:rPr>
        <w:t xml:space="preserve"> </w:t>
      </w:r>
      <w:r w:rsidR="00A74D85">
        <w:t xml:space="preserve">en piezas (mínimo </w:t>
      </w:r>
      <w:r w:rsidR="00A74D85" w:rsidRPr="009E63E7">
        <w:rPr>
          <w:b/>
          <w:i/>
        </w:rPr>
        <w:t>1</w:t>
      </w:r>
      <w:r w:rsidR="00A74D85">
        <w:t xml:space="preserve"> y máximo </w:t>
      </w:r>
      <w:r w:rsidR="00A74D85" w:rsidRPr="009E63E7">
        <w:rPr>
          <w:b/>
          <w:i/>
        </w:rPr>
        <w:t>10</w:t>
      </w:r>
      <w:r w:rsidR="00A74D85">
        <w:t xml:space="preserve">). Seguidamente inicializará los colores de las caras visibles de las piezas con sus correspondientes valores en su estado ordenado inicial, e imprimirá dicho estado en pantalla simulando una proyección paralela </w:t>
      </w:r>
      <w:proofErr w:type="spellStart"/>
      <w:r w:rsidR="00A74D85">
        <w:t>axonométrica</w:t>
      </w:r>
      <w:proofErr w:type="spellEnd"/>
      <w:r w:rsidR="00A74D85">
        <w:t xml:space="preserve"> de las caras ocultas y visibles del cubo, según el formato indicado en el siguiente ejemplo:</w:t>
      </w:r>
    </w:p>
    <w:p w:rsidR="00A74D85" w:rsidRDefault="00A74D85" w:rsidP="00A74D85">
      <w:pPr>
        <w:spacing w:before="100" w:beforeAutospacing="1" w:after="100" w:afterAutospacing="1"/>
        <w:contextualSpacing/>
        <w:jc w:val="both"/>
      </w:pPr>
    </w:p>
    <w:p w:rsidR="00A74D85" w:rsidRDefault="00D3117E" w:rsidP="00A74D85">
      <w:pPr>
        <w:spacing w:before="100" w:beforeAutospacing="1" w:after="100" w:afterAutospacing="1"/>
        <w:contextualSpacing/>
        <w:jc w:val="both"/>
      </w:pPr>
      <w:r>
        <w:rPr>
          <w:noProof/>
        </w:rPr>
        <w:pict>
          <v:shapetype id="_x0000_t32" coordsize="21600,21600" o:spt="32" o:oned="t" path="m,l21600,21600e" filled="f">
            <v:path arrowok="t" fillok="f" o:connecttype="none"/>
            <o:lock v:ext="edit" shapetype="t"/>
          </v:shapetype>
          <v:shape id="_x0000_s1157" type="#_x0000_t32" style="position:absolute;left:0;text-align:left;margin-left:371.85pt;margin-top:43.8pt;width:37.25pt;height:33.65pt;flip:x;z-index:251666944" o:connectortype="straight">
            <v:stroke dashstyle="dash"/>
          </v:shape>
        </w:pict>
      </w:r>
      <w:r>
        <w:rPr>
          <w:noProof/>
        </w:rPr>
        <w:pict>
          <v:shape id="_x0000_s1158" type="#_x0000_t32" style="position:absolute;left:0;text-align:left;margin-left:409.05pt;margin-top:11pt;width:.05pt;height:32.8pt;flip:y;z-index:251667968" o:connectortype="straight">
            <v:stroke dashstyle="dash"/>
          </v:shape>
        </w:pict>
      </w:r>
      <w:r>
        <w:rPr>
          <w:noProof/>
        </w:rPr>
        <w:pict>
          <v:shape id="_x0000_s1160" type="#_x0000_t32" style="position:absolute;left:0;text-align:left;margin-left:322.85pt;margin-top:10.95pt;width:34.25pt;height:32.7pt;flip:y;z-index:251670016" o:connectortype="straight">
            <v:stroke dashstyle="dash"/>
          </v:shape>
        </w:pict>
      </w:r>
      <w:r>
        <w:rPr>
          <w:noProof/>
        </w:rPr>
        <w:pict>
          <v:shape id="_x0000_s1144" type="#_x0000_t32" style="position:absolute;left:0;text-align:left;margin-left:371.85pt;margin-top:11pt;width:37.2pt;height:32.65pt;flip:y;z-index:251653632" o:connectortype="straight">
            <v:stroke endarrow="block"/>
          </v:shape>
        </w:pict>
      </w:r>
      <w:r>
        <w:rPr>
          <w:noProof/>
        </w:rPr>
        <w:pict>
          <v:shape id="_x0000_s1159" type="#_x0000_t32" style="position:absolute;left:0;text-align:left;margin-left:357.1pt;margin-top:10.95pt;width:51.95pt;height:.05pt;z-index:251668992" o:connectortype="straight">
            <v:stroke dashstyle="dash"/>
          </v:shape>
        </w:pict>
      </w:r>
      <w:r>
        <w:rPr>
          <w:noProof/>
        </w:rPr>
        <w:pict>
          <v:shape id="_x0000_s1145" type="#_x0000_t32" style="position:absolute;left:0;text-align:left;margin-left:319.75pt;margin-top:43.65pt;width:52.1pt;height:0;flip:x;z-index:251654656" o:connectortype="straight">
            <v:stroke endarrow="block"/>
          </v:shape>
        </w:pict>
      </w:r>
      <w:r>
        <w:rPr>
          <w:noProof/>
        </w:rPr>
        <w:pict>
          <v:shape id="_x0000_s1156" type="#_x0000_t32" style="position:absolute;left:0;text-align:left;margin-left:322.85pt;margin-top:79.5pt;width:45.85pt;height:.05pt;flip:y;z-index:251665920" o:connectortype="straight">
            <v:stroke dashstyle="dash"/>
          </v:shape>
        </w:pict>
      </w:r>
      <w:r>
        <w:rPr>
          <w:noProof/>
        </w:rPr>
        <w:pict>
          <v:shape id="_x0000_s1155" type="#_x0000_t32" style="position:absolute;left:0;text-align:left;margin-left:322.85pt;margin-top:43.75pt;width:0;height:35.8pt;flip:y;z-index:251664896" o:connectortype="straight">
            <v:stroke dashstyle="dash"/>
          </v:shape>
        </w:pict>
      </w:r>
      <w:r>
        <w:rPr>
          <w:noProof/>
        </w:rPr>
        <w:pict>
          <v:shape id="_x0000_s1154" type="#_x0000_t32" style="position:absolute;left:0;text-align:left;margin-left:261.65pt;margin-top:5.15pt;width:.05pt;height:38.5pt;flip:y;z-index:251663872" o:connectortype="straight">
            <v:stroke dashstyle="dash"/>
          </v:shape>
        </w:pict>
      </w:r>
      <w:r>
        <w:rPr>
          <w:noProof/>
        </w:rPr>
        <w:pict>
          <v:shape id="_x0000_s1153" type="#_x0000_t32" style="position:absolute;left:0;text-align:left;margin-left:209.7pt;margin-top:5.15pt;width:51.95pt;height:0;flip:x;z-index:251662848" o:connectortype="straight">
            <v:stroke dashstyle="dash"/>
          </v:shape>
        </w:pict>
      </w:r>
      <w:r>
        <w:rPr>
          <w:noProof/>
        </w:rPr>
        <w:pict>
          <v:shape id="_x0000_s1148" type="#_x0000_t32" style="position:absolute;left:0;text-align:left;margin-left:207.7pt;margin-top:43.65pt;width:55.85pt;height:.1pt;z-index:251657728" o:connectortype="straight">
            <v:stroke endarrow="block"/>
          </v:shape>
        </w:pict>
      </w:r>
      <w:r>
        <w:rPr>
          <w:noProof/>
        </w:rPr>
        <w:pict>
          <v:shape id="_x0000_s1152" type="#_x0000_t32" style="position:absolute;left:0;text-align:left;margin-left:236.2pt;margin-top:43.75pt;width:27.35pt;height:33.7pt;flip:y;z-index:251661824" o:connectortype="straight">
            <v:stroke dashstyle="dash"/>
          </v:shape>
        </w:pict>
      </w:r>
      <w:r>
        <w:rPr>
          <w:noProof/>
        </w:rPr>
        <w:pict>
          <v:shape id="_x0000_s1151" type="#_x0000_t32" style="position:absolute;left:0;text-align:left;margin-left:174.95pt;margin-top:5.15pt;width:30.15pt;height:24.7pt;flip:y;z-index:251660800" o:connectortype="straight">
            <v:stroke dashstyle="dash"/>
          </v:shape>
        </w:pict>
      </w:r>
      <w:r>
        <w:rPr>
          <w:noProof/>
        </w:rPr>
        <w:pict>
          <v:shape id="_x0000_s1150" type="#_x0000_t32" style="position:absolute;left:0;text-align:left;margin-left:174.95pt;margin-top:29.8pt;width:0;height:44.65pt;flip:y;z-index:251659776" o:connectortype="straight">
            <v:stroke dashstyle="dash"/>
          </v:shape>
        </w:pict>
      </w:r>
      <w:r>
        <w:rPr>
          <w:noProof/>
        </w:rPr>
        <w:pict>
          <v:shape id="_x0000_s1149" type="#_x0000_t32" style="position:absolute;left:0;text-align:left;margin-left:178.3pt;margin-top:77.45pt;width:53.55pt;height:0;z-index:251658752" o:connectortype="straight">
            <v:stroke dashstyle="dash"/>
          </v:shape>
        </w:pict>
      </w:r>
      <w:r>
        <w:rPr>
          <w:noProof/>
        </w:rPr>
        <w:pict>
          <v:shape id="_x0000_s1143" type="#_x0000_t32" style="position:absolute;left:0;text-align:left;margin-left:371.85pt;margin-top:43.65pt;width:0;height:38.15pt;z-index:251652608" o:connectortype="straight">
            <v:stroke endarrow="block"/>
          </v:shape>
        </w:pict>
      </w:r>
      <w:r>
        <w:rPr>
          <w:noProof/>
        </w:rPr>
        <w:pict>
          <v:shape id="_x0000_s1146" type="#_x0000_t32" style="position:absolute;left:0;text-align:left;margin-left:174.95pt;margin-top:43.65pt;width:32.75pt;height:33.8pt;flip:x;z-index:251655680" o:connectortype="straight">
            <v:stroke endarrow="block"/>
          </v:shape>
        </w:pict>
      </w:r>
      <w:r>
        <w:rPr>
          <w:noProof/>
        </w:rPr>
        <w:pict>
          <v:shape id="_x0000_s1147" type="#_x0000_t32" style="position:absolute;left:0;text-align:left;margin-left:207.7pt;margin-top:2.45pt;width:0;height:41.2pt;flip:y;z-index:251656704" o:connectortype="straight">
            <v:stroke endarrow="block"/>
          </v:shape>
        </w:pict>
      </w:r>
      <w:r w:rsidR="00A74D85" w:rsidRPr="009B3516">
        <w:rPr>
          <w:noProof/>
        </w:rPr>
        <w:drawing>
          <wp:inline distT="0" distB="0" distL="0" distR="0">
            <wp:extent cx="1894417" cy="14760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896464" cy="1477670"/>
                    </a:xfrm>
                    <a:prstGeom prst="rect">
                      <a:avLst/>
                    </a:prstGeom>
                    <a:noFill/>
                    <a:ln w="9525">
                      <a:noFill/>
                      <a:miter lim="800000"/>
                      <a:headEnd/>
                      <a:tailEnd/>
                    </a:ln>
                  </pic:spPr>
                </pic:pic>
              </a:graphicData>
            </a:graphic>
          </wp:inline>
        </w:drawing>
      </w:r>
    </w:p>
    <w:p w:rsidR="00A74D85" w:rsidRDefault="00A74D85" w:rsidP="00A74D85">
      <w:pPr>
        <w:spacing w:before="100" w:beforeAutospacing="1" w:after="100" w:afterAutospacing="1"/>
        <w:contextualSpacing/>
        <w:jc w:val="both"/>
      </w:pPr>
    </w:p>
    <w:p w:rsidR="00A74D85" w:rsidRDefault="00A74D85" w:rsidP="00A74D85">
      <w:pPr>
        <w:spacing w:before="100" w:beforeAutospacing="1" w:after="100" w:afterAutospacing="1"/>
        <w:contextualSpacing/>
        <w:jc w:val="both"/>
      </w:pPr>
    </w:p>
    <w:p w:rsidR="00A74D85" w:rsidRDefault="00A74D85" w:rsidP="00A74D85">
      <w:pPr>
        <w:spacing w:before="100" w:beforeAutospacing="1" w:after="100" w:afterAutospacing="1"/>
        <w:contextualSpacing/>
        <w:jc w:val="both"/>
      </w:pPr>
    </w:p>
    <w:p w:rsidR="00A74D85" w:rsidRDefault="00A74D85" w:rsidP="00A74D85">
      <w:pPr>
        <w:spacing w:before="100" w:beforeAutospacing="1" w:after="100" w:afterAutospacing="1"/>
        <w:contextualSpacing/>
        <w:jc w:val="both"/>
      </w:pPr>
    </w:p>
    <w:p w:rsidR="00A74D85" w:rsidRDefault="00A74D85" w:rsidP="00A74D85">
      <w:pPr>
        <w:spacing w:before="100" w:beforeAutospacing="1" w:after="100" w:afterAutospacing="1"/>
        <w:contextualSpacing/>
        <w:jc w:val="both"/>
      </w:pPr>
    </w:p>
    <w:p w:rsidR="00A74D85" w:rsidRDefault="00A74D85" w:rsidP="00A74D85">
      <w:pPr>
        <w:spacing w:before="100" w:beforeAutospacing="1" w:after="100" w:afterAutospacing="1"/>
        <w:contextualSpacing/>
        <w:jc w:val="both"/>
      </w:pPr>
    </w:p>
    <w:p w:rsidR="00A74D85" w:rsidRDefault="00A74D85" w:rsidP="00A74D85">
      <w:pPr>
        <w:spacing w:before="100" w:beforeAutospacing="1" w:after="100" w:afterAutospacing="1"/>
        <w:contextualSpacing/>
        <w:jc w:val="both"/>
      </w:pPr>
    </w:p>
    <w:p w:rsidR="00A74D85" w:rsidRDefault="00A74D85" w:rsidP="00A74D85">
      <w:pPr>
        <w:contextualSpacing/>
        <w:jc w:val="both"/>
      </w:pPr>
    </w:p>
    <w:p w:rsidR="00A74D85" w:rsidRDefault="00A74D85" w:rsidP="00A74D85">
      <w:pPr>
        <w:contextualSpacing/>
        <w:jc w:val="both"/>
      </w:pPr>
    </w:p>
    <w:p w:rsidR="00A74D85" w:rsidRDefault="00A74D85" w:rsidP="00A74D85">
      <w:pPr>
        <w:contextualSpacing/>
        <w:jc w:val="both"/>
      </w:pPr>
    </w:p>
    <w:p w:rsidR="00A74D85" w:rsidRDefault="00A74D85" w:rsidP="00A74D85">
      <w:pPr>
        <w:contextualSpacing/>
        <w:jc w:val="both"/>
      </w:pPr>
      <w:r>
        <w:t xml:space="preserve">A continuación, se realizarán </w:t>
      </w:r>
      <w:r w:rsidRPr="00712FA9">
        <w:rPr>
          <w:b/>
          <w:i/>
        </w:rPr>
        <w:t>20</w:t>
      </w:r>
      <w:r>
        <w:t xml:space="preserve"> giros aleatorios para configurar el cubo en un estado desordenado preparado para su resolución, presentándose el mismo en pantalla. Finalmente, para resolver el cubo se repetirán de forma indefinida los dos siguientes pasos hasta que el cubo se encuentre en un estado ordenado:</w:t>
      </w:r>
    </w:p>
    <w:p w:rsidR="00A74D85" w:rsidRDefault="00A74D85" w:rsidP="00A74D85">
      <w:pPr>
        <w:pStyle w:val="Prrafodelista"/>
        <w:numPr>
          <w:ilvl w:val="0"/>
          <w:numId w:val="26"/>
        </w:numPr>
        <w:jc w:val="both"/>
      </w:pPr>
      <w:r>
        <w:t xml:space="preserve">Seleccionar un movimiento de giro, mediante la introducción por teclado del eje de giro (entero en intervalo </w:t>
      </w:r>
      <w:r w:rsidRPr="00712FA9">
        <w:rPr>
          <w:b/>
          <w:i/>
        </w:rPr>
        <w:t>[0,2]</w:t>
      </w:r>
      <w:r>
        <w:t xml:space="preserve">), la capa ó nivel a girar (entero en intervalo </w:t>
      </w:r>
      <w:r w:rsidRPr="00712FA9">
        <w:rPr>
          <w:b/>
          <w:i/>
        </w:rPr>
        <w:t>[0,n-1]</w:t>
      </w:r>
      <w:r>
        <w:t xml:space="preserve">) y el ángulo de giro (entero en intervalo </w:t>
      </w:r>
      <w:r w:rsidRPr="00712FA9">
        <w:rPr>
          <w:b/>
          <w:i/>
        </w:rPr>
        <w:t>[1,3]</w:t>
      </w:r>
      <w:r>
        <w:t xml:space="preserve"> que representa el nº de giros sucesivos de </w:t>
      </w:r>
      <w:r w:rsidRPr="00712FA9">
        <w:rPr>
          <w:b/>
          <w:i/>
        </w:rPr>
        <w:t>90º</w:t>
      </w:r>
      <w:r>
        <w:t xml:space="preserve"> a realizar).</w:t>
      </w:r>
    </w:p>
    <w:p w:rsidR="00A74D85" w:rsidRDefault="00A74D85" w:rsidP="00A74D85">
      <w:pPr>
        <w:pStyle w:val="Prrafodelista"/>
        <w:numPr>
          <w:ilvl w:val="0"/>
          <w:numId w:val="26"/>
        </w:numPr>
        <w:spacing w:before="100" w:beforeAutospacing="1" w:after="100" w:afterAutospacing="1"/>
        <w:jc w:val="both"/>
      </w:pPr>
      <w:r>
        <w:t>Imprimir en pantalla el estado resultante del movimiento seleccionado.</w:t>
      </w:r>
    </w:p>
    <w:tbl>
      <w:tblPr>
        <w:tblStyle w:val="Tablaconcuadrcula"/>
        <w:tblW w:w="0" w:type="auto"/>
        <w:tblLook w:val="04A0"/>
      </w:tblPr>
      <w:tblGrid>
        <w:gridCol w:w="3652"/>
        <w:gridCol w:w="6954"/>
      </w:tblGrid>
      <w:tr w:rsidR="00A74D85" w:rsidRPr="003B4B78" w:rsidTr="001115EE">
        <w:tc>
          <w:tcPr>
            <w:tcW w:w="10606" w:type="dxa"/>
            <w:gridSpan w:val="2"/>
          </w:tcPr>
          <w:p w:rsidR="00A74D85" w:rsidRPr="003B4B78" w:rsidRDefault="00A74D85" w:rsidP="001115EE">
            <w:pPr>
              <w:pStyle w:val="Prrafodelista"/>
              <w:spacing w:before="100" w:beforeAutospacing="1" w:after="100" w:afterAutospacing="1"/>
              <w:ind w:left="0"/>
              <w:jc w:val="center"/>
            </w:pPr>
            <w:r>
              <w:t>Funciones para generar números aleatorios en C</w:t>
            </w:r>
          </w:p>
        </w:tc>
      </w:tr>
      <w:tr w:rsidR="00A74D85" w:rsidRPr="00A47604" w:rsidTr="001115EE">
        <w:tc>
          <w:tcPr>
            <w:tcW w:w="3652" w:type="dxa"/>
          </w:tcPr>
          <w:p w:rsidR="00A74D85" w:rsidRDefault="00A74D85" w:rsidP="001115EE">
            <w:pPr>
              <w:tabs>
                <w:tab w:val="left" w:pos="-720"/>
              </w:tabs>
              <w:suppressAutoHyphens/>
              <w:contextualSpacing/>
              <w:jc w:val="both"/>
              <w:rPr>
                <w:rFonts w:ascii="Courier New" w:hAnsi="Courier New" w:cs="Courier New"/>
                <w:spacing w:val="-3"/>
                <w:sz w:val="20"/>
                <w:lang w:val="en-US"/>
              </w:rPr>
            </w:pPr>
            <w:r w:rsidRPr="004F4046">
              <w:rPr>
                <w:rFonts w:ascii="Courier New" w:hAnsi="Courier New" w:cs="Courier New"/>
                <w:spacing w:val="-3"/>
                <w:sz w:val="20"/>
                <w:lang w:val="en-US"/>
              </w:rPr>
              <w:t>#include &lt;</w:t>
            </w:r>
            <w:proofErr w:type="spellStart"/>
            <w:r w:rsidRPr="004F4046">
              <w:rPr>
                <w:rFonts w:ascii="Courier New" w:hAnsi="Courier New" w:cs="Courier New"/>
                <w:spacing w:val="-3"/>
                <w:sz w:val="20"/>
                <w:lang w:val="en-US"/>
              </w:rPr>
              <w:t>stdlib.h</w:t>
            </w:r>
            <w:proofErr w:type="spellEnd"/>
            <w:r w:rsidRPr="004F4046">
              <w:rPr>
                <w:rFonts w:ascii="Courier New" w:hAnsi="Courier New" w:cs="Courier New"/>
                <w:spacing w:val="-3"/>
                <w:sz w:val="20"/>
                <w:lang w:val="en-US"/>
              </w:rPr>
              <w:t>&gt;</w:t>
            </w:r>
          </w:p>
          <w:p w:rsidR="00A74D85" w:rsidRPr="004F4046" w:rsidRDefault="00A74D85" w:rsidP="001115EE">
            <w:pPr>
              <w:tabs>
                <w:tab w:val="left" w:pos="-720"/>
              </w:tabs>
              <w:suppressAutoHyphens/>
              <w:contextualSpacing/>
              <w:jc w:val="both"/>
              <w:rPr>
                <w:rFonts w:ascii="Courier New" w:hAnsi="Courier New" w:cs="Courier New"/>
                <w:spacing w:val="-3"/>
                <w:sz w:val="20"/>
                <w:lang w:val="en-US"/>
              </w:rPr>
            </w:pPr>
            <w:r w:rsidRPr="004F4046">
              <w:rPr>
                <w:rFonts w:ascii="Courier New" w:hAnsi="Courier New" w:cs="Courier New"/>
                <w:spacing w:val="-3"/>
                <w:sz w:val="20"/>
                <w:lang w:val="en-US"/>
              </w:rPr>
              <w:t>#include &lt;</w:t>
            </w:r>
            <w:proofErr w:type="spellStart"/>
            <w:r w:rsidRPr="004F4046">
              <w:rPr>
                <w:rFonts w:ascii="Courier New" w:hAnsi="Courier New" w:cs="Courier New"/>
                <w:spacing w:val="-3"/>
                <w:sz w:val="20"/>
                <w:lang w:val="en-US"/>
              </w:rPr>
              <w:t>time.h</w:t>
            </w:r>
            <w:proofErr w:type="spellEnd"/>
            <w:r w:rsidRPr="004F4046">
              <w:rPr>
                <w:rFonts w:ascii="Courier New" w:hAnsi="Courier New" w:cs="Courier New"/>
                <w:spacing w:val="-3"/>
                <w:sz w:val="20"/>
                <w:lang w:val="en-US"/>
              </w:rPr>
              <w:t>&gt;</w:t>
            </w:r>
          </w:p>
        </w:tc>
        <w:tc>
          <w:tcPr>
            <w:tcW w:w="6954" w:type="dxa"/>
          </w:tcPr>
          <w:p w:rsidR="00A74D85" w:rsidRPr="003B4B78" w:rsidRDefault="00A74D85" w:rsidP="001115EE">
            <w:pPr>
              <w:tabs>
                <w:tab w:val="left" w:pos="-720"/>
              </w:tabs>
              <w:suppressAutoHyphens/>
              <w:contextualSpacing/>
              <w:jc w:val="both"/>
              <w:rPr>
                <w:rFonts w:ascii="Courier New" w:hAnsi="Courier New" w:cs="Courier New"/>
                <w:spacing w:val="-3"/>
                <w:sz w:val="20"/>
                <w:lang w:val="en-US"/>
              </w:rPr>
            </w:pPr>
          </w:p>
        </w:tc>
      </w:tr>
      <w:tr w:rsidR="00A74D85" w:rsidRPr="00335973" w:rsidTr="001115EE">
        <w:tc>
          <w:tcPr>
            <w:tcW w:w="3652" w:type="dxa"/>
          </w:tcPr>
          <w:p w:rsidR="00A74D85" w:rsidRPr="004F4046" w:rsidRDefault="00A74D85" w:rsidP="001115EE">
            <w:pPr>
              <w:tabs>
                <w:tab w:val="left" w:pos="-720"/>
              </w:tabs>
              <w:suppressAutoHyphens/>
              <w:contextualSpacing/>
              <w:jc w:val="both"/>
              <w:rPr>
                <w:rFonts w:ascii="Courier New" w:hAnsi="Courier New" w:cs="Courier New"/>
                <w:spacing w:val="-3"/>
                <w:sz w:val="20"/>
                <w:lang w:val="en-US"/>
              </w:rPr>
            </w:pPr>
            <w:proofErr w:type="spellStart"/>
            <w:r w:rsidRPr="004F4046">
              <w:rPr>
                <w:rFonts w:ascii="Courier New" w:hAnsi="Courier New" w:cs="Courier New"/>
                <w:spacing w:val="-3"/>
                <w:sz w:val="20"/>
                <w:lang w:val="en-US"/>
              </w:rPr>
              <w:t>time_t</w:t>
            </w:r>
            <w:proofErr w:type="spellEnd"/>
            <w:r w:rsidRPr="004F4046">
              <w:rPr>
                <w:rFonts w:ascii="Courier New" w:hAnsi="Courier New" w:cs="Courier New"/>
                <w:spacing w:val="-3"/>
                <w:sz w:val="20"/>
                <w:lang w:val="en-US"/>
              </w:rPr>
              <w:t xml:space="preserve"> t;</w:t>
            </w:r>
          </w:p>
          <w:p w:rsidR="00A74D85" w:rsidRPr="004F4046" w:rsidRDefault="00A74D85" w:rsidP="001115EE">
            <w:pPr>
              <w:tabs>
                <w:tab w:val="left" w:pos="-720"/>
              </w:tabs>
              <w:suppressAutoHyphens/>
              <w:contextualSpacing/>
              <w:jc w:val="both"/>
              <w:rPr>
                <w:rFonts w:ascii="Courier New" w:hAnsi="Courier New" w:cs="Courier New"/>
                <w:spacing w:val="-3"/>
                <w:sz w:val="20"/>
                <w:lang w:val="en-US"/>
              </w:rPr>
            </w:pPr>
            <w:proofErr w:type="spellStart"/>
            <w:r w:rsidRPr="004F4046">
              <w:rPr>
                <w:rFonts w:ascii="Courier New" w:hAnsi="Courier New" w:cs="Courier New"/>
                <w:spacing w:val="-3"/>
                <w:sz w:val="20"/>
                <w:lang w:val="en-US"/>
              </w:rPr>
              <w:t>srand</w:t>
            </w:r>
            <w:proofErr w:type="spellEnd"/>
            <w:r w:rsidRPr="004F4046">
              <w:rPr>
                <w:rFonts w:ascii="Courier New" w:hAnsi="Courier New" w:cs="Courier New"/>
                <w:spacing w:val="-3"/>
                <w:sz w:val="20"/>
                <w:lang w:val="en-US"/>
              </w:rPr>
              <w:t>((unsigned) time(&amp;t));</w:t>
            </w:r>
          </w:p>
        </w:tc>
        <w:tc>
          <w:tcPr>
            <w:tcW w:w="6954" w:type="dxa"/>
          </w:tcPr>
          <w:p w:rsidR="00A74D85" w:rsidRPr="00335973" w:rsidRDefault="00A74D85" w:rsidP="001115EE">
            <w:pPr>
              <w:tabs>
                <w:tab w:val="left" w:pos="-720"/>
              </w:tabs>
              <w:suppressAutoHyphens/>
              <w:contextualSpacing/>
              <w:jc w:val="both"/>
              <w:rPr>
                <w:rFonts w:ascii="Courier New" w:hAnsi="Courier New" w:cs="Courier New"/>
                <w:spacing w:val="-3"/>
                <w:sz w:val="20"/>
              </w:rPr>
            </w:pPr>
            <w:r w:rsidRPr="004F4046">
              <w:rPr>
                <w:spacing w:val="-3"/>
              </w:rPr>
              <w:t>Inicializa el generador de números aleatorios con un valor aleatorio obtenido del reloj del sistema</w:t>
            </w:r>
          </w:p>
        </w:tc>
      </w:tr>
      <w:tr w:rsidR="00A74D85" w:rsidRPr="00D801B1" w:rsidTr="001115EE">
        <w:tc>
          <w:tcPr>
            <w:tcW w:w="3652" w:type="dxa"/>
          </w:tcPr>
          <w:p w:rsidR="00A74D85" w:rsidRPr="004F4046" w:rsidRDefault="00A74D85" w:rsidP="001115EE">
            <w:pPr>
              <w:tabs>
                <w:tab w:val="left" w:pos="-720"/>
              </w:tabs>
              <w:suppressAutoHyphens/>
              <w:contextualSpacing/>
              <w:jc w:val="both"/>
              <w:rPr>
                <w:rFonts w:ascii="Courier New" w:hAnsi="Courier New" w:cs="Courier New"/>
                <w:spacing w:val="-3"/>
                <w:sz w:val="20"/>
                <w:lang w:val="en-US"/>
              </w:rPr>
            </w:pPr>
            <w:r w:rsidRPr="004F4046">
              <w:rPr>
                <w:rFonts w:ascii="Courier New" w:hAnsi="Courier New" w:cs="Courier New"/>
                <w:spacing w:val="-3"/>
                <w:sz w:val="20"/>
              </w:rPr>
              <w:t>rand</w:t>
            </w:r>
            <w:r>
              <w:rPr>
                <w:rFonts w:ascii="Courier New" w:hAnsi="Courier New" w:cs="Courier New"/>
                <w:spacing w:val="-3"/>
                <w:sz w:val="20"/>
              </w:rPr>
              <w:t>()%</w:t>
            </w:r>
            <w:r w:rsidRPr="004F4046">
              <w:rPr>
                <w:rFonts w:ascii="Courier New" w:hAnsi="Courier New" w:cs="Courier New"/>
                <w:spacing w:val="-3"/>
                <w:sz w:val="20"/>
              </w:rPr>
              <w:t>(b-a+1)+a</w:t>
            </w:r>
          </w:p>
        </w:tc>
        <w:tc>
          <w:tcPr>
            <w:tcW w:w="6954" w:type="dxa"/>
          </w:tcPr>
          <w:p w:rsidR="00A74D85" w:rsidRPr="00D801B1" w:rsidRDefault="00A74D85" w:rsidP="001115EE">
            <w:pPr>
              <w:tabs>
                <w:tab w:val="left" w:pos="-720"/>
              </w:tabs>
              <w:suppressAutoHyphens/>
              <w:contextualSpacing/>
              <w:jc w:val="both"/>
              <w:rPr>
                <w:rFonts w:ascii="Courier New" w:hAnsi="Courier New" w:cs="Courier New"/>
                <w:spacing w:val="-3"/>
                <w:sz w:val="20"/>
              </w:rPr>
            </w:pPr>
            <w:r w:rsidRPr="00A6557D">
              <w:rPr>
                <w:spacing w:val="-3"/>
              </w:rPr>
              <w:t>G</w:t>
            </w:r>
            <w:r w:rsidRPr="004F4046">
              <w:rPr>
                <w:spacing w:val="-3"/>
              </w:rPr>
              <w:t xml:space="preserve">enera </w:t>
            </w:r>
            <w:r>
              <w:rPr>
                <w:spacing w:val="-3"/>
              </w:rPr>
              <w:t xml:space="preserve">un </w:t>
            </w:r>
            <w:r w:rsidRPr="004F4046">
              <w:rPr>
                <w:spacing w:val="-3"/>
              </w:rPr>
              <w:t xml:space="preserve">número </w:t>
            </w:r>
            <w:r>
              <w:rPr>
                <w:spacing w:val="-3"/>
              </w:rPr>
              <w:t xml:space="preserve">aleatorio entero </w:t>
            </w:r>
            <w:r w:rsidRPr="004F4046">
              <w:rPr>
                <w:spacing w:val="-3"/>
              </w:rPr>
              <w:t>en intervalo [</w:t>
            </w:r>
            <w:proofErr w:type="spellStart"/>
            <w:r w:rsidRPr="004F4046">
              <w:rPr>
                <w:spacing w:val="-3"/>
              </w:rPr>
              <w:t>a,b</w:t>
            </w:r>
            <w:proofErr w:type="spellEnd"/>
            <w:r w:rsidRPr="004F4046">
              <w:rPr>
                <w:spacing w:val="-3"/>
              </w:rPr>
              <w:t>]=a,a+1,a+2,...,b-1,b</w:t>
            </w:r>
          </w:p>
        </w:tc>
      </w:tr>
      <w:tr w:rsidR="00A74D85" w:rsidRPr="00D801B1" w:rsidTr="001115EE">
        <w:tc>
          <w:tcPr>
            <w:tcW w:w="3652" w:type="dxa"/>
          </w:tcPr>
          <w:p w:rsidR="00A74D85" w:rsidRPr="00A74D85" w:rsidRDefault="00A74D85" w:rsidP="001115EE">
            <w:pPr>
              <w:tabs>
                <w:tab w:val="left" w:pos="-720"/>
              </w:tabs>
              <w:suppressAutoHyphens/>
              <w:contextualSpacing/>
              <w:jc w:val="both"/>
              <w:rPr>
                <w:rFonts w:ascii="Courier New" w:hAnsi="Courier New" w:cs="Courier New"/>
                <w:spacing w:val="-3"/>
                <w:sz w:val="20"/>
                <w:lang w:val="en-US"/>
              </w:rPr>
            </w:pPr>
            <w:r w:rsidRPr="006D56C5">
              <w:rPr>
                <w:rFonts w:ascii="Courier New" w:hAnsi="Courier New" w:cs="Courier New"/>
                <w:spacing w:val="-3"/>
                <w:sz w:val="20"/>
                <w:lang w:val="pt-PT"/>
              </w:rPr>
              <w:t>a+</w:t>
            </w:r>
            <w:r>
              <w:rPr>
                <w:rFonts w:ascii="Courier New" w:hAnsi="Courier New" w:cs="Courier New"/>
                <w:spacing w:val="-3"/>
                <w:sz w:val="20"/>
                <w:lang w:val="pt-PT"/>
              </w:rPr>
              <w:t>(b-a)</w:t>
            </w:r>
            <w:r w:rsidRPr="006D56C5">
              <w:rPr>
                <w:rFonts w:ascii="Courier New" w:hAnsi="Courier New" w:cs="Courier New"/>
                <w:spacing w:val="-3"/>
                <w:sz w:val="20"/>
                <w:lang w:val="pt-PT"/>
              </w:rPr>
              <w:t xml:space="preserve">*1.0*rand()/RAND_MAX  </w:t>
            </w:r>
          </w:p>
        </w:tc>
        <w:tc>
          <w:tcPr>
            <w:tcW w:w="6954" w:type="dxa"/>
          </w:tcPr>
          <w:p w:rsidR="00A74D85" w:rsidRPr="00D801B1" w:rsidRDefault="00A74D85" w:rsidP="001115EE">
            <w:pPr>
              <w:tabs>
                <w:tab w:val="left" w:pos="-720"/>
              </w:tabs>
              <w:suppressAutoHyphens/>
              <w:contextualSpacing/>
              <w:jc w:val="both"/>
              <w:rPr>
                <w:spacing w:val="-3"/>
              </w:rPr>
            </w:pPr>
            <w:r>
              <w:rPr>
                <w:spacing w:val="-3"/>
                <w:lang w:val="pt-PT"/>
              </w:rPr>
              <w:t>G</w:t>
            </w:r>
            <w:r w:rsidRPr="006D56C5">
              <w:rPr>
                <w:spacing w:val="-3"/>
                <w:lang w:val="pt-PT"/>
              </w:rPr>
              <w:t xml:space="preserve">enera </w:t>
            </w:r>
            <w:r>
              <w:rPr>
                <w:spacing w:val="-3"/>
                <w:lang w:val="pt-PT"/>
              </w:rPr>
              <w:t xml:space="preserve">un </w:t>
            </w:r>
            <w:r w:rsidRPr="006D56C5">
              <w:rPr>
                <w:spacing w:val="-3"/>
                <w:lang w:val="pt-PT"/>
              </w:rPr>
              <w:t>número aleatorio real en</w:t>
            </w:r>
            <w:r>
              <w:rPr>
                <w:spacing w:val="-3"/>
                <w:lang w:val="pt-PT"/>
              </w:rPr>
              <w:t xml:space="preserve"> intervalo</w:t>
            </w:r>
            <w:r w:rsidRPr="006D56C5">
              <w:rPr>
                <w:spacing w:val="-3"/>
                <w:lang w:val="pt-PT"/>
              </w:rPr>
              <w:t xml:space="preserve"> [a,</w:t>
            </w:r>
            <w:r>
              <w:rPr>
                <w:spacing w:val="-3"/>
                <w:lang w:val="pt-PT"/>
              </w:rPr>
              <w:t>b</w:t>
            </w:r>
            <w:r w:rsidRPr="004F4046">
              <w:rPr>
                <w:spacing w:val="-3"/>
              </w:rPr>
              <w:t>]</w:t>
            </w:r>
          </w:p>
        </w:tc>
      </w:tr>
    </w:tbl>
    <w:p w:rsidR="00A74D85" w:rsidRPr="003B4B78" w:rsidRDefault="00A74D85" w:rsidP="00A74D85">
      <w:pPr>
        <w:pStyle w:val="Prrafodelista"/>
        <w:spacing w:before="100" w:beforeAutospacing="1" w:after="100" w:afterAutospacing="1"/>
        <w:ind w:left="0"/>
      </w:pPr>
    </w:p>
    <w:p w:rsidR="000F1B2F" w:rsidDel="00405EC5" w:rsidRDefault="000F1B2F" w:rsidP="00DB30B5">
      <w:pPr>
        <w:contextualSpacing/>
        <w:jc w:val="center"/>
        <w:rPr>
          <w:del w:id="0" w:author="José Rafael García Lázaro" w:date="2017-06-02T10:35:00Z"/>
          <w:b/>
          <w:bCs/>
        </w:rPr>
      </w:pPr>
    </w:p>
    <w:p w:rsidR="0081718E" w:rsidDel="00405EC5" w:rsidRDefault="0081718E" w:rsidP="000F1B2F">
      <w:pPr>
        <w:pStyle w:val="Prrafodelista"/>
        <w:ind w:left="784"/>
        <w:rPr>
          <w:del w:id="1" w:author="José Rafael García Lázaro" w:date="2017-06-02T10:35:00Z"/>
        </w:rPr>
      </w:pPr>
    </w:p>
    <w:tbl>
      <w:tblPr>
        <w:tblW w:w="0" w:type="auto"/>
        <w:jc w:val="center"/>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53"/>
        <w:gridCol w:w="6693"/>
      </w:tblGrid>
      <w:tr w:rsidR="0081718E" w:rsidTr="009A39B0">
        <w:trPr>
          <w:jc w:val="center"/>
        </w:trPr>
        <w:tc>
          <w:tcPr>
            <w:tcW w:w="8846" w:type="dxa"/>
            <w:gridSpan w:val="2"/>
          </w:tcPr>
          <w:p w:rsidR="0081718E" w:rsidRPr="00FB2041" w:rsidRDefault="0081718E" w:rsidP="0081718E">
            <w:pPr>
              <w:contextualSpacing/>
              <w:jc w:val="center"/>
              <w:rPr>
                <w:b/>
              </w:rPr>
            </w:pPr>
            <w:r w:rsidRPr="00FB2041">
              <w:rPr>
                <w:b/>
              </w:rPr>
              <w:lastRenderedPageBreak/>
              <w:t>Estrategia de resolución de</w:t>
            </w:r>
            <w:r>
              <w:rPr>
                <w:b/>
              </w:rPr>
              <w:t>l</w:t>
            </w:r>
            <w:r w:rsidRPr="00FB2041">
              <w:rPr>
                <w:b/>
              </w:rPr>
              <w:t xml:space="preserve"> problema</w:t>
            </w:r>
          </w:p>
        </w:tc>
      </w:tr>
      <w:tr w:rsidR="0081718E" w:rsidTr="009A39B0">
        <w:trPr>
          <w:jc w:val="center"/>
        </w:trPr>
        <w:tc>
          <w:tcPr>
            <w:tcW w:w="2153" w:type="dxa"/>
          </w:tcPr>
          <w:p w:rsidR="0081718E" w:rsidRDefault="0081718E" w:rsidP="005B1D38">
            <w:pPr>
              <w:contextualSpacing/>
            </w:pPr>
            <w:r>
              <w:t xml:space="preserve">Análisis </w:t>
            </w:r>
          </w:p>
          <w:p w:rsidR="0081718E" w:rsidRPr="00C735D0" w:rsidRDefault="0081718E" w:rsidP="005B1D38">
            <w:pPr>
              <w:contextualSpacing/>
            </w:pPr>
            <w:r>
              <w:t>(Pre-diseño)</w:t>
            </w:r>
          </w:p>
        </w:tc>
        <w:tc>
          <w:tcPr>
            <w:tcW w:w="6693" w:type="dxa"/>
          </w:tcPr>
          <w:p w:rsidR="0081718E" w:rsidRDefault="0081718E" w:rsidP="005B1D38">
            <w:pPr>
              <w:contextualSpacing/>
              <w:jc w:val="both"/>
            </w:pPr>
            <w:r>
              <w:t>Leer enunciado detenidamente e identificar (mediante análisis gramatical de la narrativa del enunciado):</w:t>
            </w:r>
          </w:p>
          <w:p w:rsidR="0081718E" w:rsidRDefault="0081718E" w:rsidP="0070692B">
            <w:pPr>
              <w:pStyle w:val="Prrafodelista"/>
              <w:numPr>
                <w:ilvl w:val="0"/>
                <w:numId w:val="2"/>
              </w:numPr>
              <w:jc w:val="both"/>
            </w:pPr>
            <w:r>
              <w:t xml:space="preserve">Información a procesar (sustantivos) </w:t>
            </w:r>
            <w:r w:rsidRPr="00FB2041">
              <w:sym w:font="Wingdings" w:char="F0E0"/>
            </w:r>
            <w:r>
              <w:t xml:space="preserve"> separar los elementos de E y de S, asignarles un identificador, un tipo de datos y posibles restricciones en sus valores.</w:t>
            </w:r>
          </w:p>
          <w:p w:rsidR="0081718E" w:rsidRPr="00C735D0" w:rsidRDefault="0081718E" w:rsidP="0070692B">
            <w:pPr>
              <w:pStyle w:val="Prrafodelista"/>
              <w:numPr>
                <w:ilvl w:val="0"/>
                <w:numId w:val="2"/>
              </w:numPr>
            </w:pPr>
            <w:r>
              <w:t xml:space="preserve">Tareas de manipulación de información (verbos, frases verbales) </w:t>
            </w:r>
            <w:r w:rsidRPr="00FB2041">
              <w:sym w:font="Wingdings" w:char="F0E0"/>
            </w:r>
            <w:r>
              <w:t xml:space="preserve"> Lista de tareas </w:t>
            </w:r>
            <w:r w:rsidRPr="00FB2041">
              <w:sym w:font="Wingdings" w:char="F0E0"/>
            </w:r>
            <w:r>
              <w:t xml:space="preserve"> descomponer las tareas complejas en tareas más simples ampliando sus descripciones incorporando detalles.</w:t>
            </w:r>
          </w:p>
        </w:tc>
      </w:tr>
      <w:tr w:rsidR="0081718E" w:rsidTr="009A39B0">
        <w:trPr>
          <w:jc w:val="center"/>
        </w:trPr>
        <w:tc>
          <w:tcPr>
            <w:tcW w:w="2153" w:type="dxa"/>
          </w:tcPr>
          <w:p w:rsidR="0081718E" w:rsidRPr="00621C0A" w:rsidRDefault="0081718E" w:rsidP="005B1D38">
            <w:pPr>
              <w:contextualSpacing/>
            </w:pPr>
            <w:r>
              <w:t xml:space="preserve">Diseño </w:t>
            </w:r>
            <w:r w:rsidRPr="00FB2041">
              <w:sym w:font="Wingdings" w:char="F0E0"/>
            </w:r>
            <w:r>
              <w:t xml:space="preserve"> 2 pasos</w:t>
            </w:r>
          </w:p>
        </w:tc>
        <w:tc>
          <w:tcPr>
            <w:tcW w:w="6693" w:type="dxa"/>
          </w:tcPr>
          <w:p w:rsidR="0081718E" w:rsidRDefault="0081718E" w:rsidP="005B1D38">
            <w:pPr>
              <w:contextualSpacing/>
            </w:pPr>
            <w:r>
              <w:t xml:space="preserve">1) </w:t>
            </w:r>
            <w:r w:rsidRPr="00FB2041">
              <w:rPr>
                <w:u w:val="double"/>
              </w:rPr>
              <w:t>Diseño preliminar o arquitectónico</w:t>
            </w:r>
          </w:p>
          <w:p w:rsidR="0081718E" w:rsidRDefault="0081718E" w:rsidP="0070692B">
            <w:pPr>
              <w:pStyle w:val="Prrafodelista"/>
              <w:numPr>
                <w:ilvl w:val="0"/>
                <w:numId w:val="3"/>
              </w:numPr>
            </w:pPr>
            <w:r w:rsidRPr="00FB2041">
              <w:rPr>
                <w:u w:val="single"/>
              </w:rPr>
              <w:t>Diseño de datos</w:t>
            </w:r>
            <w:r>
              <w:t>: nuevas tipologías</w:t>
            </w:r>
          </w:p>
          <w:p w:rsidR="0081718E" w:rsidRDefault="0081718E" w:rsidP="0070692B">
            <w:pPr>
              <w:pStyle w:val="Prrafodelista"/>
              <w:numPr>
                <w:ilvl w:val="0"/>
                <w:numId w:val="3"/>
              </w:numPr>
            </w:pPr>
            <w:r w:rsidRPr="00FB2041">
              <w:rPr>
                <w:u w:val="single"/>
              </w:rPr>
              <w:t>Estructura del programa</w:t>
            </w:r>
            <w:r w:rsidRPr="00FB2041">
              <w:sym w:font="Wingdings" w:char="F0E0"/>
            </w:r>
            <w:r>
              <w:t xml:space="preserve"> diagrama de módulos</w:t>
            </w:r>
          </w:p>
          <w:p w:rsidR="0081718E" w:rsidRDefault="0081718E" w:rsidP="005B1D38">
            <w:pPr>
              <w:ind w:left="708"/>
              <w:contextualSpacing/>
            </w:pPr>
            <w:r>
              <w:t>1 módulo por cada tarea diferente</w:t>
            </w:r>
          </w:p>
          <w:p w:rsidR="0081718E" w:rsidRDefault="0081718E" w:rsidP="005B1D38">
            <w:pPr>
              <w:ind w:left="708"/>
              <w:contextualSpacing/>
            </w:pPr>
            <w:r>
              <w:t>Establece relaciones de dependencia (no de control)</w:t>
            </w:r>
          </w:p>
          <w:p w:rsidR="0081718E" w:rsidRDefault="0081718E" w:rsidP="0070692B">
            <w:pPr>
              <w:pStyle w:val="Prrafodelista"/>
              <w:numPr>
                <w:ilvl w:val="0"/>
                <w:numId w:val="4"/>
              </w:numPr>
            </w:pPr>
            <w:r w:rsidRPr="00FB2041">
              <w:rPr>
                <w:u w:val="single"/>
              </w:rPr>
              <w:t>Interfaces entre módulos</w:t>
            </w:r>
            <w:r>
              <w:t>: para cada módulo del diagrama:</w:t>
            </w:r>
          </w:p>
          <w:p w:rsidR="0081718E" w:rsidRDefault="0081718E" w:rsidP="005B1D38">
            <w:pPr>
              <w:ind w:left="708"/>
              <w:contextualSpacing/>
            </w:pPr>
            <w:r>
              <w:t>Nombre o identificador</w:t>
            </w:r>
          </w:p>
          <w:p w:rsidR="0081718E" w:rsidRDefault="0081718E" w:rsidP="005B1D38">
            <w:pPr>
              <w:ind w:left="708"/>
              <w:contextualSpacing/>
            </w:pPr>
            <w:r>
              <w:t>Breve descripción de su actividad funcional</w:t>
            </w:r>
          </w:p>
          <w:p w:rsidR="0081718E" w:rsidRDefault="0081718E" w:rsidP="005B1D38">
            <w:pPr>
              <w:ind w:left="708"/>
              <w:contextualSpacing/>
            </w:pPr>
            <w:r>
              <w:t>Lista de parámetros formales</w:t>
            </w:r>
          </w:p>
          <w:p w:rsidR="0081718E" w:rsidRDefault="0081718E" w:rsidP="005B1D38">
            <w:pPr>
              <w:contextualSpacing/>
            </w:pPr>
            <w:r>
              <w:t xml:space="preserve">2) </w:t>
            </w:r>
            <w:r w:rsidRPr="00FB2041">
              <w:rPr>
                <w:u w:val="double"/>
              </w:rPr>
              <w:t>Diseño detallado o procedimental</w:t>
            </w:r>
            <w:r>
              <w:t xml:space="preserve">:  </w:t>
            </w:r>
          </w:p>
          <w:p w:rsidR="0081718E" w:rsidRPr="00621C0A" w:rsidRDefault="0081718E" w:rsidP="005B1D38">
            <w:pPr>
              <w:contextualSpacing/>
            </w:pPr>
            <w:r>
              <w:t xml:space="preserve">            módulo </w:t>
            </w:r>
            <w:r w:rsidRPr="00FB2041">
              <w:sym w:font="Wingdings" w:char="F0E0"/>
            </w:r>
            <w:r>
              <w:t xml:space="preserve"> sub-algoritmo</w:t>
            </w:r>
          </w:p>
        </w:tc>
      </w:tr>
    </w:tbl>
    <w:p w:rsidR="00A837C5" w:rsidRDefault="00A837C5" w:rsidP="0081718E">
      <w:pPr>
        <w:pStyle w:val="Prrafodelista"/>
        <w:ind w:left="784"/>
      </w:pPr>
    </w:p>
    <w:p w:rsidR="00736346" w:rsidRPr="00A837C5" w:rsidRDefault="0081718E" w:rsidP="00A837C5">
      <w:pPr>
        <w:contextualSpacing/>
        <w:rPr>
          <w:b/>
          <w:u w:val="double"/>
        </w:rPr>
      </w:pPr>
      <w:r w:rsidRPr="00A837C5">
        <w:rPr>
          <w:b/>
          <w:u w:val="double"/>
        </w:rPr>
        <w:t>ANÁLISIS/PRE-DISEÑO</w:t>
      </w:r>
    </w:p>
    <w:p w:rsidR="0081718E" w:rsidRDefault="0081718E" w:rsidP="0081718E">
      <w:pPr>
        <w:pStyle w:val="Prrafodelista"/>
        <w:ind w:left="784"/>
      </w:pPr>
    </w:p>
    <w:p w:rsidR="0081718E" w:rsidRDefault="0081718E" w:rsidP="0081718E">
      <w:pPr>
        <w:contextualSpacing/>
      </w:pPr>
      <w:r w:rsidRPr="00A837C5">
        <w:rPr>
          <w:u w:val="single"/>
        </w:rPr>
        <w:t>Información</w:t>
      </w:r>
      <w:r>
        <w:t>:</w:t>
      </w:r>
    </w:p>
    <w:p w:rsidR="00817B67" w:rsidRDefault="0081718E" w:rsidP="0081718E">
      <w:pPr>
        <w:contextualSpacing/>
      </w:pPr>
      <w:r>
        <w:t xml:space="preserve">    E: </w:t>
      </w:r>
      <w:r>
        <w:tab/>
      </w:r>
      <w:r w:rsidR="00BA425A">
        <w:t>longitud lado de</w:t>
      </w:r>
      <w:r w:rsidR="00817B67">
        <w:t xml:space="preserve">l cubo:    </w:t>
      </w:r>
      <w:r w:rsidR="007A4DC8">
        <w:tab/>
      </w:r>
      <w:r w:rsidR="00817B67">
        <w:t>n (entero: [1,10]</w:t>
      </w:r>
    </w:p>
    <w:p w:rsidR="007A4DC8" w:rsidRDefault="00817B67" w:rsidP="0081718E">
      <w:pPr>
        <w:contextualSpacing/>
      </w:pPr>
      <w:r>
        <w:tab/>
      </w:r>
      <w:r w:rsidR="007A4DC8">
        <w:t>Movimiento de giro:</w:t>
      </w:r>
      <w:r w:rsidR="007A4DC8">
        <w:tab/>
      </w:r>
      <w:r w:rsidR="007A4DC8">
        <w:tab/>
        <w:t xml:space="preserve">eje de giro (entero: [0,2] </w:t>
      </w:r>
      <w:r w:rsidR="007A4DC8">
        <w:sym w:font="Wingdings" w:char="F0E0"/>
      </w:r>
      <w:r w:rsidR="007A4DC8">
        <w:t xml:space="preserve"> 0: X</w:t>
      </w:r>
      <w:r w:rsidR="007A4DC8" w:rsidRPr="007A4DC8">
        <w:rPr>
          <w:vertAlign w:val="superscript"/>
        </w:rPr>
        <w:t>+</w:t>
      </w:r>
      <w:r w:rsidR="007A4DC8">
        <w:t>, 1: Y</w:t>
      </w:r>
      <w:r w:rsidR="007A4DC8" w:rsidRPr="007A4DC8">
        <w:rPr>
          <w:vertAlign w:val="superscript"/>
        </w:rPr>
        <w:t>+</w:t>
      </w:r>
      <w:r w:rsidR="007A4DC8">
        <w:t>, 2: Z</w:t>
      </w:r>
      <w:r w:rsidR="007A4DC8" w:rsidRPr="007A4DC8">
        <w:rPr>
          <w:vertAlign w:val="superscript"/>
        </w:rPr>
        <w:t>+</w:t>
      </w:r>
      <w:r w:rsidR="007A4DC8">
        <w:t>)</w:t>
      </w:r>
    </w:p>
    <w:p w:rsidR="007A4DC8" w:rsidRDefault="007A4DC8" w:rsidP="0081718E">
      <w:pPr>
        <w:contextualSpacing/>
      </w:pPr>
      <w:r>
        <w:tab/>
      </w:r>
      <w:r>
        <w:tab/>
      </w:r>
      <w:r>
        <w:tab/>
      </w:r>
      <w:r>
        <w:tab/>
      </w:r>
      <w:r>
        <w:tab/>
        <w:t>capa o nivel (entero: [0,n-1])</w:t>
      </w:r>
    </w:p>
    <w:p w:rsidR="007A4DC8" w:rsidRDefault="007A4DC8" w:rsidP="0081718E">
      <w:pPr>
        <w:contextualSpacing/>
      </w:pPr>
      <w:r>
        <w:tab/>
      </w:r>
      <w:r>
        <w:tab/>
      </w:r>
      <w:r>
        <w:tab/>
      </w:r>
      <w:r>
        <w:tab/>
      </w:r>
      <w:r>
        <w:tab/>
        <w:t xml:space="preserve">ángulo de giro (entero: [1,3] </w:t>
      </w:r>
      <w:r>
        <w:sym w:font="Wingdings" w:char="F0E0"/>
      </w:r>
      <w:r>
        <w:t xml:space="preserve"> 1: 90º, 2: 180º, 3: 270º)</w:t>
      </w:r>
    </w:p>
    <w:p w:rsidR="00A47604" w:rsidRDefault="0081718E" w:rsidP="0081718E">
      <w:pPr>
        <w:contextualSpacing/>
      </w:pPr>
      <w:r>
        <w:t xml:space="preserve">    S: </w:t>
      </w:r>
      <w:r w:rsidR="004D3251">
        <w:tab/>
      </w:r>
      <w:r w:rsidR="007A4DC8">
        <w:t xml:space="preserve">cubo de </w:t>
      </w:r>
      <w:proofErr w:type="spellStart"/>
      <w:r w:rsidR="007A4DC8">
        <w:t>Rubik</w:t>
      </w:r>
      <w:proofErr w:type="spellEnd"/>
      <w:r w:rsidR="00A7355F">
        <w:t xml:space="preserve">: </w:t>
      </w:r>
      <w:proofErr w:type="spellStart"/>
      <w:r w:rsidR="002A449B">
        <w:t>c</w:t>
      </w:r>
      <w:r w:rsidR="00A7355F">
        <w:t>r</w:t>
      </w:r>
      <w:proofErr w:type="spellEnd"/>
      <w:r w:rsidR="00A7355F">
        <w:t xml:space="preserve"> (</w:t>
      </w:r>
      <w:r w:rsidR="00236684">
        <w:t xml:space="preserve">6 caras, cada cara compuesta de </w:t>
      </w:r>
      <w:proofErr w:type="spellStart"/>
      <w:r w:rsidR="002A449B">
        <w:t>n</w:t>
      </w:r>
      <w:r w:rsidR="00A7355F" w:rsidRPr="002A449B">
        <w:rPr>
          <w:sz w:val="16"/>
          <w:szCs w:val="16"/>
        </w:rPr>
        <w:t>x</w:t>
      </w:r>
      <w:r w:rsidR="002A449B">
        <w:t>n</w:t>
      </w:r>
      <w:proofErr w:type="spellEnd"/>
      <w:r w:rsidR="00BA425A">
        <w:t xml:space="preserve"> </w:t>
      </w:r>
      <w:r w:rsidR="00236684">
        <w:t xml:space="preserve">colores </w:t>
      </w:r>
      <w:r w:rsidR="00A47604">
        <w:t xml:space="preserve">representados por caracteres </w:t>
      </w:r>
    </w:p>
    <w:p w:rsidR="00A47604" w:rsidRDefault="00A47604" w:rsidP="0081718E">
      <w:pPr>
        <w:contextualSpacing/>
      </w:pPr>
      <w:r>
        <w:tab/>
      </w:r>
      <w:r>
        <w:tab/>
      </w:r>
      <w:r>
        <w:tab/>
        <w:t xml:space="preserve">y </w:t>
      </w:r>
      <w:r w:rsidR="00236684">
        <w:t xml:space="preserve">restringidos al conjunto de colores: </w:t>
      </w:r>
      <w:r w:rsidR="002A449B">
        <w:t>A</w:t>
      </w:r>
      <w:r w:rsidR="00236684">
        <w:t>zul</w:t>
      </w:r>
      <w:r w:rsidR="002A449B">
        <w:t xml:space="preserve">, </w:t>
      </w:r>
      <w:r w:rsidR="00236684">
        <w:t>Amarillo, Blanco, Negro, Rojo, Verde</w:t>
      </w:r>
      <w:r w:rsidR="00AB5345">
        <w:t>)</w:t>
      </w:r>
      <w:r w:rsidR="00CF7E1F">
        <w:sym w:font="Wingdings" w:char="F0E0"/>
      </w:r>
      <w:r w:rsidR="00236684">
        <w:t xml:space="preserve"> </w:t>
      </w:r>
    </w:p>
    <w:p w:rsidR="00A518BC" w:rsidRDefault="00A47604" w:rsidP="0081718E">
      <w:pPr>
        <w:contextualSpacing/>
      </w:pPr>
      <w:r>
        <w:tab/>
      </w:r>
      <w:r>
        <w:tab/>
      </w:r>
      <w:r>
        <w:tab/>
      </w:r>
      <w:r w:rsidR="00236684">
        <w:t xml:space="preserve">6 </w:t>
      </w:r>
      <w:r w:rsidR="00CF7E1F">
        <w:t>Tab</w:t>
      </w:r>
      <w:r w:rsidR="001115EE">
        <w:t>l</w:t>
      </w:r>
      <w:r w:rsidR="00CF7E1F">
        <w:t>a</w:t>
      </w:r>
      <w:r w:rsidR="00236684">
        <w:t>s</w:t>
      </w:r>
      <w:r w:rsidR="00CF7E1F">
        <w:t xml:space="preserve"> de </w:t>
      </w:r>
      <w:del w:id="2" w:author="José Rafael García Lázaro" w:date="2017-06-02T09:07:00Z">
        <w:r w:rsidR="002B01CE" w:rsidDel="009358AE">
          <w:delText>l</w:delText>
        </w:r>
      </w:del>
      <w:r>
        <w:t>caracteres</w:t>
      </w:r>
      <w:r w:rsidR="00CF7E1F">
        <w:t xml:space="preserve"> organizados por filas y columnas</w:t>
      </w:r>
    </w:p>
    <w:p w:rsidR="004D3251" w:rsidRDefault="00A518BC" w:rsidP="00A518BC">
      <w:pPr>
        <w:ind w:left="708"/>
        <w:contextualSpacing/>
      </w:pPr>
      <w:r>
        <w:t>Mensaje</w:t>
      </w:r>
      <w:r w:rsidR="004D3251">
        <w:t xml:space="preserve"> de </w:t>
      </w:r>
      <w:r w:rsidR="002A449B">
        <w:t>terminación</w:t>
      </w:r>
      <w:r w:rsidR="004D3251">
        <w:t xml:space="preserve">: </w:t>
      </w:r>
      <w:r w:rsidR="009A39B0">
        <w:t>"</w:t>
      </w:r>
      <w:r w:rsidR="002A449B">
        <w:t xml:space="preserve">cubo de </w:t>
      </w:r>
      <w:proofErr w:type="spellStart"/>
      <w:r w:rsidR="002A449B">
        <w:t>Rubik</w:t>
      </w:r>
      <w:proofErr w:type="spellEnd"/>
      <w:r w:rsidR="002A449B">
        <w:t xml:space="preserve"> resuelto</w:t>
      </w:r>
      <w:r w:rsidR="009A39B0">
        <w:t>"</w:t>
      </w:r>
    </w:p>
    <w:p w:rsidR="004D3251" w:rsidRDefault="004D3251" w:rsidP="0081718E">
      <w:pPr>
        <w:contextualSpacing/>
      </w:pPr>
    </w:p>
    <w:p w:rsidR="0081718E" w:rsidRDefault="0081718E" w:rsidP="0081718E">
      <w:pPr>
        <w:contextualSpacing/>
      </w:pPr>
      <w:r w:rsidRPr="00D20524">
        <w:rPr>
          <w:u w:val="single"/>
        </w:rPr>
        <w:t>Tareas</w:t>
      </w:r>
      <w:r w:rsidR="00D20524" w:rsidRPr="00D20524">
        <w:rPr>
          <w:u w:val="single"/>
        </w:rPr>
        <w:t xml:space="preserve"> de manipulación de la información</w:t>
      </w:r>
      <w:r>
        <w:t xml:space="preserve">: </w:t>
      </w:r>
    </w:p>
    <w:p w:rsidR="007621B2" w:rsidRDefault="00A518BC" w:rsidP="0070692B">
      <w:pPr>
        <w:pStyle w:val="Prrafodelista"/>
        <w:numPr>
          <w:ilvl w:val="0"/>
          <w:numId w:val="5"/>
        </w:numPr>
      </w:pPr>
      <w:r>
        <w:t xml:space="preserve">Leer </w:t>
      </w:r>
      <w:r w:rsidR="002A449B">
        <w:t>longitud del lado del cubo</w:t>
      </w:r>
      <w:r w:rsidR="009A39B0">
        <w:t xml:space="preserve"> </w:t>
      </w:r>
      <w:r w:rsidR="009A39B0" w:rsidRPr="009A39B0">
        <w:rPr>
          <w:b/>
        </w:rPr>
        <w:t>n</w:t>
      </w:r>
      <w:r>
        <w:t>.</w:t>
      </w:r>
    </w:p>
    <w:p w:rsidR="002A449B" w:rsidRDefault="002A449B" w:rsidP="0070692B">
      <w:pPr>
        <w:pStyle w:val="Prrafodelista"/>
        <w:numPr>
          <w:ilvl w:val="0"/>
          <w:numId w:val="5"/>
        </w:numPr>
      </w:pPr>
      <w:r>
        <w:t>Inicializar cubo a su configuración de colores inicial.</w:t>
      </w:r>
    </w:p>
    <w:p w:rsidR="003C2E96" w:rsidRDefault="003C2E96" w:rsidP="003C2E96">
      <w:pPr>
        <w:pStyle w:val="Prrafodelista"/>
        <w:numPr>
          <w:ilvl w:val="0"/>
          <w:numId w:val="5"/>
        </w:numPr>
      </w:pPr>
      <w:r>
        <w:t>Imprimir caras del cubo en pantalla.</w:t>
      </w:r>
    </w:p>
    <w:p w:rsidR="002A449B" w:rsidRDefault="009358AE" w:rsidP="0070692B">
      <w:pPr>
        <w:pStyle w:val="Prrafodelista"/>
        <w:numPr>
          <w:ilvl w:val="0"/>
          <w:numId w:val="5"/>
        </w:numPr>
      </w:pPr>
      <w:ins w:id="3" w:author="José Rafael García Lázaro" w:date="2017-06-02T09:08:00Z">
        <w:r>
          <w:t>D</w:t>
        </w:r>
      </w:ins>
      <w:del w:id="4" w:author="José Rafael García Lázaro" w:date="2017-06-02T09:08:00Z">
        <w:r w:rsidR="002A449B" w:rsidDel="009358AE">
          <w:delText>Configurar cubo a estado d</w:delText>
        </w:r>
      </w:del>
      <w:r w:rsidR="002A449B">
        <w:t>esordena</w:t>
      </w:r>
      <w:ins w:id="5" w:author="José Rafael García Lázaro" w:date="2017-06-02T09:08:00Z">
        <w:r>
          <w:t>r el cubo</w:t>
        </w:r>
      </w:ins>
      <w:del w:id="6" w:author="José Rafael García Lázaro" w:date="2017-06-02T09:08:00Z">
        <w:r w:rsidR="002A449B" w:rsidDel="009358AE">
          <w:delText>do</w:delText>
        </w:r>
      </w:del>
      <w:r w:rsidR="002A449B">
        <w:t xml:space="preserve"> con 20 giros aleatorios</w:t>
      </w:r>
      <w:r w:rsidR="00236684">
        <w:t>. Para cada giro:</w:t>
      </w:r>
    </w:p>
    <w:p w:rsidR="002A449B" w:rsidRDefault="003C2E96" w:rsidP="002A449B">
      <w:pPr>
        <w:pStyle w:val="Prrafodelista"/>
        <w:numPr>
          <w:ilvl w:val="1"/>
          <w:numId w:val="5"/>
        </w:numPr>
      </w:pPr>
      <w:r>
        <w:t>Generar parámetros de giro de forma aleatoria (eje, capa, ángulo).</w:t>
      </w:r>
    </w:p>
    <w:p w:rsidR="003C2E96" w:rsidRDefault="003C2E96" w:rsidP="002A449B">
      <w:pPr>
        <w:pStyle w:val="Prrafodelista"/>
        <w:numPr>
          <w:ilvl w:val="1"/>
          <w:numId w:val="5"/>
        </w:numPr>
      </w:pPr>
      <w:r>
        <w:t>Girar capa correspondiente del cubo.</w:t>
      </w:r>
    </w:p>
    <w:p w:rsidR="009A39B0" w:rsidRDefault="009A39B0" w:rsidP="009A39B0">
      <w:pPr>
        <w:pStyle w:val="Prrafodelista"/>
        <w:numPr>
          <w:ilvl w:val="2"/>
          <w:numId w:val="5"/>
        </w:numPr>
      </w:pPr>
      <w:r>
        <w:t xml:space="preserve">Girar cara (si capa es </w:t>
      </w:r>
      <w:r w:rsidRPr="009A39B0">
        <w:rPr>
          <w:b/>
        </w:rPr>
        <w:t>0</w:t>
      </w:r>
      <w:r>
        <w:t xml:space="preserve"> ó </w:t>
      </w:r>
      <w:r w:rsidRPr="009A39B0">
        <w:rPr>
          <w:b/>
        </w:rPr>
        <w:t>n-1</w:t>
      </w:r>
      <w:r>
        <w:t>)</w:t>
      </w:r>
    </w:p>
    <w:p w:rsidR="00A518BC" w:rsidRDefault="003C2E96" w:rsidP="0070692B">
      <w:pPr>
        <w:pStyle w:val="Prrafodelista"/>
        <w:numPr>
          <w:ilvl w:val="0"/>
          <w:numId w:val="5"/>
        </w:numPr>
      </w:pPr>
      <w:r>
        <w:t xml:space="preserve">Resolver cubo de </w:t>
      </w:r>
      <w:proofErr w:type="spellStart"/>
      <w:r>
        <w:t>Rubik</w:t>
      </w:r>
      <w:proofErr w:type="spellEnd"/>
      <w:ins w:id="7" w:author="José Rafael García Lázaro" w:date="2017-06-02T09:09:00Z">
        <w:r w:rsidR="009358AE">
          <w:t>. Repetir las siguientes operaciones hasta que el cubo esté ordenado:</w:t>
        </w:r>
      </w:ins>
      <w:del w:id="8" w:author="José Rafael García Lázaro" w:date="2017-06-02T09:09:00Z">
        <w:r w:rsidR="00A518BC" w:rsidDel="009358AE">
          <w:delText>:</w:delText>
        </w:r>
      </w:del>
    </w:p>
    <w:p w:rsidR="00A518BC" w:rsidRDefault="003C2E96" w:rsidP="00A518BC">
      <w:pPr>
        <w:pStyle w:val="Prrafodelista"/>
        <w:numPr>
          <w:ilvl w:val="1"/>
          <w:numId w:val="5"/>
        </w:numPr>
      </w:pPr>
      <w:r>
        <w:t>Leer por teclado parámetros de giro</w:t>
      </w:r>
      <w:r w:rsidR="0049515E">
        <w:t>:</w:t>
      </w:r>
      <w:r>
        <w:t xml:space="preserve"> eje, capa, ángulo.</w:t>
      </w:r>
    </w:p>
    <w:p w:rsidR="003C2E96" w:rsidRDefault="003C2E96" w:rsidP="003C2E96">
      <w:pPr>
        <w:pStyle w:val="Prrafodelista"/>
        <w:numPr>
          <w:ilvl w:val="1"/>
          <w:numId w:val="5"/>
        </w:numPr>
      </w:pPr>
      <w:r>
        <w:t>Girar capa correspondiente del cubo.</w:t>
      </w:r>
    </w:p>
    <w:p w:rsidR="00A47604" w:rsidRDefault="00A47604" w:rsidP="00A47604">
      <w:pPr>
        <w:pStyle w:val="Prrafodelista"/>
        <w:numPr>
          <w:ilvl w:val="2"/>
          <w:numId w:val="5"/>
        </w:numPr>
      </w:pPr>
      <w:r>
        <w:t xml:space="preserve">Girar cara (si capa es </w:t>
      </w:r>
      <w:r w:rsidRPr="009A39B0">
        <w:rPr>
          <w:b/>
        </w:rPr>
        <w:t>0</w:t>
      </w:r>
      <w:r>
        <w:t xml:space="preserve"> ó </w:t>
      </w:r>
      <w:r w:rsidRPr="009A39B0">
        <w:rPr>
          <w:b/>
        </w:rPr>
        <w:t>n-1</w:t>
      </w:r>
      <w:r>
        <w:t>)</w:t>
      </w:r>
    </w:p>
    <w:p w:rsidR="003C2E96" w:rsidRDefault="003C2E96" w:rsidP="003C2E96">
      <w:pPr>
        <w:pStyle w:val="Prrafodelista"/>
        <w:numPr>
          <w:ilvl w:val="1"/>
          <w:numId w:val="5"/>
        </w:numPr>
      </w:pPr>
      <w:r>
        <w:t>Imprimir caras del cubo en pantalla.</w:t>
      </w:r>
    </w:p>
    <w:p w:rsidR="003C2E96" w:rsidRDefault="003C2E96" w:rsidP="003C2E96">
      <w:pPr>
        <w:pStyle w:val="Prrafodelista"/>
        <w:numPr>
          <w:ilvl w:val="1"/>
          <w:numId w:val="5"/>
        </w:numPr>
      </w:pPr>
      <w:r>
        <w:t>Comprobar que el cubo está resuelto.</w:t>
      </w:r>
    </w:p>
    <w:p w:rsidR="00797440" w:rsidDel="00405EC5" w:rsidRDefault="00797440" w:rsidP="00797440">
      <w:pPr>
        <w:rPr>
          <w:del w:id="9" w:author="José Rafael García Lázaro" w:date="2017-06-02T10:35:00Z"/>
        </w:rPr>
      </w:pPr>
    </w:p>
    <w:p w:rsidR="00405EC5" w:rsidRDefault="00405EC5" w:rsidP="00797440"/>
    <w:p w:rsidR="00797440" w:rsidRPr="00797440" w:rsidRDefault="00797440">
      <w:pPr>
        <w:rPr>
          <w:b/>
          <w:u w:val="double"/>
        </w:rPr>
      </w:pPr>
      <w:r w:rsidRPr="00797440">
        <w:rPr>
          <w:b/>
          <w:u w:val="double"/>
        </w:rPr>
        <w:t>DISEÑO PRELIMINAR</w:t>
      </w:r>
    </w:p>
    <w:p w:rsidR="00797440" w:rsidRDefault="00797440"/>
    <w:p w:rsidR="00797440" w:rsidRPr="00EF2939" w:rsidRDefault="00797440">
      <w:pPr>
        <w:rPr>
          <w:b/>
          <w:u w:val="single"/>
        </w:rPr>
      </w:pPr>
      <w:r w:rsidRPr="00EF2939">
        <w:rPr>
          <w:b/>
          <w:u w:val="single"/>
        </w:rPr>
        <w:t>DISEÑO DE DATOS</w:t>
      </w:r>
    </w:p>
    <w:p w:rsidR="00797440" w:rsidRDefault="00797440"/>
    <w:p w:rsidR="003C2469" w:rsidRDefault="003C2469">
      <w:r>
        <w:t>Objetos complejos de información</w:t>
      </w:r>
      <w:r w:rsidR="00EF2939">
        <w:t xml:space="preserve"> identificados en el análisis del problema</w:t>
      </w:r>
      <w:r>
        <w:t>:</w:t>
      </w:r>
    </w:p>
    <w:p w:rsidR="003C2E96" w:rsidRDefault="003C2E96" w:rsidP="0070692B">
      <w:pPr>
        <w:pStyle w:val="Prrafodelista"/>
        <w:numPr>
          <w:ilvl w:val="0"/>
          <w:numId w:val="6"/>
        </w:numPr>
      </w:pPr>
      <w:r>
        <w:lastRenderedPageBreak/>
        <w:t>Movimiento de giro:</w:t>
      </w:r>
      <w:r w:rsidR="00236684">
        <w:t xml:space="preserve"> (3 enteros)</w:t>
      </w:r>
    </w:p>
    <w:p w:rsidR="003C2E96" w:rsidRDefault="003C2E96" w:rsidP="003C2E96">
      <w:pPr>
        <w:pStyle w:val="Prrafodelista"/>
        <w:numPr>
          <w:ilvl w:val="1"/>
          <w:numId w:val="6"/>
        </w:numPr>
      </w:pPr>
      <w:r>
        <w:t xml:space="preserve">Eje de giro (entero: [0,2] </w:t>
      </w:r>
      <w:r>
        <w:sym w:font="Wingdings" w:char="F0E0"/>
      </w:r>
      <w:r>
        <w:t xml:space="preserve"> 0: X</w:t>
      </w:r>
      <w:r w:rsidRPr="003C2E96">
        <w:rPr>
          <w:vertAlign w:val="superscript"/>
        </w:rPr>
        <w:t>+</w:t>
      </w:r>
      <w:r>
        <w:t>, 1: Y</w:t>
      </w:r>
      <w:r w:rsidRPr="003C2E96">
        <w:rPr>
          <w:vertAlign w:val="superscript"/>
        </w:rPr>
        <w:t>+</w:t>
      </w:r>
      <w:r>
        <w:t>, 2: Z</w:t>
      </w:r>
      <w:r w:rsidRPr="003C2E96">
        <w:rPr>
          <w:vertAlign w:val="superscript"/>
        </w:rPr>
        <w:t>+</w:t>
      </w:r>
      <w:r>
        <w:t>)</w:t>
      </w:r>
    </w:p>
    <w:p w:rsidR="003C2E96" w:rsidRDefault="003C2E96" w:rsidP="003C2E96">
      <w:pPr>
        <w:pStyle w:val="Prrafodelista"/>
        <w:numPr>
          <w:ilvl w:val="1"/>
          <w:numId w:val="6"/>
        </w:numPr>
      </w:pPr>
      <w:r>
        <w:t>Capa o nivel (entero: [0,n-1])</w:t>
      </w:r>
    </w:p>
    <w:p w:rsidR="003C2E96" w:rsidRDefault="003C2E96" w:rsidP="003C2E96">
      <w:pPr>
        <w:pStyle w:val="Prrafodelista"/>
        <w:numPr>
          <w:ilvl w:val="1"/>
          <w:numId w:val="6"/>
        </w:numPr>
      </w:pPr>
      <w:r>
        <w:t xml:space="preserve">Ángulo de giro (entero: [1,3] </w:t>
      </w:r>
      <w:r>
        <w:sym w:font="Wingdings" w:char="F0E0"/>
      </w:r>
      <w:r>
        <w:t xml:space="preserve"> 1: 90º, 2: 180º, 3: 270º)</w:t>
      </w:r>
    </w:p>
    <w:p w:rsidR="003C2E96" w:rsidRDefault="003C2E96" w:rsidP="009A39B0">
      <w:pPr>
        <w:ind w:left="708"/>
      </w:pPr>
      <w:r>
        <w:t>Dos alternativas</w:t>
      </w:r>
      <w:r w:rsidR="00236684">
        <w:t xml:space="preserve"> de diseño: "</w:t>
      </w:r>
      <w:proofErr w:type="spellStart"/>
      <w:r w:rsidR="00236684">
        <w:t>array</w:t>
      </w:r>
      <w:proofErr w:type="spellEnd"/>
      <w:r w:rsidR="00236684">
        <w:t xml:space="preserve">" de 3 enteros ó registro con tres campos enteros </w:t>
      </w:r>
      <w:r w:rsidR="00236684">
        <w:sym w:font="Wingdings" w:char="F0E0"/>
      </w:r>
      <w:r w:rsidR="00236684">
        <w:t>la segunda alternativa puede resultar más conveniente ya que los tres datos enteros representan elementos de información muy diferentes</w:t>
      </w:r>
      <w:r w:rsidR="0047604F">
        <w:t>, es más sencillo identificarlos por su nombre y no por un índice, y</w:t>
      </w:r>
      <w:r w:rsidR="00236684">
        <w:t xml:space="preserve"> a los que difícilmente se les realizará la misma operación</w:t>
      </w:r>
      <w:r w:rsidR="0047604F">
        <w:t>.</w:t>
      </w:r>
    </w:p>
    <w:p w:rsidR="0047604F" w:rsidDel="000A51E0" w:rsidRDefault="0047604F" w:rsidP="00BA425A">
      <w:pPr>
        <w:pStyle w:val="Prrafodelista"/>
        <w:numPr>
          <w:ilvl w:val="0"/>
          <w:numId w:val="27"/>
        </w:numPr>
        <w:rPr>
          <w:del w:id="10" w:author="José Rafael García Lázaro" w:date="2017-06-02T09:14:00Z"/>
        </w:rPr>
      </w:pPr>
      <w:r>
        <w:t xml:space="preserve">Cubo de </w:t>
      </w:r>
      <w:proofErr w:type="spellStart"/>
      <w:r>
        <w:t>Rubik</w:t>
      </w:r>
      <w:proofErr w:type="spellEnd"/>
      <w:r w:rsidR="003429E0">
        <w:sym w:font="Wingdings" w:char="F0E0"/>
      </w:r>
      <w:ins w:id="11" w:author="José Rafael García Lázaro" w:date="2017-06-02T09:11:00Z">
        <w:r w:rsidR="000A51E0">
          <w:t xml:space="preserve">aunque </w:t>
        </w:r>
      </w:ins>
      <w:ins w:id="12" w:author="José Rafael García Lázaro" w:date="2017-06-02T09:12:00Z">
        <w:r w:rsidR="000A51E0">
          <w:t xml:space="preserve">teóricamente </w:t>
        </w:r>
      </w:ins>
      <w:ins w:id="13" w:author="José Rafael García Lázaro" w:date="2017-06-02T09:11:00Z">
        <w:r w:rsidR="000A51E0">
          <w:t xml:space="preserve">está formado por </w:t>
        </w:r>
        <w:r w:rsidR="00D3117E" w:rsidRPr="00D3117E">
          <w:rPr>
            <w:b/>
            <w:rPrChange w:id="14" w:author="José Rafael García Lázaro" w:date="2017-06-02T09:14:00Z">
              <w:rPr/>
            </w:rPrChange>
          </w:rPr>
          <w:t>n</w:t>
        </w:r>
        <w:r w:rsidR="00D3117E" w:rsidRPr="00D3117E">
          <w:rPr>
            <w:b/>
            <w:vertAlign w:val="superscript"/>
            <w:rPrChange w:id="15" w:author="José Rafael García Lázaro" w:date="2017-06-02T09:14:00Z">
              <w:rPr/>
            </w:rPrChange>
          </w:rPr>
          <w:t>3</w:t>
        </w:r>
        <w:r w:rsidR="000A51E0">
          <w:t xml:space="preserve"> piezas, para este problema solo nos inte</w:t>
        </w:r>
      </w:ins>
      <w:ins w:id="16" w:author="José Rafael García Lázaro" w:date="2017-06-02T09:12:00Z">
        <w:r w:rsidR="000A51E0">
          <w:t xml:space="preserve">resa la información de los colores de </w:t>
        </w:r>
      </w:ins>
      <w:ins w:id="17" w:author="José Rafael García Lázaro" w:date="2017-06-02T09:13:00Z">
        <w:r w:rsidR="000A51E0">
          <w:t xml:space="preserve">las </w:t>
        </w:r>
      </w:ins>
      <w:ins w:id="18" w:author="José Rafael García Lázaro" w:date="2017-06-02T09:14:00Z">
        <w:r w:rsidR="000A51E0">
          <w:t xml:space="preserve">caras visibles de las </w:t>
        </w:r>
      </w:ins>
      <w:ins w:id="19" w:author="José Rafael García Lázaro" w:date="2017-06-02T09:13:00Z">
        <w:r w:rsidR="000A51E0">
          <w:t xml:space="preserve">piezas </w:t>
        </w:r>
      </w:ins>
      <w:ins w:id="20" w:author="José Rafael García Lázaro" w:date="2017-06-02T09:14:00Z">
        <w:r w:rsidR="000A51E0">
          <w:t xml:space="preserve">situadas en </w:t>
        </w:r>
      </w:ins>
      <w:ins w:id="21" w:author="José Rafael García Lázaro" w:date="2017-06-02T09:12:00Z">
        <w:r w:rsidR="000A51E0">
          <w:t>sus caras externas</w:t>
        </w:r>
      </w:ins>
      <w:ins w:id="22" w:author="José Rafael García Lázaro" w:date="2017-06-02T09:13:00Z">
        <w:r w:rsidR="000A51E0">
          <w:t xml:space="preserve"> (representación de fronteras) </w:t>
        </w:r>
      </w:ins>
      <w:ins w:id="23" w:author="José Rafael García Lázaro" w:date="2017-06-02T09:14:00Z">
        <w:r w:rsidR="000A51E0">
          <w:sym w:font="Wingdings" w:char="F0E0"/>
        </w:r>
        <w:r w:rsidR="000A51E0">
          <w:t xml:space="preserve"> tenemos </w:t>
        </w:r>
      </w:ins>
      <w:r>
        <w:t xml:space="preserve">6 caras, cada cara compuesta de </w:t>
      </w:r>
      <w:proofErr w:type="spellStart"/>
      <w:r>
        <w:t>n</w:t>
      </w:r>
      <w:r w:rsidR="009A364B">
        <w:rPr>
          <w:sz w:val="16"/>
          <w:szCs w:val="16"/>
        </w:rPr>
        <w:t>x</w:t>
      </w:r>
      <w:r>
        <w:t>n</w:t>
      </w:r>
      <w:proofErr w:type="spellEnd"/>
      <w:r>
        <w:t xml:space="preserve"> colores restringidos al conjunto </w:t>
      </w:r>
    </w:p>
    <w:p w:rsidR="00D3541D" w:rsidRDefault="0047604F">
      <w:pPr>
        <w:pStyle w:val="Prrafodelista"/>
        <w:numPr>
          <w:ilvl w:val="0"/>
          <w:numId w:val="27"/>
        </w:numPr>
        <w:rPr>
          <w:del w:id="24" w:author="José Rafael García Lázaro" w:date="2017-06-02T09:19:00Z"/>
        </w:rPr>
        <w:pPrChange w:id="25" w:author="José Rafael García Lázaro" w:date="2017-06-02T09:19:00Z">
          <w:pPr>
            <w:contextualSpacing/>
          </w:pPr>
        </w:pPrChange>
      </w:pPr>
      <w:del w:id="26" w:author="José Rafael García Lázaro" w:date="2017-06-02T09:14:00Z">
        <w:r w:rsidDel="000A51E0">
          <w:tab/>
        </w:r>
        <w:r w:rsidDel="000A51E0">
          <w:tab/>
        </w:r>
        <w:r w:rsidDel="000A51E0">
          <w:tab/>
        </w:r>
      </w:del>
      <w:r>
        <w:t>de colores: Azul, Amarillo, Blanco, Negro, Rojo, Verde</w:t>
      </w:r>
      <w:ins w:id="27" w:author="José Rafael García Lázaro" w:date="2017-06-02T09:15:00Z">
        <w:r w:rsidR="000A51E0">
          <w:t>. Por simplicidad, representaremos los colores mediante caracteres (</w:t>
        </w:r>
      </w:ins>
      <w:ins w:id="28" w:author="José Rafael García Lázaro" w:date="2017-06-02T09:16:00Z">
        <w:r w:rsidR="000A51E0">
          <w:t xml:space="preserve">‘A’: azul, ‘M’: amarillo, ‘B’: blanco, </w:t>
        </w:r>
      </w:ins>
      <w:ins w:id="29" w:author="José Rafael García Lázaro" w:date="2017-06-02T09:17:00Z">
        <w:r w:rsidR="000A51E0">
          <w:t xml:space="preserve">‘N’: negro, </w:t>
        </w:r>
      </w:ins>
      <w:ins w:id="30" w:author="José Rafael García Lázaro" w:date="2017-06-02T09:18:00Z">
        <w:r w:rsidR="000A51E0">
          <w:t>‘R’: rojo, ‘V’: verde)</w:t>
        </w:r>
      </w:ins>
      <w:ins w:id="31" w:author="José Rafael García Lázaro" w:date="2017-06-02T09:19:00Z">
        <w:r w:rsidR="000A51E0">
          <w:t xml:space="preserve">. </w:t>
        </w:r>
      </w:ins>
      <w:del w:id="32" w:author="José Rafael García Lázaro" w:date="2017-06-02T09:15:00Z">
        <w:r w:rsidDel="000A51E0">
          <w:delText xml:space="preserve"> ) </w:delText>
        </w:r>
      </w:del>
      <w:del w:id="33" w:author="José Rafael García Lázaro" w:date="2017-06-02T09:19:00Z">
        <w:r w:rsidDel="000A51E0">
          <w:sym w:font="Wingdings" w:char="F0E0"/>
        </w:r>
        <w:r w:rsidDel="000A51E0">
          <w:delText xml:space="preserve">  6 Tablas de </w:delText>
        </w:r>
      </w:del>
    </w:p>
    <w:p w:rsidR="00D3541D" w:rsidRDefault="0047604F">
      <w:pPr>
        <w:pStyle w:val="Prrafodelista"/>
        <w:numPr>
          <w:ilvl w:val="0"/>
          <w:numId w:val="27"/>
        </w:numPr>
        <w:rPr>
          <w:del w:id="34" w:author="José Rafael García Lázaro" w:date="2017-06-02T09:19:00Z"/>
        </w:rPr>
        <w:pPrChange w:id="35" w:author="José Rafael García Lázaro" w:date="2017-06-02T09:19:00Z">
          <w:pPr>
            <w:contextualSpacing/>
          </w:pPr>
        </w:pPrChange>
      </w:pPr>
      <w:del w:id="36" w:author="José Rafael García Lázaro" w:date="2017-06-02T09:19:00Z">
        <w:r w:rsidDel="000A51E0">
          <w:tab/>
        </w:r>
        <w:r w:rsidDel="000A51E0">
          <w:tab/>
        </w:r>
        <w:r w:rsidDel="000A51E0">
          <w:tab/>
        </w:r>
        <w:r w:rsidR="00394C48" w:rsidDel="000A51E0">
          <w:delText>colores</w:delText>
        </w:r>
        <w:r w:rsidDel="000A51E0">
          <w:delText xml:space="preserve"> organizados por filas y columnas</w:delText>
        </w:r>
      </w:del>
    </w:p>
    <w:p w:rsidR="00D3541D" w:rsidRDefault="00D3541D">
      <w:pPr>
        <w:pStyle w:val="Prrafodelista"/>
        <w:numPr>
          <w:ilvl w:val="0"/>
          <w:numId w:val="27"/>
        </w:numPr>
        <w:rPr>
          <w:del w:id="37" w:author="José Rafael García Lázaro" w:date="2017-06-02T09:19:00Z"/>
        </w:rPr>
        <w:pPrChange w:id="38" w:author="José Rafael García Lázaro" w:date="2017-06-02T09:19:00Z">
          <w:pPr/>
        </w:pPrChange>
      </w:pPr>
    </w:p>
    <w:p w:rsidR="009A39B0" w:rsidRDefault="00394C48">
      <w:pPr>
        <w:pStyle w:val="Prrafodelista"/>
        <w:numPr>
          <w:ilvl w:val="0"/>
          <w:numId w:val="27"/>
        </w:numPr>
      </w:pPr>
      <w:r>
        <w:t>Alternativas de diseño:</w:t>
      </w:r>
    </w:p>
    <w:p w:rsidR="00BA425A" w:rsidRDefault="00394C48" w:rsidP="00265C69">
      <w:pPr>
        <w:pStyle w:val="Prrafodelista"/>
        <w:numPr>
          <w:ilvl w:val="1"/>
          <w:numId w:val="27"/>
        </w:numPr>
        <w:rPr>
          <w:ins w:id="39" w:author="José Rafael García Lázaro" w:date="2017-06-02T09:42:00Z"/>
        </w:rPr>
      </w:pPr>
      <w:r>
        <w:t>"</w:t>
      </w:r>
      <w:proofErr w:type="spellStart"/>
      <w:r>
        <w:t>Array</w:t>
      </w:r>
      <w:proofErr w:type="spellEnd"/>
      <w:r>
        <w:t xml:space="preserve">" 3D de </w:t>
      </w:r>
      <w:del w:id="40" w:author="José Rafael García Lázaro" w:date="2017-06-02T09:19:00Z">
        <w:r w:rsidDel="000A51E0">
          <w:delText>1</w:delText>
        </w:r>
      </w:del>
      <w:ins w:id="41" w:author="José Rafael García Lázaro" w:date="2017-06-02T09:19:00Z">
        <w:r w:rsidR="000A51E0">
          <w:t>1</w:t>
        </w:r>
      </w:ins>
      <w:r>
        <w:t xml:space="preserve">0x10x10 </w:t>
      </w:r>
      <w:ins w:id="42" w:author="José Rafael García Lázaro" w:date="2017-06-02T09:20:00Z">
        <w:r w:rsidR="000A51E0">
          <w:t xml:space="preserve">de piezas </w:t>
        </w:r>
      </w:ins>
      <w:del w:id="43" w:author="José Rafael García Lázaro" w:date="2017-06-02T09:20:00Z">
        <w:r w:rsidDel="000A51E0">
          <w:delText>caracteres +</w:delText>
        </w:r>
      </w:del>
      <w:ins w:id="44" w:author="José Rafael García Lázaro" w:date="2017-06-02T09:20:00Z">
        <w:r w:rsidR="000A51E0">
          <w:t>+</w:t>
        </w:r>
      </w:ins>
      <w:r>
        <w:t xml:space="preserve"> entero que</w:t>
      </w:r>
      <w:ins w:id="45" w:author="José Rafael García Lázaro" w:date="2017-06-02T09:20:00Z">
        <w:r w:rsidR="00451691">
          <w:t xml:space="preserve"> indique la longitud (lado) del cubo </w:t>
        </w:r>
      </w:ins>
      <w:ins w:id="46" w:author="José Rafael García Lázaro" w:date="2017-06-02T09:21:00Z">
        <w:r w:rsidR="00451691">
          <w:sym w:font="Wingdings" w:char="F0E0"/>
        </w:r>
        <w:r w:rsidR="00451691">
          <w:t xml:space="preserve"> el cubo de lado </w:t>
        </w:r>
        <w:r w:rsidR="00D3117E" w:rsidRPr="00D3117E">
          <w:rPr>
            <w:b/>
            <w:rPrChange w:id="47" w:author="José Rafael García Lázaro" w:date="2017-06-02T09:26:00Z">
              <w:rPr/>
            </w:rPrChange>
          </w:rPr>
          <w:t xml:space="preserve">n </w:t>
        </w:r>
        <w:r w:rsidR="00451691">
          <w:t>estaría representado por un “</w:t>
        </w:r>
        <w:proofErr w:type="spellStart"/>
        <w:r w:rsidR="00451691">
          <w:t>subarray</w:t>
        </w:r>
        <w:proofErr w:type="spellEnd"/>
        <w:r w:rsidR="00451691">
          <w:t>” 3D de piezas que ocupar</w:t>
        </w:r>
      </w:ins>
      <w:ins w:id="48" w:author="José Rafael García Lázaro" w:date="2017-06-02T09:22:00Z">
        <w:r w:rsidR="00451691">
          <w:t xml:space="preserve">ían las primeras posiciones de los 3 índices </w:t>
        </w:r>
        <w:r w:rsidR="00451691">
          <w:sym w:font="Wingdings" w:char="F0E0"/>
        </w:r>
        <w:r w:rsidR="00451691">
          <w:t xml:space="preserve"> aunque esta alternativa puede parecer la m</w:t>
        </w:r>
      </w:ins>
      <w:ins w:id="49" w:author="José Rafael García Lázaro" w:date="2017-06-02T09:23:00Z">
        <w:r w:rsidR="00451691">
          <w:t>ás realista, habría que tener en cuenta que cada pieza (cubo unitario) tiene 6 caras que habr</w:t>
        </w:r>
      </w:ins>
      <w:ins w:id="50" w:author="José Rafael García Lázaro" w:date="2017-06-02T09:24:00Z">
        <w:r w:rsidR="00451691">
          <w:t>ía que representar</w:t>
        </w:r>
      </w:ins>
      <w:ins w:id="51" w:author="José Rafael García Lázaro" w:date="2017-06-02T09:41:00Z">
        <w:r w:rsidR="00EB5ABA">
          <w:t xml:space="preserve"> y procesar</w:t>
        </w:r>
      </w:ins>
      <w:ins w:id="52" w:author="José Rafael García Lázaro" w:date="2017-06-02T09:24:00Z">
        <w:r w:rsidR="00451691">
          <w:t>, aunque muchos de esos elementos de información no fueran visibles.</w:t>
        </w:r>
      </w:ins>
    </w:p>
    <w:p w:rsidR="00D3541D" w:rsidRDefault="00D3541D">
      <w:pPr>
        <w:pStyle w:val="Prrafodelista"/>
        <w:jc w:val="center"/>
        <w:rPr>
          <w:ins w:id="53" w:author="José Rafael García Lázaro" w:date="2017-06-02T09:43:00Z"/>
        </w:rPr>
        <w:pPrChange w:id="54" w:author="José Rafael García Lázaro" w:date="2017-06-02T09:42:00Z">
          <w:pPr>
            <w:pStyle w:val="Prrafodelista"/>
            <w:numPr>
              <w:numId w:val="27"/>
            </w:numPr>
            <w:ind w:hanging="360"/>
          </w:pPr>
        </w:pPrChange>
      </w:pPr>
      <w:ins w:id="55" w:author="José Rafael García Lázaro" w:date="2017-06-02T10:02:00Z">
        <w:r>
          <w:rPr>
            <w:noProof/>
          </w:rPr>
          <w:drawing>
            <wp:inline distT="0" distB="0" distL="0" distR="0">
              <wp:extent cx="1662430" cy="15157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2430" cy="1515745"/>
                      </a:xfrm>
                      <a:prstGeom prst="rect">
                        <a:avLst/>
                      </a:prstGeom>
                      <a:noFill/>
                      <a:ln>
                        <a:noFill/>
                      </a:ln>
                    </pic:spPr>
                  </pic:pic>
                </a:graphicData>
              </a:graphic>
            </wp:inline>
          </w:drawing>
        </w:r>
      </w:ins>
    </w:p>
    <w:p w:rsidR="00BA425A" w:rsidRDefault="00EB5ABA">
      <w:pPr>
        <w:pStyle w:val="Prrafodelista"/>
        <w:ind w:left="1416"/>
      </w:pPr>
      <w:ins w:id="56" w:author="José Rafael García Lázaro" w:date="2017-06-02T09:43:00Z">
        <w:r>
          <w:t>La identificación de cada pieza del cubo se realizaría a partir de las coordenadas de intersecci</w:t>
        </w:r>
      </w:ins>
      <w:ins w:id="57" w:author="José Rafael García Lázaro" w:date="2017-06-02T09:44:00Z">
        <w:r>
          <w:t>ón de las líneas de cuadrícula de su esquina inferior izquierda, de acuerdo con el sistema de referencia mostrado en la figura.</w:t>
        </w:r>
      </w:ins>
    </w:p>
    <w:p w:rsidR="00F503B1" w:rsidRDefault="00D3541D" w:rsidP="00D3541D">
      <w:pPr>
        <w:pStyle w:val="Prrafodelista"/>
        <w:numPr>
          <w:ilvl w:val="1"/>
          <w:numId w:val="27"/>
        </w:numPr>
        <w:rPr>
          <w:ins w:id="58" w:author="José Rafael García Lázaro" w:date="2017-06-02T09:24:00Z"/>
        </w:rPr>
      </w:pPr>
      <w:r>
        <w:t xml:space="preserve">Seis </w:t>
      </w:r>
      <w:ins w:id="59" w:author="José Rafael García Lázaro" w:date="2017-06-02T09:25:00Z">
        <w:r>
          <w:t>tablas (“</w:t>
        </w:r>
        <w:proofErr w:type="spellStart"/>
        <w:r>
          <w:t>arrays</w:t>
        </w:r>
        <w:proofErr w:type="spellEnd"/>
        <w:r>
          <w:t xml:space="preserve">” bidimensionales) de 10x10 caracteres + entero que indique la longitud (lado) del cubo </w:t>
        </w:r>
      </w:ins>
      <w:ins w:id="60" w:author="José Rafael García Lázaro" w:date="2017-06-02T09:26:00Z">
        <w:r>
          <w:sym w:font="Wingdings" w:char="F0E0"/>
        </w:r>
        <w:r>
          <w:t xml:space="preserve"> cada cara</w:t>
        </w:r>
      </w:ins>
      <w:ins w:id="61" w:author="José Rafael García Lázaro" w:date="2017-06-02T09:28:00Z">
        <w:r>
          <w:t xml:space="preserve"> del cubo de lado </w:t>
        </w:r>
        <w:r w:rsidRPr="00D3117E">
          <w:rPr>
            <w:b/>
            <w:rPrChange w:id="62" w:author="José Rafael García Lázaro" w:date="2017-06-02T09:31:00Z">
              <w:rPr/>
            </w:rPrChange>
          </w:rPr>
          <w:t>n</w:t>
        </w:r>
        <w:r>
          <w:t xml:space="preserve"> estar</w:t>
        </w:r>
      </w:ins>
      <w:ins w:id="63" w:author="José Rafael García Lázaro" w:date="2017-06-02T09:29:00Z">
        <w:r>
          <w:t>ía representada por un “</w:t>
        </w:r>
        <w:proofErr w:type="spellStart"/>
        <w:r>
          <w:t>subarray</w:t>
        </w:r>
        <w:proofErr w:type="spellEnd"/>
        <w:r>
          <w:t>” bidimensional</w:t>
        </w:r>
      </w:ins>
      <w:r>
        <w:t xml:space="preserve"> </w:t>
      </w:r>
      <w:ins w:id="64" w:author="José Rafael García Lázaro" w:date="2017-06-02T09:29:00Z">
        <w:r>
          <w:t xml:space="preserve">de caracteres que ocuparía las </w:t>
        </w:r>
        <w:r w:rsidRPr="00D3117E">
          <w:rPr>
            <w:b/>
            <w:rPrChange w:id="65" w:author="José Rafael García Lázaro" w:date="2017-06-02T09:31:00Z">
              <w:rPr/>
            </w:rPrChange>
          </w:rPr>
          <w:t>n</w:t>
        </w:r>
        <w:r>
          <w:t xml:space="preserve"> primeras filas y columnas</w:t>
        </w:r>
      </w:ins>
      <w:r>
        <w:t>.</w:t>
      </w:r>
    </w:p>
    <w:p w:rsidR="00D3541D" w:rsidRDefault="00D3541D">
      <w:pPr>
        <w:pStyle w:val="Prrafodelista"/>
        <w:numPr>
          <w:ilvl w:val="0"/>
          <w:numId w:val="32"/>
        </w:numPr>
        <w:rPr>
          <w:del w:id="66" w:author="José Rafael García Lázaro" w:date="2017-06-02T09:24:00Z"/>
        </w:rPr>
        <w:pPrChange w:id="67" w:author="José Rafael García Lázaro" w:date="2017-06-02T09:24:00Z">
          <w:pPr>
            <w:pStyle w:val="Prrafodelista"/>
            <w:numPr>
              <w:numId w:val="27"/>
            </w:numPr>
            <w:ind w:hanging="360"/>
          </w:pPr>
        </w:pPrChange>
      </w:pPr>
    </w:p>
    <w:p w:rsidR="00D3541D" w:rsidRDefault="00D3541D">
      <w:pPr>
        <w:pStyle w:val="Prrafodelista"/>
        <w:ind w:left="1416"/>
        <w:rPr>
          <w:ins w:id="68" w:author="José Rafael García Lázaro" w:date="2017-06-02T10:03:00Z"/>
        </w:rPr>
        <w:pPrChange w:id="69" w:author="José Rafael García Lázaro" w:date="2017-06-02T10:03:00Z">
          <w:pPr>
            <w:pStyle w:val="Prrafodelista"/>
            <w:numPr>
              <w:numId w:val="27"/>
            </w:numPr>
            <w:ind w:hanging="360"/>
          </w:pPr>
        </w:pPrChange>
      </w:pPr>
    </w:p>
    <w:p w:rsidR="00D3541D" w:rsidRDefault="00D3541D">
      <w:pPr>
        <w:pStyle w:val="Prrafodelista"/>
        <w:ind w:left="1440"/>
        <w:jc w:val="center"/>
        <w:rPr>
          <w:ins w:id="70" w:author="José Rafael García Lázaro" w:date="2017-06-02T10:03:00Z"/>
        </w:rPr>
        <w:pPrChange w:id="71" w:author="José Rafael García Lázaro" w:date="2017-06-02T10:03:00Z">
          <w:pPr>
            <w:pStyle w:val="Prrafodelista"/>
            <w:numPr>
              <w:numId w:val="27"/>
            </w:numPr>
            <w:ind w:hanging="360"/>
          </w:pPr>
        </w:pPrChange>
      </w:pPr>
      <w:ins w:id="72" w:author="José Rafael García Lázaro" w:date="2017-06-02T10:03:00Z">
        <w:r>
          <w:rPr>
            <w:noProof/>
          </w:rPr>
          <w:drawing>
            <wp:inline distT="0" distB="0" distL="0" distR="0">
              <wp:extent cx="2395261" cy="1550080"/>
              <wp:effectExtent l="19050" t="0" r="5039"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391544" cy="1547675"/>
                      </a:xfrm>
                      <a:prstGeom prst="rect">
                        <a:avLst/>
                      </a:prstGeom>
                      <a:noFill/>
                      <a:ln w="9525">
                        <a:noFill/>
                        <a:miter lim="800000"/>
                        <a:headEnd/>
                        <a:tailEnd/>
                      </a:ln>
                    </pic:spPr>
                  </pic:pic>
                </a:graphicData>
              </a:graphic>
            </wp:inline>
          </w:drawing>
        </w:r>
      </w:ins>
    </w:p>
    <w:p w:rsidR="00D3541D" w:rsidRDefault="00A748CC">
      <w:pPr>
        <w:pStyle w:val="Prrafodelista"/>
        <w:ind w:left="1440"/>
        <w:rPr>
          <w:spacing w:val="-3"/>
        </w:rPr>
        <w:pPrChange w:id="73" w:author="José Rafael García Lázaro" w:date="2017-06-02T10:03:00Z">
          <w:pPr>
            <w:pStyle w:val="Prrafodelista"/>
            <w:numPr>
              <w:numId w:val="27"/>
            </w:numPr>
            <w:ind w:hanging="360"/>
          </w:pPr>
        </w:pPrChange>
      </w:pPr>
      <w:ins w:id="74" w:author="José Rafael García Lázaro" w:date="2017-06-02T10:04:00Z">
        <w:r>
          <w:t>La identificación de cada pieza en esta cara se</w:t>
        </w:r>
      </w:ins>
      <w:r w:rsidR="00BA425A">
        <w:t xml:space="preserve"> </w:t>
      </w:r>
      <w:ins w:id="75" w:author="José Rafael García Lázaro" w:date="2017-06-02T10:04:00Z">
        <w:r>
          <w:t>realizar</w:t>
        </w:r>
      </w:ins>
      <w:ins w:id="76" w:author="José Rafael García Lázaro" w:date="2017-06-02T10:05:00Z">
        <w:r>
          <w:t>ía a partir de las coordenadas de intersección de la línea de cuadrícula de su esquina inferior izquierda, que se har</w:t>
        </w:r>
      </w:ins>
      <w:ins w:id="77" w:author="José Rafael García Lázaro" w:date="2017-06-02T10:06:00Z">
        <w:r>
          <w:t>ían corresponder con el nº de “fila” (primer índice) y nº de “columna”</w:t>
        </w:r>
      </w:ins>
      <w:ins w:id="78" w:author="José Rafael García Lázaro" w:date="2017-06-02T10:07:00Z">
        <w:r>
          <w:t xml:space="preserve"> (segundo índice) del “</w:t>
        </w:r>
        <w:proofErr w:type="spellStart"/>
        <w:r>
          <w:t>array</w:t>
        </w:r>
        <w:proofErr w:type="spellEnd"/>
        <w:r>
          <w:t>” bidimensional, dependiendo de la cara considerada. Esto habr</w:t>
        </w:r>
      </w:ins>
      <w:ins w:id="79" w:author="José Rafael García Lázaro" w:date="2017-06-02T10:08:00Z">
        <w:r>
          <w:t xml:space="preserve">ía que dejarlo perfectamente especificado </w:t>
        </w:r>
      </w:ins>
      <w:ins w:id="80" w:author="José Rafael García Lázaro" w:date="2017-06-02T10:09:00Z">
        <w:r>
          <w:t>para poder identificar sin ninguna ambigüedad cada pieza. P</w:t>
        </w:r>
      </w:ins>
      <w:r w:rsidR="00F503B1">
        <w:t xml:space="preserve">ara poder explotar la simetría, </w:t>
      </w:r>
      <w:ins w:id="81" w:author="José Rafael García Lázaro" w:date="2017-06-02T10:09:00Z">
        <w:r>
          <w:t>adopta</w:t>
        </w:r>
      </w:ins>
      <w:r w:rsidR="00F503B1">
        <w:t>mos</w:t>
      </w:r>
      <w:ins w:id="82" w:author="José Rafael García Lázaro" w:date="2017-06-02T10:09:00Z">
        <w:r>
          <w:t xml:space="preserve"> el criterio de identificar las caras (filas/columnas) tomando como punto de referencia el vector normal a las </w:t>
        </w:r>
      </w:ins>
      <w:ins w:id="83" w:author="José Rafael García Lázaro" w:date="2017-06-02T10:10:00Z">
        <w:r>
          <w:t>mismas</w:t>
        </w:r>
      </w:ins>
      <w:r w:rsidR="00F503B1">
        <w:t>. Partiendo de la cara X</w:t>
      </w:r>
      <w:r w:rsidR="00F503B1" w:rsidRPr="00F503B1">
        <w:rPr>
          <w:vertAlign w:val="superscript"/>
        </w:rPr>
        <w:t>+</w:t>
      </w:r>
      <w:r w:rsidR="00F503B1">
        <w:t>, se obtienen las otras caras mediante el intercambio de los ejes en orden: X</w:t>
      </w:r>
      <w:r w:rsidR="00F503B1" w:rsidRPr="004F4046">
        <w:rPr>
          <w:spacing w:val="-3"/>
        </w:rPr>
        <w:sym w:font="Wingdings" w:char="F0E0"/>
      </w:r>
      <w:r w:rsidR="00F503B1">
        <w:t>Y</w:t>
      </w:r>
      <w:r w:rsidR="00F503B1" w:rsidRPr="004F4046">
        <w:rPr>
          <w:spacing w:val="-3"/>
        </w:rPr>
        <w:sym w:font="Wingdings" w:char="F0E0"/>
      </w:r>
      <w:r w:rsidR="00F503B1">
        <w:t>Z</w:t>
      </w:r>
      <w:r w:rsidR="00F503B1" w:rsidRPr="004F4046">
        <w:rPr>
          <w:spacing w:val="-3"/>
        </w:rPr>
        <w:sym w:font="Wingdings" w:char="F0E0"/>
      </w:r>
      <w:r w:rsidR="00F503B1">
        <w:t>X   (0</w:t>
      </w:r>
      <w:r w:rsidR="00F503B1" w:rsidRPr="004F4046">
        <w:rPr>
          <w:spacing w:val="-3"/>
        </w:rPr>
        <w:sym w:font="Wingdings" w:char="F0E0"/>
      </w:r>
      <w:r w:rsidR="00F503B1">
        <w:rPr>
          <w:spacing w:val="-3"/>
        </w:rPr>
        <w:t>1</w:t>
      </w:r>
      <w:r w:rsidR="00F503B1" w:rsidRPr="004F4046">
        <w:rPr>
          <w:spacing w:val="-3"/>
        </w:rPr>
        <w:sym w:font="Wingdings" w:char="F0E0"/>
      </w:r>
      <w:r w:rsidR="00F503B1">
        <w:rPr>
          <w:spacing w:val="-3"/>
        </w:rPr>
        <w:t>2</w:t>
      </w:r>
      <w:r w:rsidR="00F503B1" w:rsidRPr="004F4046">
        <w:rPr>
          <w:spacing w:val="-3"/>
        </w:rPr>
        <w:sym w:font="Wingdings" w:char="F0E0"/>
      </w:r>
      <w:r w:rsidR="00F503B1">
        <w:rPr>
          <w:spacing w:val="-3"/>
        </w:rPr>
        <w:t>0):</w:t>
      </w:r>
    </w:p>
    <w:p w:rsidR="00F503B1" w:rsidRDefault="00F503B1">
      <w:pPr>
        <w:pStyle w:val="Prrafodelista"/>
        <w:ind w:left="1440"/>
        <w:rPr>
          <w:spacing w:val="-3"/>
        </w:rPr>
      </w:pPr>
    </w:p>
    <w:p w:rsidR="00F503B1" w:rsidRDefault="00F503B1">
      <w:pPr>
        <w:pStyle w:val="Prrafodelista"/>
        <w:ind w:left="1440"/>
        <w:rPr>
          <w:spacing w:val="-3"/>
        </w:rPr>
      </w:pPr>
    </w:p>
    <w:tbl>
      <w:tblPr>
        <w:tblStyle w:val="Tablaconcuadrcula"/>
        <w:tblW w:w="9241" w:type="dxa"/>
        <w:tblInd w:w="1440" w:type="dxa"/>
        <w:tblLook w:val="04A0"/>
        <w:tblPrChange w:id="84" w:author="José Rafael García Lázaro" w:date="2017-06-02T10:17:00Z">
          <w:tblPr>
            <w:tblStyle w:val="Tablaconcuadrcula"/>
            <w:tblW w:w="12301" w:type="dxa"/>
            <w:tblInd w:w="1440" w:type="dxa"/>
            <w:tblLook w:val="04A0"/>
          </w:tblPr>
        </w:tblPrChange>
      </w:tblPr>
      <w:tblGrid>
        <w:gridCol w:w="3123"/>
        <w:gridCol w:w="3059"/>
        <w:gridCol w:w="3059"/>
        <w:tblGridChange w:id="85">
          <w:tblGrid>
            <w:gridCol w:w="3123"/>
            <w:gridCol w:w="3059"/>
            <w:gridCol w:w="3059"/>
          </w:tblGrid>
        </w:tblGridChange>
      </w:tblGrid>
      <w:tr w:rsidR="00265C69" w:rsidTr="00CD198D">
        <w:trPr>
          <w:ins w:id="86" w:author="José Rafael García Lázaro" w:date="2017-06-02T10:10:00Z"/>
        </w:trPr>
        <w:tc>
          <w:tcPr>
            <w:tcW w:w="3123" w:type="dxa"/>
            <w:tcPrChange w:id="87" w:author="José Rafael García Lázaro" w:date="2017-06-02T10:17:00Z">
              <w:tcPr>
                <w:tcW w:w="3123" w:type="dxa"/>
              </w:tcPr>
            </w:tcPrChange>
          </w:tcPr>
          <w:p w:rsidR="00D3541D" w:rsidRDefault="00265C69">
            <w:pPr>
              <w:pStyle w:val="Prrafodelista"/>
              <w:ind w:left="0"/>
              <w:jc w:val="center"/>
              <w:rPr>
                <w:ins w:id="88" w:author="José Rafael García Lázaro" w:date="2017-06-02T10:12:00Z"/>
              </w:rPr>
              <w:pPrChange w:id="89" w:author="José Rafael García Lázaro" w:date="2017-06-02T10:15:00Z">
                <w:pPr>
                  <w:pStyle w:val="Prrafodelista"/>
                  <w:ind w:left="0"/>
                </w:pPr>
              </w:pPrChange>
            </w:pPr>
            <w:ins w:id="90" w:author="José Rafael García Lázaro" w:date="2017-06-02T10:12:00Z">
              <w:r>
                <w:lastRenderedPageBreak/>
                <w:t>Cara X</w:t>
              </w:r>
            </w:ins>
            <w:ins w:id="91" w:author="José Rafael García Lázaro" w:date="2017-06-02T10:15:00Z">
              <w:r w:rsidR="00D3117E" w:rsidRPr="00D3117E">
                <w:rPr>
                  <w:vertAlign w:val="superscript"/>
                  <w:rPrChange w:id="92" w:author="José Rafael García Lázaro" w:date="2017-06-02T10:15:00Z">
                    <w:rPr/>
                  </w:rPrChange>
                </w:rPr>
                <w:t>+</w:t>
              </w:r>
            </w:ins>
            <w:ins w:id="93" w:author="José Rafael García Lázaro" w:date="2017-06-02T10:12:00Z">
              <w:r>
                <w:t>: (</w:t>
              </w:r>
              <w:proofErr w:type="spellStart"/>
              <w:r>
                <w:t>y,z</w:t>
              </w:r>
              <w:proofErr w:type="spellEnd"/>
              <w:r>
                <w:t>)</w:t>
              </w:r>
            </w:ins>
          </w:p>
          <w:p w:rsidR="00265C69" w:rsidRDefault="00D3117E" w:rsidP="00214E1B">
            <w:pPr>
              <w:pStyle w:val="Prrafodelista"/>
              <w:ind w:left="0"/>
              <w:rPr>
                <w:ins w:id="94" w:author="José Rafael García Lázaro" w:date="2017-06-02T10:13:00Z"/>
              </w:rPr>
            </w:pPr>
            <w:r>
              <w:rPr>
                <w:noProof/>
              </w:rPr>
              <w:pict>
                <v:shape id="_x0000_s1367" type="#_x0000_t32" style="position:absolute;margin-left:20.6pt;margin-top:3.3pt;width:.4pt;height:56.95pt;flip:x y;z-index:251703808" o:connectortype="straight">
                  <v:stroke endarrow="block"/>
                </v:shape>
              </w:pict>
            </w:r>
            <w:ins w:id="95" w:author="José Rafael García Lázaro" w:date="2017-06-02T10:14:00Z">
              <w:r>
                <w:rPr>
                  <w:noProof/>
                </w:rPr>
                <w:pict>
                  <v:shape id="_x0000_s1369" type="#_x0000_t202" style="position:absolute;margin-left:-4.55pt;margin-top:7.95pt;width:33.5pt;height:19.25pt;z-index:251705856" filled="f" stroked="f">
                    <v:textbox>
                      <w:txbxContent>
                        <w:p w:rsidR="00D3541D" w:rsidRDefault="00D3541D" w:rsidP="00CD198D">
                          <w:ins w:id="96" w:author="José Rafael García Lázaro" w:date="2017-06-02T10:14:00Z">
                            <w:r>
                              <w:t>Z</w:t>
                            </w:r>
                            <w:r w:rsidRPr="00D3117E">
                              <w:rPr>
                                <w:vertAlign w:val="superscript"/>
                                <w:rPrChange w:id="97" w:author="José Rafael García Lázaro" w:date="2017-06-02T10:14:00Z">
                                  <w:rPr/>
                                </w:rPrChange>
                              </w:rPr>
                              <w:t>+</w:t>
                            </w:r>
                          </w:ins>
                        </w:p>
                      </w:txbxContent>
                    </v:textbox>
                  </v:shape>
                </w:pict>
              </w:r>
            </w:ins>
          </w:p>
          <w:p w:rsidR="00265C69" w:rsidRDefault="00265C69" w:rsidP="00214E1B">
            <w:pPr>
              <w:pStyle w:val="Prrafodelista"/>
              <w:ind w:left="0"/>
              <w:rPr>
                <w:ins w:id="98" w:author="José Rafael García Lázaro" w:date="2017-06-02T10:13:00Z"/>
              </w:rPr>
            </w:pPr>
          </w:p>
          <w:p w:rsidR="00265C69" w:rsidRDefault="00265C69" w:rsidP="00214E1B">
            <w:pPr>
              <w:pStyle w:val="Prrafodelista"/>
              <w:ind w:left="0"/>
              <w:rPr>
                <w:ins w:id="99" w:author="José Rafael García Lázaro" w:date="2017-06-02T10:13:00Z"/>
              </w:rPr>
            </w:pPr>
          </w:p>
          <w:p w:rsidR="00265C69" w:rsidRDefault="00D3117E" w:rsidP="00214E1B">
            <w:pPr>
              <w:pStyle w:val="Prrafodelista"/>
              <w:ind w:left="0"/>
              <w:rPr>
                <w:ins w:id="100" w:author="José Rafael García Lázaro" w:date="2017-06-02T10:13:00Z"/>
              </w:rPr>
            </w:pPr>
            <w:r>
              <w:rPr>
                <w:noProof/>
              </w:rPr>
              <w:pict>
                <v:shape id="_x0000_s1368" type="#_x0000_t202" style="position:absolute;margin-left:101.45pt;margin-top:0;width:33.5pt;height:19.25pt;z-index:251704832" filled="f" stroked="f">
                  <v:textbox>
                    <w:txbxContent>
                      <w:p w:rsidR="00D3541D" w:rsidRDefault="00D3541D" w:rsidP="00CD198D">
                        <w:ins w:id="101" w:author="José Rafael García Lázaro" w:date="2017-06-02T10:14:00Z">
                          <w:r>
                            <w:t>Y</w:t>
                          </w:r>
                          <w:r w:rsidRPr="00D3117E">
                            <w:rPr>
                              <w:vertAlign w:val="superscript"/>
                              <w:rPrChange w:id="102" w:author="José Rafael García Lázaro" w:date="2017-06-02T10:14:00Z">
                                <w:rPr/>
                              </w:rPrChange>
                            </w:rPr>
                            <w:t>+</w:t>
                          </w:r>
                        </w:ins>
                      </w:p>
                    </w:txbxContent>
                  </v:textbox>
                </v:shape>
              </w:pict>
            </w:r>
          </w:p>
          <w:p w:rsidR="00265C69" w:rsidRDefault="00D3117E" w:rsidP="00214E1B">
            <w:pPr>
              <w:pStyle w:val="Prrafodelista"/>
              <w:ind w:left="0"/>
              <w:rPr>
                <w:ins w:id="103" w:author="José Rafael García Lázaro" w:date="2017-06-02T10:10:00Z"/>
              </w:rPr>
            </w:pPr>
            <w:r>
              <w:rPr>
                <w:noProof/>
              </w:rPr>
              <w:pict>
                <v:shape id="_x0000_s1366" type="#_x0000_t32" style="position:absolute;margin-left:21.4pt;margin-top:4.25pt;width:80.85pt;height:0;z-index:251702784" o:connectortype="straight">
                  <v:stroke endarrow="block"/>
                </v:shape>
              </w:pict>
            </w:r>
          </w:p>
        </w:tc>
        <w:tc>
          <w:tcPr>
            <w:tcW w:w="3059" w:type="dxa"/>
            <w:tcPrChange w:id="104" w:author="José Rafael García Lázaro" w:date="2017-06-02T10:17:00Z">
              <w:tcPr>
                <w:tcW w:w="3059" w:type="dxa"/>
              </w:tcPr>
            </w:tcPrChange>
          </w:tcPr>
          <w:p w:rsidR="00265C69" w:rsidRDefault="00265C69" w:rsidP="009A39B0">
            <w:pPr>
              <w:pStyle w:val="Prrafodelista"/>
              <w:ind w:left="0"/>
              <w:jc w:val="center"/>
            </w:pPr>
            <w:r>
              <w:t>Cara Y</w:t>
            </w:r>
            <w:r w:rsidRPr="009A364B">
              <w:rPr>
                <w:vertAlign w:val="superscript"/>
              </w:rPr>
              <w:t>+</w:t>
            </w:r>
            <w:r>
              <w:t>: (</w:t>
            </w:r>
            <w:proofErr w:type="spellStart"/>
            <w:r>
              <w:t>z,x</w:t>
            </w:r>
            <w:proofErr w:type="spellEnd"/>
            <w:r>
              <w:t>)</w:t>
            </w:r>
          </w:p>
          <w:p w:rsidR="00265C69" w:rsidRDefault="00D3117E" w:rsidP="009A39B0">
            <w:pPr>
              <w:pStyle w:val="Prrafodelista"/>
              <w:ind w:left="0"/>
            </w:pPr>
            <w:r>
              <w:rPr>
                <w:noProof/>
              </w:rPr>
              <w:pict>
                <v:shape id="_x0000_s1375" type="#_x0000_t32" style="position:absolute;margin-left:20.6pt;margin-top:3.3pt;width:.4pt;height:56.95pt;flip:x y;z-index:251712000" o:connectortype="straight">
                  <v:stroke endarrow="block"/>
                </v:shape>
              </w:pict>
            </w:r>
            <w:r>
              <w:rPr>
                <w:noProof/>
              </w:rPr>
              <w:pict>
                <v:shape id="_x0000_s1377" type="#_x0000_t202" style="position:absolute;margin-left:-4.55pt;margin-top:7.95pt;width:33.5pt;height:19.25pt;z-index:251714048" filled="f" stroked="f">
                  <v:textbox>
                    <w:txbxContent>
                      <w:p w:rsidR="00D3541D" w:rsidRDefault="00D3541D" w:rsidP="00CD198D">
                        <w:r>
                          <w:t>X</w:t>
                        </w:r>
                        <w:r w:rsidRPr="009A364B">
                          <w:rPr>
                            <w:vertAlign w:val="superscript"/>
                          </w:rPr>
                          <w:t>+</w:t>
                        </w:r>
                      </w:p>
                    </w:txbxContent>
                  </v:textbox>
                </v:shape>
              </w:pict>
            </w:r>
          </w:p>
          <w:p w:rsidR="00265C69" w:rsidRDefault="00265C69" w:rsidP="009A39B0">
            <w:pPr>
              <w:pStyle w:val="Prrafodelista"/>
              <w:ind w:left="0"/>
            </w:pPr>
          </w:p>
          <w:p w:rsidR="00265C69" w:rsidRDefault="00265C69" w:rsidP="009A39B0">
            <w:pPr>
              <w:pStyle w:val="Prrafodelista"/>
              <w:ind w:left="0"/>
            </w:pPr>
          </w:p>
          <w:p w:rsidR="00265C69" w:rsidRDefault="00D3117E" w:rsidP="009A39B0">
            <w:pPr>
              <w:pStyle w:val="Prrafodelista"/>
              <w:ind w:left="0"/>
            </w:pPr>
            <w:r>
              <w:rPr>
                <w:noProof/>
              </w:rPr>
              <w:pict>
                <v:shape id="_x0000_s1376" type="#_x0000_t202" style="position:absolute;margin-left:101.45pt;margin-top:0;width:33.5pt;height:19.25pt;z-index:251713024" filled="f" stroked="f">
                  <v:textbox>
                    <w:txbxContent>
                      <w:p w:rsidR="00D3541D" w:rsidRDefault="00D3541D" w:rsidP="00CD198D">
                        <w:r>
                          <w:t>Z</w:t>
                        </w:r>
                        <w:r w:rsidRPr="009A364B">
                          <w:rPr>
                            <w:vertAlign w:val="superscript"/>
                          </w:rPr>
                          <w:t>+</w:t>
                        </w:r>
                      </w:p>
                    </w:txbxContent>
                  </v:textbox>
                </v:shape>
              </w:pict>
            </w:r>
          </w:p>
          <w:p w:rsidR="00265C69" w:rsidRDefault="00D3117E" w:rsidP="009A39B0">
            <w:pPr>
              <w:pStyle w:val="Prrafodelista"/>
              <w:ind w:left="0"/>
            </w:pPr>
            <w:r>
              <w:rPr>
                <w:noProof/>
              </w:rPr>
              <w:pict>
                <v:shape id="_x0000_s1374" type="#_x0000_t32" style="position:absolute;margin-left:21.4pt;margin-top:4.25pt;width:80.85pt;height:0;z-index:251710976" o:connectortype="straight">
                  <v:stroke endarrow="block"/>
                </v:shape>
              </w:pict>
            </w:r>
          </w:p>
        </w:tc>
        <w:tc>
          <w:tcPr>
            <w:tcW w:w="3059" w:type="dxa"/>
            <w:tcPrChange w:id="105" w:author="José Rafael García Lázaro" w:date="2017-06-02T10:17:00Z">
              <w:tcPr>
                <w:tcW w:w="3059" w:type="dxa"/>
              </w:tcPr>
            </w:tcPrChange>
          </w:tcPr>
          <w:p w:rsidR="00265C69" w:rsidRDefault="00265C69" w:rsidP="00214E1B">
            <w:pPr>
              <w:pStyle w:val="Prrafodelista"/>
              <w:ind w:left="0"/>
              <w:jc w:val="center"/>
              <w:rPr>
                <w:ins w:id="106" w:author="José Rafael García Lázaro" w:date="2017-06-02T10:22:00Z"/>
              </w:rPr>
            </w:pPr>
            <w:ins w:id="107" w:author="José Rafael García Lázaro" w:date="2017-06-02T10:22:00Z">
              <w:r>
                <w:t>Cara Z</w:t>
              </w:r>
              <w:r w:rsidRPr="00BF211A">
                <w:rPr>
                  <w:vertAlign w:val="superscript"/>
                </w:rPr>
                <w:t>+</w:t>
              </w:r>
              <w:r>
                <w:t>: (</w:t>
              </w:r>
              <w:proofErr w:type="spellStart"/>
              <w:r>
                <w:t>x,y</w:t>
              </w:r>
              <w:proofErr w:type="spellEnd"/>
              <w:r>
                <w:t>)</w:t>
              </w:r>
            </w:ins>
          </w:p>
          <w:p w:rsidR="00265C69" w:rsidRDefault="00D3117E" w:rsidP="00214E1B">
            <w:pPr>
              <w:pStyle w:val="Prrafodelista"/>
              <w:ind w:left="0"/>
              <w:rPr>
                <w:ins w:id="108" w:author="José Rafael García Lázaro" w:date="2017-06-02T10:22:00Z"/>
              </w:rPr>
            </w:pPr>
            <w:ins w:id="109" w:author="José Rafael García Lázaro" w:date="2017-06-02T10:22:00Z">
              <w:r>
                <w:rPr>
                  <w:noProof/>
                </w:rPr>
                <w:pict>
                  <v:shape id="_x0000_s1371" type="#_x0000_t32" style="position:absolute;margin-left:18.35pt;margin-top:1.8pt;width:.4pt;height:56.95pt;flip:x y;z-index:251707904" o:connectortype="straight">
                    <v:stroke endarrow="block"/>
                  </v:shape>
                </w:pict>
              </w:r>
              <w:r>
                <w:rPr>
                  <w:noProof/>
                </w:rPr>
                <w:pict>
                  <v:shape id="_x0000_s1373" type="#_x0000_t202" style="position:absolute;margin-left:-4.55pt;margin-top:7.95pt;width:33.5pt;height:19.25pt;z-index:251709952" filled="f" stroked="f">
                    <v:textbox>
                      <w:txbxContent>
                        <w:p w:rsidR="00D3541D" w:rsidRDefault="00D3541D" w:rsidP="00CD198D">
                          <w:del w:id="110" w:author="José Rafael García Lázaro" w:date="2017-06-02T10:23:00Z">
                            <w:r w:rsidDel="00214E1B">
                              <w:delText>Z</w:delText>
                            </w:r>
                          </w:del>
                          <w:ins w:id="111" w:author="José Rafael García Lázaro" w:date="2017-06-02T10:23:00Z">
                            <w:r>
                              <w:t>Y</w:t>
                            </w:r>
                          </w:ins>
                          <w:r w:rsidRPr="00BF211A">
                            <w:rPr>
                              <w:vertAlign w:val="superscript"/>
                            </w:rPr>
                            <w:t>+</w:t>
                          </w:r>
                        </w:p>
                      </w:txbxContent>
                    </v:textbox>
                  </v:shape>
                </w:pict>
              </w:r>
            </w:ins>
          </w:p>
          <w:p w:rsidR="00265C69" w:rsidRDefault="00265C69" w:rsidP="00214E1B">
            <w:pPr>
              <w:pStyle w:val="Prrafodelista"/>
              <w:ind w:left="0"/>
              <w:rPr>
                <w:ins w:id="112" w:author="José Rafael García Lázaro" w:date="2017-06-02T10:22:00Z"/>
              </w:rPr>
            </w:pPr>
          </w:p>
          <w:p w:rsidR="00265C69" w:rsidRDefault="00265C69" w:rsidP="00214E1B">
            <w:pPr>
              <w:pStyle w:val="Prrafodelista"/>
              <w:ind w:left="0"/>
              <w:rPr>
                <w:ins w:id="113" w:author="José Rafael García Lázaro" w:date="2017-06-02T10:22:00Z"/>
              </w:rPr>
            </w:pPr>
          </w:p>
          <w:p w:rsidR="00265C69" w:rsidRDefault="00D3117E" w:rsidP="00214E1B">
            <w:pPr>
              <w:pStyle w:val="Prrafodelista"/>
              <w:ind w:left="0"/>
              <w:rPr>
                <w:ins w:id="114" w:author="José Rafael García Lázaro" w:date="2017-06-02T10:22:00Z"/>
              </w:rPr>
            </w:pPr>
            <w:ins w:id="115" w:author="José Rafael García Lázaro" w:date="2017-06-02T10:22:00Z">
              <w:r>
                <w:rPr>
                  <w:noProof/>
                </w:rPr>
                <w:pict>
                  <v:shape id="_x0000_s1372" type="#_x0000_t202" style="position:absolute;margin-left:101.85pt;margin-top:1.15pt;width:33.5pt;height:19.25pt;z-index:251708928" filled="f" stroked="f">
                    <v:textbox>
                      <w:txbxContent>
                        <w:p w:rsidR="00D3541D" w:rsidRDefault="00D3541D" w:rsidP="00CD198D">
                          <w:del w:id="116" w:author="José Rafael García Lázaro" w:date="2017-06-02T10:23:00Z">
                            <w:r w:rsidDel="00214E1B">
                              <w:delText>Y</w:delText>
                            </w:r>
                          </w:del>
                          <w:ins w:id="117" w:author="José Rafael García Lázaro" w:date="2017-06-02T10:23:00Z">
                            <w:r>
                              <w:t>X</w:t>
                            </w:r>
                          </w:ins>
                          <w:r w:rsidRPr="00BF211A">
                            <w:rPr>
                              <w:vertAlign w:val="superscript"/>
                            </w:rPr>
                            <w:t>+</w:t>
                          </w:r>
                        </w:p>
                      </w:txbxContent>
                    </v:textbox>
                  </v:shape>
                </w:pict>
              </w:r>
            </w:ins>
          </w:p>
          <w:p w:rsidR="00265C69" w:rsidRDefault="00D3117E" w:rsidP="00214E1B">
            <w:pPr>
              <w:pStyle w:val="Prrafodelista"/>
              <w:ind w:left="0"/>
              <w:rPr>
                <w:ins w:id="118" w:author="José Rafael García Lázaro" w:date="2017-06-02T10:17:00Z"/>
              </w:rPr>
            </w:pPr>
            <w:ins w:id="119" w:author="José Rafael García Lázaro" w:date="2017-06-02T10:22:00Z">
              <w:r>
                <w:rPr>
                  <w:noProof/>
                </w:rPr>
                <w:pict>
                  <v:shape id="_x0000_s1370" type="#_x0000_t32" style="position:absolute;margin-left:17.95pt;margin-top:2.35pt;width:80.85pt;height:0;z-index:251706880" o:connectortype="straight">
                    <v:stroke endarrow="block"/>
                  </v:shape>
                </w:pict>
              </w:r>
            </w:ins>
          </w:p>
        </w:tc>
      </w:tr>
      <w:tr w:rsidR="00265C69" w:rsidTr="00CD198D">
        <w:trPr>
          <w:ins w:id="120" w:author="José Rafael García Lázaro" w:date="2017-06-02T10:10:00Z"/>
        </w:trPr>
        <w:tc>
          <w:tcPr>
            <w:tcW w:w="3123" w:type="dxa"/>
            <w:tcPrChange w:id="121" w:author="José Rafael García Lázaro" w:date="2017-06-02T10:17:00Z">
              <w:tcPr>
                <w:tcW w:w="3123" w:type="dxa"/>
              </w:tcPr>
            </w:tcPrChange>
          </w:tcPr>
          <w:p w:rsidR="00D3541D" w:rsidRDefault="00265C69">
            <w:pPr>
              <w:pStyle w:val="Prrafodelista"/>
              <w:ind w:left="0"/>
              <w:jc w:val="center"/>
              <w:rPr>
                <w:ins w:id="122" w:author="José Rafael García Lázaro" w:date="2017-06-02T10:34:00Z"/>
              </w:rPr>
              <w:pPrChange w:id="123" w:author="José Rafael García Lázaro" w:date="2017-06-02T10:34:00Z">
                <w:pPr>
                  <w:pStyle w:val="Prrafodelista"/>
                  <w:ind w:left="0"/>
                </w:pPr>
              </w:pPrChange>
            </w:pPr>
            <w:ins w:id="124" w:author="José Rafael García Lázaro" w:date="2017-06-02T10:15:00Z">
              <w:r>
                <w:t>Cara X</w:t>
              </w:r>
              <w:r w:rsidR="00D3117E" w:rsidRPr="00D3117E">
                <w:rPr>
                  <w:vertAlign w:val="superscript"/>
                  <w:rPrChange w:id="125" w:author="José Rafael García Lázaro" w:date="2017-06-02T10:15:00Z">
                    <w:rPr/>
                  </w:rPrChange>
                </w:rPr>
                <w:t>-</w:t>
              </w:r>
              <w:r>
                <w:t>: (</w:t>
              </w:r>
              <w:proofErr w:type="spellStart"/>
              <w:r>
                <w:t>y,z</w:t>
              </w:r>
              <w:proofErr w:type="spellEnd"/>
              <w:r>
                <w:t>)</w:t>
              </w:r>
            </w:ins>
          </w:p>
          <w:p w:rsidR="00D3541D" w:rsidRDefault="00D3117E">
            <w:pPr>
              <w:pStyle w:val="Prrafodelista"/>
              <w:ind w:left="0"/>
              <w:jc w:val="center"/>
              <w:rPr>
                <w:ins w:id="126" w:author="José Rafael García Lázaro" w:date="2017-06-02T10:15:00Z"/>
              </w:rPr>
              <w:pPrChange w:id="127" w:author="José Rafael García Lázaro" w:date="2017-06-02T10:34:00Z">
                <w:pPr>
                  <w:pStyle w:val="Prrafodelista"/>
                  <w:ind w:left="0"/>
                </w:pPr>
              </w:pPrChange>
            </w:pPr>
            <w:ins w:id="128" w:author="José Rafael García Lázaro" w:date="2017-06-02T10:15:00Z">
              <w:r>
                <w:rPr>
                  <w:noProof/>
                </w:rPr>
                <w:pict>
                  <v:shape id="_x0000_s1380" type="#_x0000_t32" style="position:absolute;left:0;text-align:left;margin-left:100.3pt;margin-top:4.5pt;width:.4pt;height:56.95pt;flip:x y;z-index:251718144" o:connectortype="straight">
                    <v:stroke endarrow="block"/>
                  </v:shape>
                </w:pict>
              </w:r>
              <w:r>
                <w:rPr>
                  <w:noProof/>
                </w:rPr>
                <w:pict>
                  <v:shape id="_x0000_s1381" type="#_x0000_t202" style="position:absolute;left:0;text-align:left;margin-left:102.1pt;margin-top:7.2pt;width:33.5pt;height:19.25pt;z-index:251719168" filled="f" stroked="f">
                    <v:textbox style="mso-next-textbox:#_x0000_s1381">
                      <w:txbxContent>
                        <w:p w:rsidR="00D3541D" w:rsidRDefault="00D3541D" w:rsidP="00CD198D">
                          <w:r>
                            <w:t>Z</w:t>
                          </w:r>
                          <w:r w:rsidRPr="00BF211A">
                            <w:rPr>
                              <w:vertAlign w:val="superscript"/>
                            </w:rPr>
                            <w:t>+</w:t>
                          </w:r>
                        </w:p>
                      </w:txbxContent>
                    </v:textbox>
                  </v:shape>
                </w:pict>
              </w:r>
            </w:ins>
          </w:p>
          <w:p w:rsidR="00265C69" w:rsidRDefault="00265C69" w:rsidP="00214E1B">
            <w:pPr>
              <w:pStyle w:val="Prrafodelista"/>
              <w:ind w:left="0"/>
              <w:rPr>
                <w:ins w:id="129" w:author="José Rafael García Lázaro" w:date="2017-06-02T10:15:00Z"/>
              </w:rPr>
            </w:pPr>
          </w:p>
          <w:p w:rsidR="00265C69" w:rsidRDefault="00D3117E" w:rsidP="00214E1B">
            <w:pPr>
              <w:pStyle w:val="Prrafodelista"/>
              <w:ind w:left="0"/>
              <w:rPr>
                <w:ins w:id="130" w:author="José Rafael García Lázaro" w:date="2017-06-02T10:15:00Z"/>
              </w:rPr>
            </w:pPr>
            <w:r>
              <w:rPr>
                <w:noProof/>
              </w:rPr>
              <w:pict>
                <v:shape id="_x0000_s1386" type="#_x0000_t202" style="position:absolute;margin-left:-2.4pt;margin-top:9.95pt;width:33.5pt;height:19.25pt;z-index:251724288" filled="f" stroked="f">
                  <v:textbox>
                    <w:txbxContent>
                      <w:p w:rsidR="00D3541D" w:rsidRDefault="00D3541D" w:rsidP="00265C69">
                        <w:ins w:id="131" w:author="José Rafael García Lázaro" w:date="2017-06-02T10:14:00Z">
                          <w:r>
                            <w:t>Y</w:t>
                          </w:r>
                          <w:r w:rsidRPr="00D3117E">
                            <w:rPr>
                              <w:vertAlign w:val="superscript"/>
                              <w:rPrChange w:id="132" w:author="José Rafael García Lázaro" w:date="2017-06-02T10:14:00Z">
                                <w:rPr/>
                              </w:rPrChange>
                            </w:rPr>
                            <w:t>+</w:t>
                          </w:r>
                        </w:ins>
                      </w:p>
                    </w:txbxContent>
                  </v:textbox>
                </v:shape>
              </w:pict>
            </w:r>
          </w:p>
          <w:p w:rsidR="00265C69" w:rsidRPr="00265C69" w:rsidRDefault="00265C69" w:rsidP="00214E1B">
            <w:pPr>
              <w:pStyle w:val="Prrafodelista"/>
              <w:ind w:left="0"/>
              <w:rPr>
                <w:ins w:id="133" w:author="José Rafael García Lázaro" w:date="2017-06-02T10:15:00Z"/>
              </w:rPr>
            </w:pPr>
          </w:p>
          <w:p w:rsidR="00265C69" w:rsidRDefault="00D3117E" w:rsidP="00214E1B">
            <w:pPr>
              <w:pStyle w:val="Prrafodelista"/>
              <w:ind w:left="0"/>
              <w:rPr>
                <w:ins w:id="134" w:author="José Rafael García Lázaro" w:date="2017-06-02T10:10:00Z"/>
              </w:rPr>
            </w:pPr>
            <w:ins w:id="135" w:author="José Rafael García Lázaro" w:date="2017-06-02T10:15:00Z">
              <w:r>
                <w:rPr>
                  <w:noProof/>
                </w:rPr>
                <w:pict>
                  <v:shape id="_x0000_s1379" type="#_x0000_t32" style="position:absolute;margin-left:21.25pt;margin-top:6.25pt;width:80.85pt;height:0;z-index:251717120" o:connectortype="straight">
                    <v:stroke startarrow="block"/>
                  </v:shape>
                </w:pict>
              </w:r>
            </w:ins>
          </w:p>
        </w:tc>
        <w:tc>
          <w:tcPr>
            <w:tcW w:w="3059" w:type="dxa"/>
            <w:tcPrChange w:id="136" w:author="José Rafael García Lázaro" w:date="2017-06-02T10:17:00Z">
              <w:tcPr>
                <w:tcW w:w="3059" w:type="dxa"/>
              </w:tcPr>
            </w:tcPrChange>
          </w:tcPr>
          <w:p w:rsidR="00265C69" w:rsidRDefault="00265C69" w:rsidP="009A39B0">
            <w:pPr>
              <w:pStyle w:val="Prrafodelista"/>
              <w:ind w:left="0"/>
              <w:jc w:val="center"/>
            </w:pPr>
            <w:r>
              <w:t>Cara Y</w:t>
            </w:r>
            <w:r w:rsidRPr="009A364B">
              <w:rPr>
                <w:vertAlign w:val="superscript"/>
              </w:rPr>
              <w:t>-</w:t>
            </w:r>
            <w:r>
              <w:t>: (</w:t>
            </w:r>
            <w:proofErr w:type="spellStart"/>
            <w:r>
              <w:t>z,x</w:t>
            </w:r>
            <w:proofErr w:type="spellEnd"/>
            <w:r>
              <w:t>)</w:t>
            </w:r>
          </w:p>
          <w:p w:rsidR="00265C69" w:rsidRDefault="00D3117E" w:rsidP="009A39B0">
            <w:pPr>
              <w:pStyle w:val="Prrafodelista"/>
              <w:ind w:left="0"/>
              <w:jc w:val="center"/>
            </w:pPr>
            <w:r>
              <w:rPr>
                <w:noProof/>
              </w:rPr>
              <w:pict>
                <v:shape id="_x0000_s1388" type="#_x0000_t32" style="position:absolute;left:0;text-align:left;margin-left:100.3pt;margin-top:4.5pt;width:.4pt;height:56.95pt;flip:x y;z-index:251726336" o:connectortype="straight">
                  <v:stroke endarrow="block"/>
                </v:shape>
              </w:pict>
            </w:r>
            <w:r>
              <w:rPr>
                <w:noProof/>
              </w:rPr>
              <w:pict>
                <v:shape id="_x0000_s1389" type="#_x0000_t202" style="position:absolute;left:0;text-align:left;margin-left:102.1pt;margin-top:7.2pt;width:33.5pt;height:19.25pt;z-index:251727360" filled="f" stroked="f">
                  <v:textbox style="mso-next-textbox:#_x0000_s1389">
                    <w:txbxContent>
                      <w:p w:rsidR="00D3541D" w:rsidRDefault="00D3541D" w:rsidP="00CD198D">
                        <w:r>
                          <w:t>X</w:t>
                        </w:r>
                        <w:r w:rsidRPr="00BF211A">
                          <w:rPr>
                            <w:vertAlign w:val="superscript"/>
                          </w:rPr>
                          <w:t>+</w:t>
                        </w:r>
                      </w:p>
                    </w:txbxContent>
                  </v:textbox>
                </v:shape>
              </w:pict>
            </w:r>
          </w:p>
          <w:p w:rsidR="00265C69" w:rsidRDefault="00265C69" w:rsidP="009A39B0">
            <w:pPr>
              <w:pStyle w:val="Prrafodelista"/>
              <w:ind w:left="0"/>
            </w:pPr>
          </w:p>
          <w:p w:rsidR="00265C69" w:rsidRDefault="00D3117E" w:rsidP="009A39B0">
            <w:pPr>
              <w:pStyle w:val="Prrafodelista"/>
              <w:ind w:left="0"/>
            </w:pPr>
            <w:r>
              <w:rPr>
                <w:noProof/>
              </w:rPr>
              <w:pict>
                <v:shape id="_x0000_s1390" type="#_x0000_t202" style="position:absolute;margin-left:-2.4pt;margin-top:9.95pt;width:33.5pt;height:19.25pt;z-index:251728384" filled="f" stroked="f">
                  <v:textbox>
                    <w:txbxContent>
                      <w:p w:rsidR="00D3541D" w:rsidRDefault="00D3541D" w:rsidP="00265C69">
                        <w:r>
                          <w:t>Z</w:t>
                        </w:r>
                        <w:r w:rsidRPr="009A364B">
                          <w:rPr>
                            <w:vertAlign w:val="superscript"/>
                          </w:rPr>
                          <w:t>+</w:t>
                        </w:r>
                      </w:p>
                    </w:txbxContent>
                  </v:textbox>
                </v:shape>
              </w:pict>
            </w:r>
          </w:p>
          <w:p w:rsidR="00265C69" w:rsidRPr="00265C69" w:rsidRDefault="00265C69" w:rsidP="009A39B0">
            <w:pPr>
              <w:pStyle w:val="Prrafodelista"/>
              <w:ind w:left="0"/>
            </w:pPr>
          </w:p>
          <w:p w:rsidR="00265C69" w:rsidRDefault="00D3117E" w:rsidP="009A39B0">
            <w:pPr>
              <w:pStyle w:val="Prrafodelista"/>
              <w:ind w:left="0"/>
            </w:pPr>
            <w:r>
              <w:rPr>
                <w:noProof/>
              </w:rPr>
              <w:pict>
                <v:shape id="_x0000_s1387" type="#_x0000_t32" style="position:absolute;margin-left:21.25pt;margin-top:6.25pt;width:80.85pt;height:0;z-index:251725312" o:connectortype="straight">
                  <v:stroke startarrow="block"/>
                </v:shape>
              </w:pict>
            </w:r>
          </w:p>
        </w:tc>
        <w:tc>
          <w:tcPr>
            <w:tcW w:w="3059" w:type="dxa"/>
            <w:tcPrChange w:id="137" w:author="José Rafael García Lázaro" w:date="2017-06-02T10:17:00Z">
              <w:tcPr>
                <w:tcW w:w="3059" w:type="dxa"/>
              </w:tcPr>
            </w:tcPrChange>
          </w:tcPr>
          <w:p w:rsidR="00265C69" w:rsidRDefault="00265C69" w:rsidP="00214E1B">
            <w:pPr>
              <w:pStyle w:val="Prrafodelista"/>
              <w:ind w:left="0"/>
              <w:jc w:val="center"/>
              <w:rPr>
                <w:ins w:id="138" w:author="José Rafael García Lázaro" w:date="2017-06-02T10:23:00Z"/>
              </w:rPr>
            </w:pPr>
            <w:ins w:id="139" w:author="José Rafael García Lázaro" w:date="2017-06-02T10:23:00Z">
              <w:r>
                <w:t xml:space="preserve">Cara </w:t>
              </w:r>
            </w:ins>
            <w:ins w:id="140" w:author="José Rafael García Lázaro" w:date="2017-06-02T10:24:00Z">
              <w:r>
                <w:t>Z</w:t>
              </w:r>
            </w:ins>
            <w:ins w:id="141" w:author="José Rafael García Lázaro" w:date="2017-06-02T10:23:00Z">
              <w:r w:rsidRPr="00BF211A">
                <w:rPr>
                  <w:vertAlign w:val="superscript"/>
                </w:rPr>
                <w:t>-</w:t>
              </w:r>
              <w:r>
                <w:t>: (</w:t>
              </w:r>
            </w:ins>
            <w:proofErr w:type="spellStart"/>
            <w:ins w:id="142" w:author="José Rafael García Lázaro" w:date="2017-06-02T10:24:00Z">
              <w:r>
                <w:t>x,</w:t>
              </w:r>
            </w:ins>
            <w:ins w:id="143" w:author="José Rafael García Lázaro" w:date="2017-06-02T10:23:00Z">
              <w:r>
                <w:t>y</w:t>
              </w:r>
              <w:proofErr w:type="spellEnd"/>
              <w:r>
                <w:t>)</w:t>
              </w:r>
            </w:ins>
          </w:p>
          <w:p w:rsidR="00265C69" w:rsidRDefault="00D3117E" w:rsidP="00214E1B">
            <w:pPr>
              <w:pStyle w:val="Prrafodelista"/>
              <w:ind w:left="0"/>
              <w:rPr>
                <w:ins w:id="144" w:author="José Rafael García Lázaro" w:date="2017-06-02T10:23:00Z"/>
              </w:rPr>
            </w:pPr>
            <w:ins w:id="145" w:author="José Rafael García Lázaro" w:date="2017-06-02T10:23:00Z">
              <w:r>
                <w:rPr>
                  <w:noProof/>
                </w:rPr>
                <w:pict>
                  <v:shape id="_x0000_s1383" type="#_x0000_t32" style="position:absolute;margin-left:102.1pt;margin-top:2.95pt;width:.4pt;height:56.95pt;flip:x y;z-index:251721216" o:connectortype="straight">
                    <v:stroke endarrow="block"/>
                  </v:shape>
                </w:pict>
              </w:r>
              <w:r>
                <w:rPr>
                  <w:noProof/>
                </w:rPr>
                <w:pict>
                  <v:shape id="_x0000_s1384" type="#_x0000_t202" style="position:absolute;margin-left:102.1pt;margin-top:7.2pt;width:33.5pt;height:19.25pt;z-index:251722240" filled="f" stroked="f">
                    <v:textbox style="mso-next-textbox:#_x0000_s1384">
                      <w:txbxContent>
                        <w:p w:rsidR="00D3541D" w:rsidRDefault="00D3541D" w:rsidP="00CD198D">
                          <w:del w:id="146" w:author="José Rafael García Lázaro" w:date="2017-06-02T10:24:00Z">
                            <w:r w:rsidDel="00214E1B">
                              <w:delText>Z</w:delText>
                            </w:r>
                          </w:del>
                          <w:ins w:id="147" w:author="José Rafael García Lázaro" w:date="2017-06-02T10:24:00Z">
                            <w:r>
                              <w:t>Y</w:t>
                            </w:r>
                          </w:ins>
                          <w:r w:rsidRPr="00BF211A">
                            <w:rPr>
                              <w:vertAlign w:val="superscript"/>
                            </w:rPr>
                            <w:t>+</w:t>
                          </w:r>
                        </w:p>
                      </w:txbxContent>
                    </v:textbox>
                  </v:shape>
                </w:pict>
              </w:r>
            </w:ins>
          </w:p>
          <w:p w:rsidR="00265C69" w:rsidRDefault="00265C69" w:rsidP="00214E1B">
            <w:pPr>
              <w:pStyle w:val="Prrafodelista"/>
              <w:ind w:left="0"/>
              <w:rPr>
                <w:ins w:id="148" w:author="José Rafael García Lázaro" w:date="2017-06-02T10:23:00Z"/>
              </w:rPr>
            </w:pPr>
          </w:p>
          <w:p w:rsidR="00265C69" w:rsidRDefault="00265C69" w:rsidP="00214E1B">
            <w:pPr>
              <w:pStyle w:val="Prrafodelista"/>
              <w:ind w:left="0"/>
              <w:rPr>
                <w:ins w:id="149" w:author="José Rafael García Lázaro" w:date="2017-06-02T10:23:00Z"/>
              </w:rPr>
            </w:pPr>
          </w:p>
          <w:p w:rsidR="00265C69" w:rsidRDefault="00D3117E" w:rsidP="00214E1B">
            <w:pPr>
              <w:pStyle w:val="Prrafodelista"/>
              <w:ind w:left="0"/>
              <w:rPr>
                <w:ins w:id="150" w:author="José Rafael García Lázaro" w:date="2017-06-02T10:23:00Z"/>
              </w:rPr>
            </w:pPr>
            <w:ins w:id="151" w:author="José Rafael García Lázaro" w:date="2017-06-02T10:23:00Z">
              <w:r>
                <w:rPr>
                  <w:noProof/>
                </w:rPr>
                <w:pict>
                  <v:shape id="_x0000_s1385" type="#_x0000_t202" style="position:absolute;margin-left:-3.95pt;margin-top:2.65pt;width:33.5pt;height:19.25pt;z-index:251723264" filled="f" stroked="f">
                    <v:textbox>
                      <w:txbxContent>
                        <w:p w:rsidR="00D3541D" w:rsidRDefault="00D3541D" w:rsidP="00214E1B">
                          <w:del w:id="152" w:author="José Rafael García Lázaro" w:date="2017-06-02T10:23:00Z">
                            <w:r w:rsidDel="00214E1B">
                              <w:delText>Y</w:delText>
                            </w:r>
                          </w:del>
                          <w:ins w:id="153" w:author="José Rafael García Lázaro" w:date="2017-06-02T10:23:00Z">
                            <w:r>
                              <w:t>X</w:t>
                            </w:r>
                          </w:ins>
                          <w:r w:rsidRPr="00BF211A">
                            <w:rPr>
                              <w:vertAlign w:val="superscript"/>
                            </w:rPr>
                            <w:t>+</w:t>
                          </w:r>
                        </w:p>
                      </w:txbxContent>
                    </v:textbox>
                  </v:shape>
                </w:pict>
              </w:r>
            </w:ins>
          </w:p>
          <w:p w:rsidR="00265C69" w:rsidRDefault="00D3117E" w:rsidP="00214E1B">
            <w:pPr>
              <w:pStyle w:val="Prrafodelista"/>
              <w:ind w:left="0"/>
              <w:rPr>
                <w:ins w:id="154" w:author="José Rafael García Lázaro" w:date="2017-06-02T10:17:00Z"/>
              </w:rPr>
            </w:pPr>
            <w:ins w:id="155" w:author="José Rafael García Lázaro" w:date="2017-06-02T10:23:00Z">
              <w:r>
                <w:rPr>
                  <w:noProof/>
                </w:rPr>
                <w:pict>
                  <v:shape id="_x0000_s1382" type="#_x0000_t32" style="position:absolute;margin-left:23.3pt;margin-top:4.7pt;width:80.85pt;height:0;z-index:251720192" o:connectortype="straight">
                    <v:stroke startarrow="block"/>
                  </v:shape>
                </w:pict>
              </w:r>
            </w:ins>
          </w:p>
        </w:tc>
      </w:tr>
    </w:tbl>
    <w:p w:rsidR="00D3541D" w:rsidRDefault="00214E1B">
      <w:pPr>
        <w:pStyle w:val="Prrafodelista"/>
        <w:ind w:left="1440"/>
        <w:rPr>
          <w:ins w:id="156" w:author="José Rafael García Lázaro" w:date="2017-06-02T09:25:00Z"/>
        </w:rPr>
        <w:pPrChange w:id="157" w:author="José Rafael García Lázaro" w:date="2017-06-02T10:03:00Z">
          <w:pPr>
            <w:pStyle w:val="Prrafodelista"/>
            <w:numPr>
              <w:numId w:val="27"/>
            </w:numPr>
            <w:ind w:hanging="360"/>
          </w:pPr>
        </w:pPrChange>
      </w:pPr>
      <w:ins w:id="158" w:author="José Rafael García Lázaro" w:date="2017-06-02T10:24:00Z">
        <w:r>
          <w:t xml:space="preserve">Observamos que en todos los casos, </w:t>
        </w:r>
      </w:ins>
      <w:ins w:id="159" w:author="José Rafael García Lázaro" w:date="2017-06-02T10:26:00Z">
        <w:r>
          <w:t xml:space="preserve">el primer índice es </w:t>
        </w:r>
      </w:ins>
      <w:ins w:id="160" w:author="José Rafael García Lázaro" w:date="2017-06-02T10:24:00Z">
        <w:r>
          <w:t xml:space="preserve">la abscisa </w:t>
        </w:r>
      </w:ins>
      <w:ins w:id="161" w:author="José Rafael García Lázaro" w:date="2017-06-02T10:26:00Z">
        <w:r>
          <w:t xml:space="preserve">(que </w:t>
        </w:r>
      </w:ins>
      <w:ins w:id="162" w:author="José Rafael García Lázaro" w:date="2017-06-02T10:24:00Z">
        <w:r>
          <w:t>corresponde con el nº de columna</w:t>
        </w:r>
      </w:ins>
      <w:ins w:id="163" w:author="José Rafael García Lázaro" w:date="2017-06-02T10:26:00Z">
        <w:r>
          <w:t xml:space="preserve">) y el segundo índice es la </w:t>
        </w:r>
      </w:ins>
      <w:ins w:id="164" w:author="José Rafael García Lázaro" w:date="2017-06-02T10:24:00Z">
        <w:r>
          <w:t xml:space="preserve">ordenada </w:t>
        </w:r>
      </w:ins>
      <w:ins w:id="165" w:author="José Rafael García Lázaro" w:date="2017-06-02T10:26:00Z">
        <w:r>
          <w:t>(que se corresponde con</w:t>
        </w:r>
      </w:ins>
      <w:ins w:id="166" w:author="José Rafael García Lázaro" w:date="2017-06-02T10:24:00Z">
        <w:r>
          <w:t xml:space="preserve"> el nº</w:t>
        </w:r>
      </w:ins>
      <w:ins w:id="167" w:author="José Rafael García Lázaro" w:date="2017-06-02T10:27:00Z">
        <w:r>
          <w:t xml:space="preserve"> de fila). Las “filas” siempre van de </w:t>
        </w:r>
      </w:ins>
      <w:r w:rsidR="00BA425A">
        <w:t>a</w:t>
      </w:r>
      <w:ins w:id="168" w:author="José Rafael García Lázaro" w:date="2017-06-02T10:27:00Z">
        <w:r>
          <w:t xml:space="preserve">bajo hacia arriba, pero las “columnas” en </w:t>
        </w:r>
      </w:ins>
      <w:r w:rsidR="00F503B1">
        <w:t xml:space="preserve">los </w:t>
      </w:r>
      <w:ins w:id="169" w:author="José Rafael García Lázaro" w:date="2017-06-02T10:27:00Z">
        <w:r>
          <w:t xml:space="preserve">tres </w:t>
        </w:r>
      </w:ins>
      <w:r w:rsidR="00F503B1">
        <w:t xml:space="preserve">primeros </w:t>
      </w:r>
      <w:ins w:id="170" w:author="José Rafael García Lázaro" w:date="2017-06-02T10:27:00Z">
        <w:r>
          <w:t>casos van de izquierda a derecha y en los otros tres de derecha a izquierda.</w:t>
        </w:r>
      </w:ins>
    </w:p>
    <w:p w:rsidR="00D3541D" w:rsidRDefault="00214E1B">
      <w:pPr>
        <w:pStyle w:val="Prrafodelista"/>
        <w:numPr>
          <w:ilvl w:val="1"/>
          <w:numId w:val="27"/>
        </w:numPr>
        <w:pPrChange w:id="171" w:author="José Rafael García Lázaro" w:date="2017-06-02T09:24:00Z">
          <w:pPr>
            <w:pStyle w:val="Prrafodelista"/>
            <w:numPr>
              <w:numId w:val="27"/>
            </w:numPr>
            <w:ind w:hanging="360"/>
          </w:pPr>
        </w:pPrChange>
      </w:pPr>
      <w:ins w:id="172" w:author="José Rafael García Lázaro" w:date="2017-06-02T10:29:00Z">
        <w:r>
          <w:t>Vector (</w:t>
        </w:r>
      </w:ins>
      <w:r w:rsidR="00394C48">
        <w:t>"</w:t>
      </w:r>
      <w:proofErr w:type="spellStart"/>
      <w:r w:rsidR="00394C48">
        <w:t>Array</w:t>
      </w:r>
      <w:proofErr w:type="spellEnd"/>
      <w:r w:rsidR="00394C48">
        <w:t>" unidimensional</w:t>
      </w:r>
      <w:ins w:id="173" w:author="José Rafael García Lázaro" w:date="2017-06-02T10:29:00Z">
        <w:r>
          <w:t>)</w:t>
        </w:r>
      </w:ins>
      <w:r w:rsidR="00394C48">
        <w:t xml:space="preserve"> de 6 tablas de caracteres </w:t>
      </w:r>
      <w:ins w:id="174" w:author="José Rafael García Lázaro" w:date="2017-06-02T09:31:00Z">
        <w:r w:rsidR="00727F3C">
          <w:t xml:space="preserve">+ entero que indique la longitud (lado) del cubo </w:t>
        </w:r>
        <w:r w:rsidR="00727F3C">
          <w:sym w:font="Wingdings" w:char="F0E0"/>
        </w:r>
      </w:ins>
      <w:del w:id="175" w:author="José Rafael García Lázaro" w:date="2017-06-02T09:31:00Z">
        <w:r w:rsidR="00394C48" w:rsidDel="00727F3C">
          <w:delText>("arrays" bidimensionales)</w:delText>
        </w:r>
      </w:del>
      <w:ins w:id="176" w:author="José Rafael García Lázaro" w:date="2017-06-02T09:32:00Z">
        <w:r w:rsidR="00727F3C">
          <w:t>esta alternativa, que es muy similar a la anterior, nos permitiría poder explotar la simetr</w:t>
        </w:r>
      </w:ins>
      <w:ins w:id="177" w:author="José Rafael García Lázaro" w:date="2017-06-02T09:33:00Z">
        <w:r w:rsidR="00727F3C">
          <w:t>ía jugando con el significado de los índices (0: X</w:t>
        </w:r>
        <w:r w:rsidR="00D3117E" w:rsidRPr="00D3117E">
          <w:rPr>
            <w:vertAlign w:val="superscript"/>
            <w:rPrChange w:id="178" w:author="José Rafael García Lázaro" w:date="2017-06-02T09:34:00Z">
              <w:rPr/>
            </w:rPrChange>
          </w:rPr>
          <w:t>+</w:t>
        </w:r>
        <w:r w:rsidR="00727F3C">
          <w:t>, 1:Y</w:t>
        </w:r>
        <w:r w:rsidR="00D3117E" w:rsidRPr="00D3117E">
          <w:rPr>
            <w:vertAlign w:val="superscript"/>
            <w:rPrChange w:id="179" w:author="José Rafael García Lázaro" w:date="2017-06-02T09:34:00Z">
              <w:rPr/>
            </w:rPrChange>
          </w:rPr>
          <w:t>+</w:t>
        </w:r>
        <w:r w:rsidR="00727F3C">
          <w:t>, 2: Z</w:t>
        </w:r>
      </w:ins>
      <w:ins w:id="180" w:author="José Rafael García Lázaro" w:date="2017-06-02T09:34:00Z">
        <w:r w:rsidR="00727F3C">
          <w:rPr>
            <w:vertAlign w:val="superscript"/>
          </w:rPr>
          <w:t>+</w:t>
        </w:r>
      </w:ins>
      <w:ins w:id="181" w:author="José Rafael García Lázaro" w:date="2017-06-02T09:35:00Z">
        <w:r w:rsidR="00727F3C">
          <w:t>, 3</w:t>
        </w:r>
      </w:ins>
      <w:ins w:id="182" w:author="José Rafael García Lázaro" w:date="2017-06-02T09:34:00Z">
        <w:r w:rsidR="00727F3C">
          <w:t>: X</w:t>
        </w:r>
      </w:ins>
      <w:ins w:id="183" w:author="José Rafael García Lázaro" w:date="2017-06-02T09:35:00Z">
        <w:r w:rsidR="00727F3C">
          <w:rPr>
            <w:vertAlign w:val="superscript"/>
          </w:rPr>
          <w:t>-</w:t>
        </w:r>
      </w:ins>
      <w:ins w:id="184" w:author="José Rafael García Lázaro" w:date="2017-06-02T09:34:00Z">
        <w:r w:rsidR="00727F3C">
          <w:t xml:space="preserve">, </w:t>
        </w:r>
      </w:ins>
      <w:ins w:id="185" w:author="José Rafael García Lázaro" w:date="2017-06-02T09:35:00Z">
        <w:r w:rsidR="00727F3C">
          <w:t>4</w:t>
        </w:r>
      </w:ins>
      <w:ins w:id="186" w:author="José Rafael García Lázaro" w:date="2017-06-02T09:34:00Z">
        <w:r w:rsidR="00727F3C">
          <w:t>: Y</w:t>
        </w:r>
      </w:ins>
      <w:ins w:id="187" w:author="José Rafael García Lázaro" w:date="2017-06-02T09:35:00Z">
        <w:r w:rsidR="00727F3C">
          <w:rPr>
            <w:vertAlign w:val="superscript"/>
          </w:rPr>
          <w:t>-</w:t>
        </w:r>
      </w:ins>
      <w:ins w:id="188" w:author="José Rafael García Lázaro" w:date="2017-06-02T09:34:00Z">
        <w:r w:rsidR="00727F3C">
          <w:t xml:space="preserve">, </w:t>
        </w:r>
      </w:ins>
      <w:ins w:id="189" w:author="José Rafael García Lázaro" w:date="2017-06-02T09:35:00Z">
        <w:r w:rsidR="00727F3C">
          <w:t>5</w:t>
        </w:r>
      </w:ins>
      <w:ins w:id="190" w:author="José Rafael García Lázaro" w:date="2017-06-02T09:34:00Z">
        <w:r w:rsidR="00727F3C">
          <w:t>: Z</w:t>
        </w:r>
      </w:ins>
      <w:ins w:id="191" w:author="José Rafael García Lázaro" w:date="2017-06-02T09:35:00Z">
        <w:r w:rsidR="00727F3C">
          <w:rPr>
            <w:vertAlign w:val="superscript"/>
          </w:rPr>
          <w:t>.</w:t>
        </w:r>
        <w:r w:rsidR="00727F3C">
          <w:t>)</w:t>
        </w:r>
      </w:ins>
      <w:ins w:id="192" w:author="José Rafael García Lázaro" w:date="2017-06-02T09:33:00Z">
        <w:r w:rsidR="00727F3C">
          <w:t>,</w:t>
        </w:r>
      </w:ins>
      <w:ins w:id="193" w:author="José Rafael García Lázaro" w:date="2017-06-02T09:35:00Z">
        <w:r w:rsidR="00727F3C">
          <w:t xml:space="preserve"> evitando el tener que repetir </w:t>
        </w:r>
      </w:ins>
      <w:ins w:id="194" w:author="José Rafael García Lázaro" w:date="2017-06-02T09:36:00Z">
        <w:r w:rsidR="00727F3C">
          <w:t>3 veces la misma operación de giro (una para cada eje)</w:t>
        </w:r>
      </w:ins>
      <w:r w:rsidR="00394C48">
        <w:t>.</w:t>
      </w:r>
    </w:p>
    <w:p w:rsidR="00497D64" w:rsidRDefault="00497D64" w:rsidP="00497D64">
      <w:pPr>
        <w:pStyle w:val="Prrafodelista"/>
        <w:numPr>
          <w:ilvl w:val="1"/>
          <w:numId w:val="27"/>
        </w:numPr>
        <w:rPr>
          <w:del w:id="195" w:author="José Rafael García Lázaro" w:date="2017-06-02T10:33:00Z"/>
        </w:rPr>
        <w:pPrChange w:id="196" w:author="José Rafael García Lázaro" w:date="2017-06-02T10:33:00Z">
          <w:pPr>
            <w:pStyle w:val="Prrafodelista"/>
            <w:ind w:left="0"/>
          </w:pPr>
        </w:pPrChange>
      </w:pPr>
      <w:ins w:id="197" w:author="José Rafael García Lázaro" w:date="2017-06-02T10:28:00Z">
        <w:r>
          <w:t xml:space="preserve">Registro con dos campos (lado del cubo + vector de 6 tablas) </w:t>
        </w:r>
      </w:ins>
      <w:ins w:id="198" w:author="José Rafael García Lázaro" w:date="2017-06-02T10:29:00Z">
        <w:r>
          <w:sym w:font="Wingdings" w:char="F0E0"/>
        </w:r>
      </w:ins>
      <w:ins w:id="199" w:author="José Rafael García Lázaro" w:date="2017-06-02T10:28:00Z">
        <w:r>
          <w:t xml:space="preserve">es similar a la anterior, pero con una </w:t>
        </w:r>
      </w:ins>
      <w:ins w:id="200" w:author="José Rafael García Lázaro" w:date="2017-06-02T10:31:00Z">
        <w:r>
          <w:t>única variable representamos el modelo de información (máximo grado de abstracción), lo cual nos va a permitir simplificar las interfaces de las operaciones.</w:t>
        </w:r>
      </w:ins>
      <w:ins w:id="201" w:author="José Rafael García Lázaro" w:date="2017-06-02T10:32:00Z">
        <w:r>
          <w:sym w:font="Wingdings" w:char="F0E0"/>
        </w:r>
        <w:r>
          <w:t xml:space="preserve"> alternativa seleccionada</w:t>
        </w:r>
      </w:ins>
    </w:p>
    <w:p w:rsidR="00497D64" w:rsidRDefault="00497D64">
      <w:pPr>
        <w:pStyle w:val="Prrafodelista"/>
        <w:numPr>
          <w:ilvl w:val="1"/>
          <w:numId w:val="27"/>
        </w:numPr>
        <w:rPr>
          <w:ins w:id="202" w:author="José Rafael García Lázaro" w:date="2017-06-02T10:28:00Z"/>
        </w:rPr>
      </w:pPr>
      <w:r>
        <w:t>.</w:t>
      </w:r>
    </w:p>
    <w:p w:rsidR="00D3541D" w:rsidRDefault="00394C48">
      <w:pPr>
        <w:pStyle w:val="Prrafodelista"/>
        <w:numPr>
          <w:ilvl w:val="1"/>
          <w:numId w:val="27"/>
        </w:numPr>
        <w:rPr>
          <w:del w:id="203" w:author="José Rafael García Lázaro" w:date="2017-06-02T09:36:00Z"/>
        </w:rPr>
        <w:pPrChange w:id="204" w:author="José Rafael García Lázaro" w:date="2017-06-02T10:37:00Z">
          <w:pPr>
            <w:pStyle w:val="Prrafodelista"/>
            <w:numPr>
              <w:numId w:val="27"/>
            </w:numPr>
            <w:ind w:hanging="360"/>
          </w:pPr>
        </w:pPrChange>
      </w:pPr>
      <w:del w:id="205" w:author="José Rafael García Lázaro" w:date="2017-06-02T09:36:00Z">
        <w:r w:rsidDel="00727F3C">
          <w:delText>6 tablas de caracteres</w:delText>
        </w:r>
      </w:del>
    </w:p>
    <w:p w:rsidR="00D3541D" w:rsidRDefault="0016494C">
      <w:pPr>
        <w:ind w:left="1440"/>
        <w:rPr>
          <w:del w:id="206" w:author="José Rafael García Lázaro" w:date="2017-06-02T09:36:00Z"/>
        </w:rPr>
        <w:pPrChange w:id="207" w:author="José Rafael García Lázaro" w:date="2017-06-02T10:37:00Z">
          <w:pPr/>
        </w:pPrChange>
      </w:pPr>
      <w:del w:id="208" w:author="José Rafael García Lázaro" w:date="2017-06-02T09:36:00Z">
        <w:r w:rsidDel="00727F3C">
          <w:delText>Para la identificación de los píxeles en los respectivos “arrays” bidimensionales se utilizarán dos índices cuyo significado es:</w:delText>
        </w:r>
      </w:del>
    </w:p>
    <w:p w:rsidR="00D3541D" w:rsidRDefault="0016494C">
      <w:pPr>
        <w:pStyle w:val="Prrafodelista"/>
        <w:ind w:left="1440"/>
        <w:rPr>
          <w:del w:id="209" w:author="José Rafael García Lázaro" w:date="2017-06-02T09:36:00Z"/>
        </w:rPr>
        <w:pPrChange w:id="210" w:author="José Rafael García Lázaro" w:date="2017-06-02T10:37:00Z">
          <w:pPr>
            <w:pStyle w:val="Prrafodelista"/>
            <w:numPr>
              <w:numId w:val="6"/>
            </w:numPr>
            <w:ind w:hanging="360"/>
          </w:pPr>
        </w:pPrChange>
      </w:pPr>
      <w:del w:id="211" w:author="José Rafael García Lázaro" w:date="2017-06-02T09:36:00Z">
        <w:r w:rsidDel="00727F3C">
          <w:delText>Primer índice: representa la fila, empezando a contar por la fila superior.</w:delText>
        </w:r>
      </w:del>
    </w:p>
    <w:p w:rsidR="00D3541D" w:rsidRDefault="0016494C">
      <w:pPr>
        <w:pStyle w:val="Prrafodelista"/>
        <w:ind w:left="1440"/>
        <w:rPr>
          <w:del w:id="212" w:author="José Rafael García Lázaro" w:date="2017-06-02T09:36:00Z"/>
        </w:rPr>
        <w:pPrChange w:id="213" w:author="José Rafael García Lázaro" w:date="2017-06-02T10:37:00Z">
          <w:pPr>
            <w:pStyle w:val="Prrafodelista"/>
            <w:numPr>
              <w:numId w:val="6"/>
            </w:numPr>
            <w:ind w:hanging="360"/>
          </w:pPr>
        </w:pPrChange>
      </w:pPr>
      <w:del w:id="214" w:author="José Rafael García Lázaro" w:date="2017-06-02T09:36:00Z">
        <w:r w:rsidDel="00727F3C">
          <w:delText>Segundo índice: representa la columna, numerándose éstas de izquierda a derecha.</w:delText>
        </w:r>
      </w:del>
    </w:p>
    <w:tbl>
      <w:tblPr>
        <w:tblStyle w:val="Tablaconcuadrcula"/>
        <w:tblW w:w="0" w:type="auto"/>
        <w:tblLook w:val="04A0"/>
      </w:tblPr>
      <w:tblGrid>
        <w:gridCol w:w="5637"/>
        <w:gridCol w:w="4969"/>
      </w:tblGrid>
      <w:tr w:rsidR="005B1D38" w:rsidTr="00247BB7">
        <w:tc>
          <w:tcPr>
            <w:tcW w:w="5637" w:type="dxa"/>
          </w:tcPr>
          <w:p w:rsidR="005B1D38" w:rsidRPr="003C2469" w:rsidRDefault="005B1D38" w:rsidP="003C2469">
            <w:pPr>
              <w:jc w:val="center"/>
              <w:rPr>
                <w:b/>
              </w:rPr>
            </w:pPr>
            <w:proofErr w:type="spellStart"/>
            <w:r w:rsidRPr="003C2469">
              <w:rPr>
                <w:b/>
              </w:rPr>
              <w:t>Pseudo</w:t>
            </w:r>
            <w:proofErr w:type="spellEnd"/>
            <w:r w:rsidRPr="003C2469">
              <w:rPr>
                <w:b/>
              </w:rPr>
              <w:t>-código</w:t>
            </w:r>
          </w:p>
        </w:tc>
        <w:tc>
          <w:tcPr>
            <w:tcW w:w="4969" w:type="dxa"/>
          </w:tcPr>
          <w:p w:rsidR="005B1D38" w:rsidRPr="003C2469" w:rsidRDefault="005B1D38" w:rsidP="003C2469">
            <w:pPr>
              <w:jc w:val="center"/>
              <w:rPr>
                <w:b/>
              </w:rPr>
            </w:pPr>
            <w:r w:rsidRPr="003C2469">
              <w:rPr>
                <w:b/>
              </w:rPr>
              <w:t>Sintaxis de C</w:t>
            </w:r>
          </w:p>
        </w:tc>
      </w:tr>
      <w:tr w:rsidR="005B1D38" w:rsidTr="00247BB7">
        <w:tc>
          <w:tcPr>
            <w:tcW w:w="5637" w:type="dxa"/>
          </w:tcPr>
          <w:p w:rsidR="005B1D38" w:rsidRPr="005B1D38" w:rsidRDefault="005B1D38">
            <w:pPr>
              <w:rPr>
                <w:lang w:val="en-US"/>
              </w:rPr>
            </w:pPr>
            <w:r w:rsidRPr="005B1D38">
              <w:rPr>
                <w:lang w:val="en-US"/>
              </w:rPr>
              <w:t>CONST</w:t>
            </w:r>
          </w:p>
          <w:p w:rsidR="005B1D38" w:rsidRPr="005B1D38" w:rsidRDefault="005B1D38" w:rsidP="005B1D38">
            <w:pPr>
              <w:ind w:left="708"/>
              <w:rPr>
                <w:lang w:val="en-US"/>
              </w:rPr>
            </w:pPr>
            <w:r w:rsidRPr="005B1D38">
              <w:rPr>
                <w:lang w:val="en-US"/>
              </w:rPr>
              <w:t>MAX=</w:t>
            </w:r>
            <w:r w:rsidR="00825789">
              <w:rPr>
                <w:lang w:val="en-US"/>
              </w:rPr>
              <w:t>10</w:t>
            </w:r>
          </w:p>
          <w:p w:rsidR="005B1D38" w:rsidRPr="00247BB7" w:rsidRDefault="00764ED7" w:rsidP="00247BB7">
            <w:pPr>
              <w:ind w:left="708"/>
              <w:rPr>
                <w:lang w:val="en-US"/>
              </w:rPr>
            </w:pPr>
            <w:r>
              <w:rPr>
                <w:lang w:val="en-US"/>
              </w:rPr>
              <w:t>MAX</w:t>
            </w:r>
            <w:r w:rsidR="00825789">
              <w:rPr>
                <w:lang w:val="en-US"/>
              </w:rPr>
              <w:t>_0</w:t>
            </w:r>
            <w:r>
              <w:rPr>
                <w:lang w:val="en-US"/>
              </w:rPr>
              <w:t>=</w:t>
            </w:r>
            <w:r w:rsidR="00825789">
              <w:rPr>
                <w:lang w:val="en-US"/>
              </w:rPr>
              <w:t>20</w:t>
            </w:r>
          </w:p>
        </w:tc>
        <w:tc>
          <w:tcPr>
            <w:tcW w:w="4969" w:type="dxa"/>
          </w:tcPr>
          <w:p w:rsidR="00825789" w:rsidRDefault="00825789" w:rsidP="00825789">
            <w:r>
              <w:t>#define MAX 10   // Longitud máxima lado cubo</w:t>
            </w:r>
          </w:p>
          <w:p w:rsidR="005B1D38" w:rsidRDefault="00825789" w:rsidP="002B01CE">
            <w:r>
              <w:t xml:space="preserve">#define MAX_0 20 // Nº </w:t>
            </w:r>
            <w:r w:rsidR="002B01CE">
              <w:t xml:space="preserve">inicial </w:t>
            </w:r>
            <w:r>
              <w:t xml:space="preserve">giros aleatorios </w:t>
            </w:r>
          </w:p>
        </w:tc>
      </w:tr>
      <w:tr w:rsidR="005B1D38" w:rsidRPr="00A74D85" w:rsidTr="00247BB7">
        <w:tc>
          <w:tcPr>
            <w:tcW w:w="5637" w:type="dxa"/>
          </w:tcPr>
          <w:p w:rsidR="005B1D38" w:rsidRPr="003C2469" w:rsidRDefault="005B1D38" w:rsidP="005B1D38">
            <w:r w:rsidRPr="003C2469">
              <w:t>TIPOS</w:t>
            </w:r>
          </w:p>
          <w:p w:rsidR="002B01CE" w:rsidRDefault="00247BB7" w:rsidP="00247BB7">
            <w:pPr>
              <w:ind w:left="708"/>
            </w:pPr>
            <w:proofErr w:type="spellStart"/>
            <w:r w:rsidRPr="00247BB7">
              <w:t>t</w:t>
            </w:r>
            <w:r w:rsidR="002B01CE">
              <w:t>CuboRik</w:t>
            </w:r>
            <w:proofErr w:type="spellEnd"/>
            <w:r w:rsidRPr="00247BB7">
              <w:t xml:space="preserve">: </w:t>
            </w:r>
            <w:r w:rsidR="002B01CE">
              <w:t>registro de</w:t>
            </w:r>
          </w:p>
          <w:p w:rsidR="002B01CE" w:rsidRDefault="002B01CE" w:rsidP="002B01CE">
            <w:pPr>
              <w:ind w:left="1416"/>
            </w:pPr>
            <w:r>
              <w:t>n: entero</w:t>
            </w:r>
          </w:p>
          <w:p w:rsidR="002B01CE" w:rsidRDefault="002B01CE" w:rsidP="002B01CE">
            <w:pPr>
              <w:ind w:left="1416"/>
            </w:pPr>
            <w:r>
              <w:t xml:space="preserve">m: </w:t>
            </w:r>
            <w:proofErr w:type="spellStart"/>
            <w:r>
              <w:t>tmatriz</w:t>
            </w:r>
            <w:proofErr w:type="spellEnd"/>
          </w:p>
          <w:p w:rsidR="002B01CE" w:rsidRDefault="002B01CE" w:rsidP="002B01CE">
            <w:pPr>
              <w:ind w:left="708"/>
            </w:pPr>
            <w:proofErr w:type="spellStart"/>
            <w:r>
              <w:t>Fin_registro</w:t>
            </w:r>
            <w:proofErr w:type="spellEnd"/>
          </w:p>
          <w:p w:rsidR="00247BB7" w:rsidRPr="00247BB7" w:rsidRDefault="002B01CE" w:rsidP="002B01CE">
            <w:pPr>
              <w:ind w:left="708"/>
            </w:pPr>
            <w:proofErr w:type="spellStart"/>
            <w:r>
              <w:t>tmatriz</w:t>
            </w:r>
            <w:proofErr w:type="spellEnd"/>
            <w:r>
              <w:t xml:space="preserve">: </w:t>
            </w:r>
            <w:r w:rsidR="00247BB7" w:rsidRPr="00247BB7">
              <w:t>vector[</w:t>
            </w:r>
            <w:ins w:id="215" w:author="José Rafael García Lázaro" w:date="2017-06-01T09:53:00Z">
              <w:r w:rsidR="005B5D0C">
                <w:t>0</w:t>
              </w:r>
            </w:ins>
            <w:del w:id="216" w:author="José Rafael García Lázaro" w:date="2017-06-01T09:53:00Z">
              <w:r w:rsidDel="005B5D0C">
                <w:delText>1</w:delText>
              </w:r>
            </w:del>
            <w:r>
              <w:t>..</w:t>
            </w:r>
            <w:ins w:id="217" w:author="José Rafael García Lázaro" w:date="2017-06-01T09:50:00Z">
              <w:r w:rsidR="005B5D0C">
                <w:t>MAX</w:t>
              </w:r>
            </w:ins>
            <w:ins w:id="218" w:author="José Rafael García Lázaro" w:date="2017-06-01T09:53:00Z">
              <w:r w:rsidR="005B5D0C">
                <w:t>-1</w:t>
              </w:r>
            </w:ins>
            <w:del w:id="219" w:author="José Rafael García Lázaro" w:date="2017-06-01T09:50:00Z">
              <w:r w:rsidDel="005B5D0C">
                <w:delText>n</w:delText>
              </w:r>
            </w:del>
            <w:r>
              <w:t>,</w:t>
            </w:r>
            <w:del w:id="220" w:author="José Rafael García Lázaro" w:date="2017-06-01T09:53:00Z">
              <w:r w:rsidDel="005B5D0C">
                <w:delText>1</w:delText>
              </w:r>
            </w:del>
            <w:ins w:id="221" w:author="José Rafael García Lázaro" w:date="2017-06-01T09:53:00Z">
              <w:r w:rsidR="005B5D0C">
                <w:t>0</w:t>
              </w:r>
            </w:ins>
            <w:r>
              <w:t>..</w:t>
            </w:r>
            <w:del w:id="222" w:author="José Rafael García Lázaro" w:date="2017-06-01T09:50:00Z">
              <w:r w:rsidDel="005B5D0C">
                <w:delText>n</w:delText>
              </w:r>
            </w:del>
            <w:ins w:id="223" w:author="José Rafael García Lázaro" w:date="2017-06-01T09:50:00Z">
              <w:r w:rsidR="005B5D0C">
                <w:t>MAX</w:t>
              </w:r>
            </w:ins>
            <w:ins w:id="224" w:author="José Rafael García Lázaro" w:date="2017-06-01T09:53:00Z">
              <w:r w:rsidR="005B5D0C">
                <w:t>-1</w:t>
              </w:r>
            </w:ins>
            <w:r w:rsidR="00247BB7" w:rsidRPr="00247BB7">
              <w:t xml:space="preserve">] de </w:t>
            </w:r>
            <w:r w:rsidR="00D3117E" w:rsidRPr="00D3117E">
              <w:rPr>
                <w:sz w:val="20"/>
                <w:szCs w:val="20"/>
                <w:rPrChange w:id="225" w:author="José Rafael García Lázaro" w:date="2017-06-01T09:54:00Z">
                  <w:rPr/>
                </w:rPrChange>
              </w:rPr>
              <w:t>carácter</w:t>
            </w:r>
          </w:p>
          <w:p w:rsidR="002B01CE" w:rsidRDefault="002B01CE" w:rsidP="00247BB7">
            <w:pPr>
              <w:ind w:left="708"/>
            </w:pPr>
            <w:proofErr w:type="spellStart"/>
            <w:r>
              <w:t>tGiro</w:t>
            </w:r>
            <w:proofErr w:type="spellEnd"/>
            <w:r>
              <w:t>: registro de</w:t>
            </w:r>
          </w:p>
          <w:p w:rsidR="002B01CE" w:rsidRDefault="002B01CE" w:rsidP="002B01CE">
            <w:pPr>
              <w:ind w:left="1416"/>
            </w:pPr>
            <w:r>
              <w:t>eje: entero</w:t>
            </w:r>
          </w:p>
          <w:p w:rsidR="002B01CE" w:rsidRDefault="002B01CE" w:rsidP="002B01CE">
            <w:pPr>
              <w:ind w:left="1416"/>
            </w:pPr>
            <w:r>
              <w:t>capa: entero</w:t>
            </w:r>
          </w:p>
          <w:p w:rsidR="002B01CE" w:rsidRDefault="002B01CE" w:rsidP="002B01CE">
            <w:pPr>
              <w:ind w:left="1416"/>
            </w:pPr>
            <w:proofErr w:type="spellStart"/>
            <w:r>
              <w:t>ang</w:t>
            </w:r>
            <w:proofErr w:type="spellEnd"/>
            <w:r>
              <w:t>: entero</w:t>
            </w:r>
          </w:p>
          <w:p w:rsidR="00AF1A2B" w:rsidRPr="00247BB7" w:rsidRDefault="002B01CE" w:rsidP="00247BB7">
            <w:pPr>
              <w:ind w:left="708"/>
            </w:pPr>
            <w:proofErr w:type="spellStart"/>
            <w:r>
              <w:t>Fin_registro</w:t>
            </w:r>
            <w:proofErr w:type="spellEnd"/>
          </w:p>
        </w:tc>
        <w:tc>
          <w:tcPr>
            <w:tcW w:w="4969" w:type="dxa"/>
          </w:tcPr>
          <w:p w:rsidR="002B01CE" w:rsidRPr="002B01CE" w:rsidRDefault="002B01CE" w:rsidP="002B01CE">
            <w:pPr>
              <w:rPr>
                <w:lang w:val="en-US"/>
              </w:rPr>
            </w:pPr>
            <w:proofErr w:type="spellStart"/>
            <w:r w:rsidRPr="002B01CE">
              <w:rPr>
                <w:lang w:val="en-US"/>
              </w:rPr>
              <w:t>typedef</w:t>
            </w:r>
            <w:proofErr w:type="spellEnd"/>
            <w:r w:rsidRPr="002B01CE">
              <w:rPr>
                <w:lang w:val="en-US"/>
              </w:rPr>
              <w:t xml:space="preserve"> char </w:t>
            </w:r>
            <w:proofErr w:type="spellStart"/>
            <w:r w:rsidRPr="002B01CE">
              <w:rPr>
                <w:lang w:val="en-US"/>
              </w:rPr>
              <w:t>tmatriz</w:t>
            </w:r>
            <w:proofErr w:type="spellEnd"/>
            <w:r w:rsidRPr="002B01CE">
              <w:rPr>
                <w:lang w:val="en-US"/>
              </w:rPr>
              <w:t>[MAX][MAX];</w:t>
            </w:r>
          </w:p>
          <w:p w:rsidR="002B01CE" w:rsidRPr="005E3DFE" w:rsidRDefault="002B01CE" w:rsidP="002B01CE">
            <w:pPr>
              <w:rPr>
                <w:lang w:val="en-US"/>
              </w:rPr>
            </w:pPr>
            <w:proofErr w:type="spellStart"/>
            <w:r w:rsidRPr="005E3DFE">
              <w:rPr>
                <w:lang w:val="en-US"/>
              </w:rPr>
              <w:t>typedef</w:t>
            </w:r>
            <w:proofErr w:type="spellEnd"/>
            <w:r w:rsidRPr="005E3DFE">
              <w:rPr>
                <w:lang w:val="en-US"/>
              </w:rPr>
              <w:t xml:space="preserve"> </w:t>
            </w:r>
            <w:proofErr w:type="spellStart"/>
            <w:r w:rsidRPr="005E3DFE">
              <w:rPr>
                <w:lang w:val="en-US"/>
              </w:rPr>
              <w:t>struct</w:t>
            </w:r>
            <w:proofErr w:type="spellEnd"/>
            <w:r w:rsidRPr="005E3DFE">
              <w:rPr>
                <w:lang w:val="en-US"/>
              </w:rPr>
              <w:t>{</w:t>
            </w:r>
          </w:p>
          <w:p w:rsidR="002B01CE" w:rsidRPr="005E3DFE" w:rsidRDefault="002B01CE" w:rsidP="002B01CE">
            <w:pPr>
              <w:rPr>
                <w:lang w:val="en-US"/>
              </w:rPr>
            </w:pPr>
            <w:r w:rsidRPr="005E3DFE">
              <w:rPr>
                <w:lang w:val="en-US"/>
              </w:rPr>
              <w:tab/>
            </w:r>
            <w:proofErr w:type="spellStart"/>
            <w:r w:rsidRPr="005E3DFE">
              <w:rPr>
                <w:lang w:val="en-US"/>
              </w:rPr>
              <w:t>int</w:t>
            </w:r>
            <w:proofErr w:type="spellEnd"/>
            <w:r w:rsidRPr="005E3DFE">
              <w:rPr>
                <w:lang w:val="en-US"/>
              </w:rPr>
              <w:t xml:space="preserve"> n;</w:t>
            </w:r>
          </w:p>
          <w:p w:rsidR="002B01CE" w:rsidRPr="005E3DFE" w:rsidRDefault="002B01CE" w:rsidP="002B01CE">
            <w:pPr>
              <w:rPr>
                <w:lang w:val="en-US"/>
              </w:rPr>
            </w:pPr>
            <w:r w:rsidRPr="005E3DFE">
              <w:rPr>
                <w:lang w:val="en-US"/>
              </w:rPr>
              <w:tab/>
            </w:r>
            <w:proofErr w:type="spellStart"/>
            <w:r w:rsidRPr="005E3DFE">
              <w:rPr>
                <w:lang w:val="en-US"/>
              </w:rPr>
              <w:t>tmatriz</w:t>
            </w:r>
            <w:proofErr w:type="spellEnd"/>
            <w:r w:rsidRPr="005E3DFE">
              <w:rPr>
                <w:lang w:val="en-US"/>
              </w:rPr>
              <w:t xml:space="preserve"> m[6];</w:t>
            </w:r>
          </w:p>
          <w:p w:rsidR="002B01CE" w:rsidRPr="005E3DFE" w:rsidRDefault="002B01CE" w:rsidP="002B01CE">
            <w:pPr>
              <w:rPr>
                <w:lang w:val="en-US"/>
              </w:rPr>
            </w:pPr>
            <w:r w:rsidRPr="005E3DFE">
              <w:rPr>
                <w:lang w:val="en-US"/>
              </w:rPr>
              <w:t>}</w:t>
            </w:r>
            <w:proofErr w:type="spellStart"/>
            <w:r w:rsidRPr="005E3DFE">
              <w:rPr>
                <w:lang w:val="en-US"/>
              </w:rPr>
              <w:t>tCuboRubik</w:t>
            </w:r>
            <w:proofErr w:type="spellEnd"/>
            <w:r w:rsidRPr="005E3DFE">
              <w:rPr>
                <w:lang w:val="en-US"/>
              </w:rPr>
              <w:t>;</w:t>
            </w:r>
          </w:p>
          <w:p w:rsidR="002B01CE" w:rsidRPr="005E3DFE" w:rsidRDefault="002B01CE" w:rsidP="002B01CE">
            <w:pPr>
              <w:rPr>
                <w:lang w:val="en-US"/>
              </w:rPr>
            </w:pPr>
            <w:proofErr w:type="spellStart"/>
            <w:r w:rsidRPr="005E3DFE">
              <w:rPr>
                <w:lang w:val="en-US"/>
              </w:rPr>
              <w:t>typedef</w:t>
            </w:r>
            <w:proofErr w:type="spellEnd"/>
            <w:r w:rsidRPr="005E3DFE">
              <w:rPr>
                <w:lang w:val="en-US"/>
              </w:rPr>
              <w:t xml:space="preserve"> </w:t>
            </w:r>
            <w:proofErr w:type="spellStart"/>
            <w:r w:rsidRPr="005E3DFE">
              <w:rPr>
                <w:lang w:val="en-US"/>
              </w:rPr>
              <w:t>struct</w:t>
            </w:r>
            <w:proofErr w:type="spellEnd"/>
            <w:r w:rsidRPr="005E3DFE">
              <w:rPr>
                <w:lang w:val="en-US"/>
              </w:rPr>
              <w:t>{</w:t>
            </w:r>
          </w:p>
          <w:p w:rsidR="002B01CE" w:rsidRPr="002B01CE" w:rsidRDefault="002B01CE" w:rsidP="002B01CE">
            <w:pPr>
              <w:rPr>
                <w:lang w:val="en-US"/>
              </w:rPr>
            </w:pPr>
            <w:r w:rsidRPr="005E3DFE">
              <w:rPr>
                <w:lang w:val="en-US"/>
              </w:rPr>
              <w:tab/>
            </w:r>
            <w:proofErr w:type="spellStart"/>
            <w:r w:rsidRPr="005E3DFE">
              <w:rPr>
                <w:lang w:val="en-US"/>
              </w:rPr>
              <w:t>int</w:t>
            </w:r>
            <w:proofErr w:type="spellEnd"/>
            <w:r w:rsidRPr="005E3DFE">
              <w:rPr>
                <w:lang w:val="en-US"/>
              </w:rPr>
              <w:t xml:space="preserve"> </w:t>
            </w:r>
            <w:proofErr w:type="spellStart"/>
            <w:r w:rsidRPr="005E3DFE">
              <w:rPr>
                <w:lang w:val="en-US"/>
              </w:rPr>
              <w:t>eje</w:t>
            </w:r>
            <w:proofErr w:type="spellEnd"/>
            <w:r w:rsidRPr="005E3DFE">
              <w:rPr>
                <w:lang w:val="en-US"/>
              </w:rPr>
              <w:t xml:space="preserve">;  // 0: X+   1: </w:t>
            </w:r>
            <w:r w:rsidRPr="002B01CE">
              <w:rPr>
                <w:lang w:val="en-US"/>
              </w:rPr>
              <w:t>Y+    2: Z+</w:t>
            </w:r>
          </w:p>
          <w:p w:rsidR="002B01CE" w:rsidRPr="002B01CE" w:rsidRDefault="002B01CE" w:rsidP="002B01CE">
            <w:pPr>
              <w:rPr>
                <w:lang w:val="en-US"/>
              </w:rPr>
            </w:pPr>
            <w:r w:rsidRPr="002B01CE">
              <w:rPr>
                <w:lang w:val="en-US"/>
              </w:rPr>
              <w:tab/>
            </w:r>
            <w:proofErr w:type="spellStart"/>
            <w:r w:rsidRPr="002B01CE">
              <w:rPr>
                <w:lang w:val="en-US"/>
              </w:rPr>
              <w:t>int</w:t>
            </w:r>
            <w:proofErr w:type="spellEnd"/>
            <w:r w:rsidRPr="002B01CE">
              <w:rPr>
                <w:lang w:val="en-US"/>
              </w:rPr>
              <w:t xml:space="preserve"> </w:t>
            </w:r>
            <w:proofErr w:type="spellStart"/>
            <w:r w:rsidRPr="002B01CE">
              <w:rPr>
                <w:lang w:val="en-US"/>
              </w:rPr>
              <w:t>capa</w:t>
            </w:r>
            <w:proofErr w:type="spellEnd"/>
            <w:r w:rsidRPr="002B01CE">
              <w:rPr>
                <w:lang w:val="en-US"/>
              </w:rPr>
              <w:t>; // 0..n-1</w:t>
            </w:r>
          </w:p>
          <w:p w:rsidR="002B01CE" w:rsidRPr="002B01CE" w:rsidRDefault="002B01CE" w:rsidP="002B01CE">
            <w:pPr>
              <w:rPr>
                <w:lang w:val="en-US"/>
              </w:rPr>
            </w:pPr>
            <w:r w:rsidRPr="002B01CE">
              <w:rPr>
                <w:lang w:val="en-US"/>
              </w:rPr>
              <w:tab/>
            </w:r>
            <w:proofErr w:type="spellStart"/>
            <w:r w:rsidRPr="002B01CE">
              <w:rPr>
                <w:lang w:val="en-US"/>
              </w:rPr>
              <w:t>int</w:t>
            </w:r>
            <w:proofErr w:type="spellEnd"/>
            <w:r w:rsidRPr="002B01CE">
              <w:rPr>
                <w:lang w:val="en-US"/>
              </w:rPr>
              <w:t xml:space="preserve"> </w:t>
            </w:r>
            <w:proofErr w:type="spellStart"/>
            <w:r w:rsidRPr="002B01CE">
              <w:rPr>
                <w:lang w:val="en-US"/>
              </w:rPr>
              <w:t>ang</w:t>
            </w:r>
            <w:proofErr w:type="spellEnd"/>
            <w:r w:rsidRPr="002B01CE">
              <w:rPr>
                <w:lang w:val="en-US"/>
              </w:rPr>
              <w:t>;  // [1,2,3] * PI/2</w:t>
            </w:r>
          </w:p>
          <w:p w:rsidR="005B1D38" w:rsidRPr="00247BB7" w:rsidRDefault="002B01CE" w:rsidP="002B01CE">
            <w:pPr>
              <w:rPr>
                <w:lang w:val="en-US"/>
              </w:rPr>
            </w:pPr>
            <w:r w:rsidRPr="002B01CE">
              <w:rPr>
                <w:lang w:val="en-US"/>
              </w:rPr>
              <w:t>}</w:t>
            </w:r>
            <w:proofErr w:type="spellStart"/>
            <w:r w:rsidRPr="002B01CE">
              <w:rPr>
                <w:lang w:val="en-US"/>
              </w:rPr>
              <w:t>tGiro</w:t>
            </w:r>
            <w:proofErr w:type="spellEnd"/>
            <w:r w:rsidRPr="002B01CE">
              <w:rPr>
                <w:lang w:val="en-US"/>
              </w:rPr>
              <w:t>;</w:t>
            </w:r>
          </w:p>
        </w:tc>
      </w:tr>
    </w:tbl>
    <w:p w:rsidR="005B1D38" w:rsidDel="00405EC5" w:rsidRDefault="005B1D38">
      <w:pPr>
        <w:rPr>
          <w:del w:id="226" w:author="José Rafael García Lázaro" w:date="2017-06-02T10:34:00Z"/>
          <w:lang w:val="en-US"/>
        </w:rPr>
      </w:pPr>
    </w:p>
    <w:p w:rsidR="00405EC5" w:rsidRDefault="00405EC5">
      <w:pPr>
        <w:rPr>
          <w:ins w:id="227" w:author="José Rafael García Lázaro" w:date="2017-06-02T10:37:00Z"/>
          <w:lang w:val="en-US"/>
        </w:rPr>
      </w:pPr>
    </w:p>
    <w:p w:rsidR="005B1D38" w:rsidRPr="00EF2939" w:rsidRDefault="00EF2939" w:rsidP="005B1D38">
      <w:pPr>
        <w:contextualSpacing/>
        <w:rPr>
          <w:b/>
          <w:u w:val="single"/>
        </w:rPr>
      </w:pPr>
      <w:r w:rsidRPr="00EF2939">
        <w:rPr>
          <w:b/>
          <w:u w:val="single"/>
        </w:rPr>
        <w:t>ESTRUCTURA DEL PROGRAMA</w:t>
      </w:r>
    </w:p>
    <w:p w:rsidR="005B1D38" w:rsidRDefault="00D3117E" w:rsidP="005B1D38">
      <w:pPr>
        <w:contextualSpacing/>
      </w:pPr>
      <w:r>
        <w:rPr>
          <w:noProof/>
        </w:rPr>
        <w:pict>
          <v:shape id="_x0000_s1034" type="#_x0000_t202" style="position:absolute;margin-left:93.95pt;margin-top:7.6pt;width:135.55pt;height:25.35pt;z-index:251614720">
            <v:textbox style="mso-next-textbox:#_x0000_s1034">
              <w:txbxContent>
                <w:p w:rsidR="00D3541D" w:rsidRDefault="00D3541D" w:rsidP="005B1D38">
                  <w:pPr>
                    <w:jc w:val="center"/>
                  </w:pPr>
                  <w:r>
                    <w:t>Módulo principal</w:t>
                  </w:r>
                </w:p>
              </w:txbxContent>
            </v:textbox>
          </v:shape>
        </w:pict>
      </w:r>
    </w:p>
    <w:p w:rsidR="005B1D38" w:rsidRDefault="005B1D38" w:rsidP="005B1D38">
      <w:pPr>
        <w:contextualSpacing/>
      </w:pPr>
    </w:p>
    <w:p w:rsidR="005B1D38" w:rsidRDefault="00D3117E" w:rsidP="005B1D38">
      <w:pPr>
        <w:contextualSpacing/>
      </w:pPr>
      <w:r>
        <w:rPr>
          <w:noProof/>
        </w:rPr>
        <w:pict>
          <v:shape id="_x0000_s1038" type="#_x0000_t32" style="position:absolute;margin-left:136pt;margin-top:6.1pt;width:0;height:12.1pt;z-index:251617792" o:connectortype="straight"/>
        </w:pict>
      </w:r>
    </w:p>
    <w:p w:rsidR="005B1D38" w:rsidRDefault="00D3117E" w:rsidP="005B1D38">
      <w:pPr>
        <w:contextualSpacing/>
      </w:pPr>
      <w:r>
        <w:rPr>
          <w:noProof/>
        </w:rPr>
        <w:pict>
          <v:shape id="_x0000_s1037" type="#_x0000_t32" style="position:absolute;margin-left:31pt;margin-top:4.4pt;width:332.55pt;height:.9pt;flip:y;z-index:251616768" o:connectortype="straight"/>
        </w:pict>
      </w:r>
      <w:r>
        <w:rPr>
          <w:noProof/>
        </w:rPr>
        <w:pict>
          <v:shape id="_x0000_s1075" type="#_x0000_t32" style="position:absolute;margin-left:363.55pt;margin-top:4.4pt;width:0;height:74.7pt;z-index:251632128" o:connectortype="straight"/>
        </w:pict>
      </w:r>
      <w:r>
        <w:rPr>
          <w:noProof/>
        </w:rPr>
        <w:pict>
          <v:shape id="_x0000_s1040" type="#_x0000_t32" style="position:absolute;margin-left:213.2pt;margin-top:5.7pt;width:.1pt;height:9.3pt;z-index:251619840" o:connectortype="straight"/>
        </w:pict>
      </w:r>
      <w:r>
        <w:rPr>
          <w:noProof/>
        </w:rPr>
        <w:pict>
          <v:shape id="_x0000_s1043" type="#_x0000_t32" style="position:absolute;margin-left:112.15pt;margin-top:5.3pt;width:0;height:9.35pt;z-index:251620864" o:connectortype="straight"/>
        </w:pict>
      </w:r>
      <w:r>
        <w:rPr>
          <w:noProof/>
        </w:rPr>
        <w:pict>
          <v:shape id="_x0000_s1039" type="#_x0000_t32" style="position:absolute;margin-left:30.95pt;margin-top:4.75pt;width:.05pt;height:9.9pt;z-index:251618816" o:connectortype="straight"/>
        </w:pict>
      </w:r>
    </w:p>
    <w:p w:rsidR="005B1D38" w:rsidRDefault="00D3117E" w:rsidP="005B1D38">
      <w:pPr>
        <w:contextualSpacing/>
      </w:pPr>
      <w:r w:rsidRPr="00D3117E">
        <w:rPr>
          <w:noProof/>
          <w:u w:val="double"/>
        </w:rPr>
        <w:pict>
          <v:shape id="_x0000_s1045" type="#_x0000_t202" style="position:absolute;margin-left:86.25pt;margin-top:1.35pt;width:68.75pt;height:37.7pt;z-index:251622912">
            <v:textbox style="mso-next-textbox:#_x0000_s1045">
              <w:txbxContent>
                <w:p w:rsidR="00D3541D" w:rsidRDefault="00D3541D" w:rsidP="005B1D38">
                  <w:pPr>
                    <w:jc w:val="center"/>
                  </w:pPr>
                  <w:del w:id="228" w:author="José Rafael García Lázaro" w:date="2017-06-02T10:39:00Z">
                    <w:r w:rsidDel="00405EC5">
                      <w:delText xml:space="preserve">revolver </w:delText>
                    </w:r>
                  </w:del>
                  <w:proofErr w:type="spellStart"/>
                  <w:ins w:id="229" w:author="José Rafael García Lázaro" w:date="2017-06-02T10:39:00Z">
                    <w:r>
                      <w:t>desordenar</w:t>
                    </w:r>
                  </w:ins>
                  <w:r>
                    <w:t>Cubo</w:t>
                  </w:r>
                  <w:proofErr w:type="spellEnd"/>
                </w:p>
              </w:txbxContent>
            </v:textbox>
          </v:shape>
        </w:pict>
      </w:r>
      <w:r w:rsidRPr="00D3117E">
        <w:rPr>
          <w:noProof/>
          <w:u w:val="double"/>
        </w:rPr>
        <w:pict>
          <v:shape id="_x0000_s1044" type="#_x0000_t202" style="position:absolute;margin-left:185.35pt;margin-top:1.35pt;width:66.65pt;height:34.4pt;z-index:251621888">
            <v:textbox style="mso-next-textbox:#_x0000_s1044">
              <w:txbxContent>
                <w:p w:rsidR="00D3541D" w:rsidRDefault="00D3541D" w:rsidP="005B1D38">
                  <w:pPr>
                    <w:jc w:val="center"/>
                  </w:pPr>
                  <w:r>
                    <w:t>resolver Cubo</w:t>
                  </w:r>
                </w:p>
              </w:txbxContent>
            </v:textbox>
          </v:shape>
        </w:pict>
      </w:r>
      <w:r w:rsidRPr="00D3117E">
        <w:rPr>
          <w:noProof/>
          <w:u w:val="double"/>
        </w:rPr>
        <w:pict>
          <v:shape id="_x0000_s1035" type="#_x0000_t202" style="position:absolute;margin-left:-2.05pt;margin-top:1.2pt;width:64.25pt;height:37.45pt;z-index:251615744">
            <v:textbox style="mso-next-textbox:#_x0000_s1035">
              <w:txbxContent>
                <w:p w:rsidR="00D3541D" w:rsidRDefault="00D3541D" w:rsidP="005B1D38">
                  <w:pPr>
                    <w:jc w:val="center"/>
                  </w:pPr>
                  <w:r>
                    <w:t>inicializar Cubo</w:t>
                  </w:r>
                </w:p>
              </w:txbxContent>
            </v:textbox>
          </v:shape>
        </w:pict>
      </w:r>
    </w:p>
    <w:p w:rsidR="005B1D38" w:rsidRDefault="005B1D38" w:rsidP="005B1D38">
      <w:pPr>
        <w:contextualSpacing/>
      </w:pPr>
    </w:p>
    <w:p w:rsidR="005B1D38" w:rsidRDefault="00D3117E" w:rsidP="005B1D38">
      <w:pPr>
        <w:contextualSpacing/>
      </w:pPr>
      <w:r>
        <w:rPr>
          <w:noProof/>
        </w:rPr>
        <w:pict>
          <v:shape id="_x0000_s1170" type="#_x0000_t32" style="position:absolute;margin-left:220.8pt;margin-top:8.15pt;width:0;height:14.35pt;z-index:251675136" o:connectortype="straight"/>
        </w:pict>
      </w:r>
      <w:r>
        <w:rPr>
          <w:noProof/>
        </w:rPr>
        <w:pict>
          <v:shape id="_x0000_s1100" type="#_x0000_t32" style="position:absolute;margin-left:121.3pt;margin-top:11.45pt;width:0;height:11.25pt;z-index:251635200" o:connectortype="straight"/>
        </w:pict>
      </w:r>
    </w:p>
    <w:p w:rsidR="005B1D38" w:rsidRDefault="00D3117E" w:rsidP="005B1D38">
      <w:pPr>
        <w:contextualSpacing/>
      </w:pPr>
      <w:r>
        <w:rPr>
          <w:noProof/>
        </w:rPr>
        <w:pict>
          <v:shape id="_x0000_s1176" type="#_x0000_t32" style="position:absolute;margin-left:350.65pt;margin-top:8.9pt;width:.05pt;height:15.05pt;z-index:251676160" o:connectortype="straight"/>
        </w:pict>
      </w:r>
      <w:r>
        <w:rPr>
          <w:noProof/>
        </w:rPr>
        <w:pict>
          <v:shape id="_x0000_s1168" type="#_x0000_t32" style="position:absolute;margin-left:179.15pt;margin-top:8.7pt;width:171pt;height:0;z-index:251673088" o:connectortype="straight"/>
        </w:pict>
      </w:r>
      <w:r>
        <w:rPr>
          <w:noProof/>
        </w:rPr>
        <w:pict>
          <v:shape id="_x0000_s1085" type="#_x0000_t32" style="position:absolute;margin-left:291.9pt;margin-top:8.7pt;width:.05pt;height:15.05pt;z-index:251634176" o:connectortype="straight"/>
        </w:pict>
      </w:r>
      <w:r>
        <w:rPr>
          <w:noProof/>
        </w:rPr>
        <w:pict>
          <v:shape id="_x0000_s1073" type="#_x0000_t32" style="position:absolute;margin-left:179.15pt;margin-top:9.4pt;width:0;height:14.55pt;z-index:251631104" o:connectortype="straight"/>
        </w:pict>
      </w:r>
      <w:r>
        <w:rPr>
          <w:noProof/>
        </w:rPr>
        <w:pict>
          <v:shape id="_x0000_s1072" type="#_x0000_t32" style="position:absolute;margin-left:98pt;margin-top:8.9pt;width:62.6pt;height:0;z-index:251630080" o:connectortype="straight"/>
        </w:pict>
      </w:r>
      <w:r>
        <w:rPr>
          <w:noProof/>
        </w:rPr>
        <w:pict>
          <v:shape id="_x0000_s1077" type="#_x0000_t32" style="position:absolute;margin-left:98pt;margin-top:8.9pt;width:.05pt;height:15pt;z-index:251633152" o:connectortype="straight"/>
        </w:pict>
      </w:r>
      <w:r>
        <w:rPr>
          <w:noProof/>
        </w:rPr>
        <w:pict>
          <v:shape id="_x0000_s1070" type="#_x0000_t32" style="position:absolute;margin-left:226.35pt;margin-top:8.9pt;width:.05pt;height:15.05pt;z-index:251629056" o:connectortype="straight"/>
        </w:pict>
      </w:r>
      <w:r>
        <w:rPr>
          <w:noProof/>
        </w:rPr>
        <w:pict>
          <v:shape id="_x0000_s1069" type="#_x0000_t32" style="position:absolute;margin-left:160.6pt;margin-top:8.9pt;width:.05pt;height:15.05pt;z-index:251628032" o:connectortype="straight"/>
        </w:pict>
      </w:r>
    </w:p>
    <w:p w:rsidR="005B1D38" w:rsidRDefault="00D3117E" w:rsidP="005B1D38">
      <w:pPr>
        <w:contextualSpacing/>
      </w:pPr>
      <w:r w:rsidRPr="00D3117E">
        <w:rPr>
          <w:noProof/>
          <w:u w:val="double"/>
        </w:rPr>
        <w:pict>
          <v:shape id="_x0000_s1047" type="#_x0000_t202" style="position:absolute;margin-left:340.8pt;margin-top:9.95pt;width:61.45pt;height:34.4pt;z-index:251623936">
            <v:textbox style="mso-next-textbox:#_x0000_s1047">
              <w:txbxContent>
                <w:p w:rsidR="00D3541D" w:rsidRDefault="00D3541D" w:rsidP="005B1D38">
                  <w:pPr>
                    <w:jc w:val="center"/>
                  </w:pPr>
                  <w:r>
                    <w:t>imprimir Cubo</w:t>
                  </w:r>
                </w:p>
              </w:txbxContent>
            </v:textbox>
          </v:shape>
        </w:pict>
      </w:r>
      <w:r>
        <w:rPr>
          <w:noProof/>
        </w:rPr>
        <w:pict>
          <v:shape id="_x0000_s1167" type="#_x0000_t202" style="position:absolute;margin-left:262.35pt;margin-top:9.95pt;width:66.65pt;height:34.4pt;z-index:251672064">
            <v:textbox style="mso-next-textbox:#_x0000_s1167">
              <w:txbxContent>
                <w:p w:rsidR="00D3541D" w:rsidRDefault="00D3541D" w:rsidP="00BF5C81">
                  <w:pPr>
                    <w:jc w:val="center"/>
                  </w:pPr>
                  <w:r>
                    <w:t>cubo Resuelto</w:t>
                  </w:r>
                </w:p>
              </w:txbxContent>
            </v:textbox>
          </v:shape>
        </w:pict>
      </w:r>
      <w:r>
        <w:rPr>
          <w:noProof/>
        </w:rPr>
        <w:pict>
          <v:shape id="_x0000_s1166" type="#_x0000_t202" style="position:absolute;margin-left:200.35pt;margin-top:9.95pt;width:51.65pt;height:37.3pt;z-index:251671040">
            <v:textbox style="mso-next-textbox:#_x0000_s1166">
              <w:txbxContent>
                <w:p w:rsidR="00D3541D" w:rsidRDefault="00D3541D" w:rsidP="00BF5C81">
                  <w:pPr>
                    <w:jc w:val="center"/>
                  </w:pPr>
                  <w:r>
                    <w:t>leer giro</w:t>
                  </w:r>
                </w:p>
              </w:txbxContent>
            </v:textbox>
          </v:shape>
        </w:pict>
      </w:r>
      <w:r>
        <w:rPr>
          <w:noProof/>
        </w:rPr>
        <w:pict>
          <v:shape id="_x0000_s1051" type="#_x0000_t202" style="position:absolute;margin-left:137.1pt;margin-top:10.1pt;width:54pt;height:47.7pt;z-index:251624960">
            <v:textbox style="mso-next-textbox:#_x0000_s1051">
              <w:txbxContent>
                <w:p w:rsidR="00D3541D" w:rsidRDefault="00D3541D" w:rsidP="001B78AF">
                  <w:pPr>
                    <w:jc w:val="center"/>
                  </w:pPr>
                  <w:r>
                    <w:t>girar Capa Cubo</w:t>
                  </w:r>
                </w:p>
              </w:txbxContent>
            </v:textbox>
          </v:shape>
        </w:pict>
      </w:r>
      <w:r>
        <w:rPr>
          <w:noProof/>
        </w:rPr>
        <w:pict>
          <v:shape id="_x0000_s1052" type="#_x0000_t202" style="position:absolute;margin-left:66.2pt;margin-top:10.1pt;width:65.6pt;height:34.25pt;z-index:251625984">
            <v:textbox style="mso-next-textbox:#_x0000_s1052">
              <w:txbxContent>
                <w:p w:rsidR="00D3541D" w:rsidRDefault="00D3541D" w:rsidP="001B78AF">
                  <w:pPr>
                    <w:jc w:val="center"/>
                  </w:pPr>
                  <w:r>
                    <w:t>giro Aleatorio</w:t>
                  </w:r>
                </w:p>
              </w:txbxContent>
            </v:textbox>
          </v:shape>
        </w:pict>
      </w:r>
    </w:p>
    <w:p w:rsidR="005B1D38" w:rsidRDefault="005B1D38" w:rsidP="005B1D38">
      <w:pPr>
        <w:contextualSpacing/>
      </w:pPr>
    </w:p>
    <w:p w:rsidR="005C6124" w:rsidRDefault="005C6124" w:rsidP="005B1D38">
      <w:pPr>
        <w:contextualSpacing/>
      </w:pPr>
    </w:p>
    <w:p w:rsidR="005C6124" w:rsidRDefault="005C6124" w:rsidP="005B1D38">
      <w:pPr>
        <w:contextualSpacing/>
      </w:pPr>
    </w:p>
    <w:p w:rsidR="005C6124" w:rsidRDefault="00D3117E" w:rsidP="005B1D38">
      <w:pPr>
        <w:contextualSpacing/>
      </w:pPr>
      <w:r>
        <w:rPr>
          <w:noProof/>
        </w:rPr>
        <w:pict>
          <v:shape id="_x0000_s1169" type="#_x0000_t32" style="position:absolute;margin-left:160.6pt;margin-top:2.6pt;width:.05pt;height:11.1pt;flip:x;z-index:251674112" o:connectortype="straight"/>
        </w:pict>
      </w:r>
      <w:r>
        <w:rPr>
          <w:noProof/>
        </w:rPr>
        <w:pict>
          <v:shape id="_x0000_s1054" type="#_x0000_t202" style="position:absolute;margin-left:136pt;margin-top:12.85pt;width:54pt;height:34.25pt;z-index:251627008">
            <v:textbox style="mso-next-textbox:#_x0000_s1054">
              <w:txbxContent>
                <w:p w:rsidR="00D3541D" w:rsidRDefault="00D3541D" w:rsidP="001B78AF">
                  <w:pPr>
                    <w:jc w:val="center"/>
                  </w:pPr>
                  <w:r>
                    <w:t>girar Cara</w:t>
                  </w:r>
                </w:p>
              </w:txbxContent>
            </v:textbox>
          </v:shape>
        </w:pict>
      </w:r>
    </w:p>
    <w:p w:rsidR="005C6124" w:rsidRDefault="005C6124" w:rsidP="005B1D38">
      <w:pPr>
        <w:contextualSpacing/>
      </w:pPr>
    </w:p>
    <w:p w:rsidR="005B1D38" w:rsidRPr="00B328B9" w:rsidRDefault="00B328B9" w:rsidP="005B1D38">
      <w:pPr>
        <w:contextualSpacing/>
        <w:rPr>
          <w:b/>
          <w:u w:val="single"/>
        </w:rPr>
      </w:pPr>
      <w:r w:rsidRPr="00B328B9">
        <w:rPr>
          <w:b/>
          <w:u w:val="single"/>
        </w:rPr>
        <w:lastRenderedPageBreak/>
        <w:t>INTERFACES ENTRE MÓDULOS</w:t>
      </w:r>
    </w:p>
    <w:p w:rsidR="005B1D38" w:rsidRPr="00FB2041" w:rsidRDefault="005B1D38" w:rsidP="005B1D38">
      <w:pPr>
        <w:contextualSpacing/>
        <w:rPr>
          <w:u w:val="single"/>
        </w:rPr>
      </w:pPr>
    </w:p>
    <w:tbl>
      <w:tblPr>
        <w:tblW w:w="11199"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69"/>
        <w:gridCol w:w="850"/>
        <w:gridCol w:w="1134"/>
        <w:gridCol w:w="1560"/>
        <w:gridCol w:w="5386"/>
      </w:tblGrid>
      <w:tr w:rsidR="00B328B9" w:rsidTr="00B1536B">
        <w:tc>
          <w:tcPr>
            <w:tcW w:w="5813" w:type="dxa"/>
            <w:gridSpan w:val="4"/>
          </w:tcPr>
          <w:p w:rsidR="00B328B9" w:rsidRPr="003C2469" w:rsidRDefault="00B328B9" w:rsidP="00A11946">
            <w:pPr>
              <w:jc w:val="center"/>
              <w:rPr>
                <w:b/>
              </w:rPr>
            </w:pPr>
            <w:proofErr w:type="spellStart"/>
            <w:r w:rsidRPr="003C2469">
              <w:rPr>
                <w:b/>
              </w:rPr>
              <w:t>Pseudo</w:t>
            </w:r>
            <w:proofErr w:type="spellEnd"/>
            <w:r w:rsidRPr="003C2469">
              <w:rPr>
                <w:b/>
              </w:rPr>
              <w:t>-código</w:t>
            </w:r>
          </w:p>
        </w:tc>
        <w:tc>
          <w:tcPr>
            <w:tcW w:w="5386" w:type="dxa"/>
          </w:tcPr>
          <w:p w:rsidR="00B328B9" w:rsidRPr="003C2469" w:rsidRDefault="00B328B9" w:rsidP="00A11946">
            <w:pPr>
              <w:jc w:val="center"/>
              <w:rPr>
                <w:b/>
              </w:rPr>
            </w:pPr>
            <w:r w:rsidRPr="003C2469">
              <w:rPr>
                <w:b/>
              </w:rPr>
              <w:t>Sintaxis de C</w:t>
            </w:r>
          </w:p>
        </w:tc>
      </w:tr>
      <w:tr w:rsidR="00B328B9" w:rsidTr="00B1536B">
        <w:tc>
          <w:tcPr>
            <w:tcW w:w="2269" w:type="dxa"/>
          </w:tcPr>
          <w:p w:rsidR="00B328B9" w:rsidRDefault="00B328B9" w:rsidP="005B1D38">
            <w:pPr>
              <w:contextualSpacing/>
              <w:jc w:val="center"/>
            </w:pPr>
            <w:r>
              <w:t>Nombre módulo</w:t>
            </w:r>
          </w:p>
        </w:tc>
        <w:tc>
          <w:tcPr>
            <w:tcW w:w="850" w:type="dxa"/>
          </w:tcPr>
          <w:p w:rsidR="00B328B9" w:rsidRDefault="00B1536B" w:rsidP="005B1D38">
            <w:pPr>
              <w:contextualSpacing/>
              <w:jc w:val="center"/>
            </w:pPr>
            <w:r>
              <w:t xml:space="preserve">Tipo </w:t>
            </w:r>
            <w:proofErr w:type="spellStart"/>
            <w:r>
              <w:t>parám</w:t>
            </w:r>
            <w:proofErr w:type="spellEnd"/>
          </w:p>
        </w:tc>
        <w:tc>
          <w:tcPr>
            <w:tcW w:w="1134" w:type="dxa"/>
          </w:tcPr>
          <w:p w:rsidR="00B328B9" w:rsidRDefault="00B328B9" w:rsidP="005B1D38">
            <w:pPr>
              <w:contextualSpacing/>
              <w:jc w:val="center"/>
            </w:pPr>
            <w:r>
              <w:t xml:space="preserve">Nombre </w:t>
            </w:r>
            <w:proofErr w:type="spellStart"/>
            <w:r>
              <w:t>parám</w:t>
            </w:r>
            <w:proofErr w:type="spellEnd"/>
            <w:r>
              <w:t>.</w:t>
            </w:r>
          </w:p>
        </w:tc>
        <w:tc>
          <w:tcPr>
            <w:tcW w:w="1560" w:type="dxa"/>
          </w:tcPr>
          <w:p w:rsidR="00B328B9" w:rsidRDefault="00B328B9" w:rsidP="005B1D38">
            <w:pPr>
              <w:contextualSpacing/>
              <w:jc w:val="center"/>
            </w:pPr>
            <w:r>
              <w:t>Tipo de datos</w:t>
            </w:r>
          </w:p>
        </w:tc>
        <w:tc>
          <w:tcPr>
            <w:tcW w:w="5386" w:type="dxa"/>
          </w:tcPr>
          <w:p w:rsidR="00B328B9" w:rsidRDefault="00B328B9" w:rsidP="00B328B9">
            <w:pPr>
              <w:contextualSpacing/>
            </w:pPr>
            <w:r>
              <w:t>/* Prototipos de funciones */</w:t>
            </w:r>
          </w:p>
        </w:tc>
      </w:tr>
      <w:tr w:rsidR="005C42AC" w:rsidTr="00B1536B">
        <w:tc>
          <w:tcPr>
            <w:tcW w:w="2269" w:type="dxa"/>
          </w:tcPr>
          <w:p w:rsidR="005C42AC" w:rsidRDefault="005C42AC" w:rsidP="005B1D38">
            <w:pPr>
              <w:contextualSpacing/>
            </w:pPr>
            <w:r>
              <w:t>Módulo principal</w:t>
            </w:r>
          </w:p>
        </w:tc>
        <w:tc>
          <w:tcPr>
            <w:tcW w:w="850" w:type="dxa"/>
          </w:tcPr>
          <w:p w:rsidR="005C42AC" w:rsidRDefault="005C42AC" w:rsidP="005B1D38">
            <w:pPr>
              <w:contextualSpacing/>
            </w:pPr>
          </w:p>
        </w:tc>
        <w:tc>
          <w:tcPr>
            <w:tcW w:w="1134" w:type="dxa"/>
          </w:tcPr>
          <w:p w:rsidR="005C42AC" w:rsidRDefault="005C42AC" w:rsidP="005B1D38">
            <w:pPr>
              <w:contextualSpacing/>
            </w:pPr>
          </w:p>
        </w:tc>
        <w:tc>
          <w:tcPr>
            <w:tcW w:w="1560" w:type="dxa"/>
          </w:tcPr>
          <w:p w:rsidR="005C42AC" w:rsidRDefault="005C42AC" w:rsidP="005B1D38">
            <w:pPr>
              <w:contextualSpacing/>
            </w:pPr>
          </w:p>
        </w:tc>
        <w:tc>
          <w:tcPr>
            <w:tcW w:w="5386" w:type="dxa"/>
            <w:vMerge w:val="restart"/>
          </w:tcPr>
          <w:p w:rsidR="00F54B82" w:rsidRDefault="00F54B82" w:rsidP="00F54B82">
            <w:pPr>
              <w:contextualSpacing/>
            </w:pPr>
          </w:p>
          <w:p w:rsidR="00F54B82" w:rsidRDefault="00F54B82" w:rsidP="00F54B82">
            <w:pPr>
              <w:contextualSpacing/>
            </w:pPr>
            <w:proofErr w:type="spellStart"/>
            <w:r>
              <w:t>void</w:t>
            </w:r>
            <w:proofErr w:type="spellEnd"/>
            <w:r>
              <w:t xml:space="preserve"> </w:t>
            </w:r>
            <w:proofErr w:type="spellStart"/>
            <w:r>
              <w:t>inicializarCubo</w:t>
            </w:r>
            <w:proofErr w:type="spellEnd"/>
            <w:r>
              <w:t>(</w:t>
            </w:r>
            <w:proofErr w:type="spellStart"/>
            <w:r>
              <w:t>tCuboRubik</w:t>
            </w:r>
            <w:proofErr w:type="spellEnd"/>
            <w:r>
              <w:t xml:space="preserve"> *</w:t>
            </w:r>
            <w:proofErr w:type="spellStart"/>
            <w:r>
              <w:t>cr</w:t>
            </w:r>
            <w:proofErr w:type="spellEnd"/>
            <w:r>
              <w:t>);</w:t>
            </w:r>
          </w:p>
          <w:p w:rsidR="00F54B82" w:rsidRDefault="00F54B82" w:rsidP="00F54B82">
            <w:pPr>
              <w:contextualSpacing/>
            </w:pPr>
            <w:proofErr w:type="spellStart"/>
            <w:r>
              <w:t>void</w:t>
            </w:r>
            <w:proofErr w:type="spellEnd"/>
            <w:r>
              <w:t xml:space="preserve"> </w:t>
            </w:r>
            <w:proofErr w:type="spellStart"/>
            <w:ins w:id="230" w:author="José Rafael García Lázaro" w:date="2017-06-02T10:39:00Z">
              <w:r w:rsidR="00405EC5" w:rsidRPr="00405EC5">
                <w:t>desordenarCubo</w:t>
              </w:r>
            </w:ins>
            <w:proofErr w:type="spellEnd"/>
            <w:del w:id="231" w:author="José Rafael García Lázaro" w:date="2017-06-02T10:39:00Z">
              <w:r w:rsidDel="00405EC5">
                <w:delText>revolverCubo</w:delText>
              </w:r>
            </w:del>
            <w:r>
              <w:t>(</w:t>
            </w:r>
            <w:proofErr w:type="spellStart"/>
            <w:r>
              <w:t>tCuboRubik</w:t>
            </w:r>
            <w:proofErr w:type="spellEnd"/>
            <w:r>
              <w:t xml:space="preserve"> *</w:t>
            </w:r>
            <w:proofErr w:type="spellStart"/>
            <w:r>
              <w:t>cr</w:t>
            </w:r>
            <w:proofErr w:type="spellEnd"/>
            <w:r>
              <w:t>);</w:t>
            </w:r>
          </w:p>
          <w:p w:rsidR="00F54B82" w:rsidRDefault="00F54B82" w:rsidP="00F54B82">
            <w:pPr>
              <w:contextualSpacing/>
            </w:pPr>
            <w:proofErr w:type="spellStart"/>
            <w:r>
              <w:t>void</w:t>
            </w:r>
            <w:proofErr w:type="spellEnd"/>
            <w:r>
              <w:t xml:space="preserve"> </w:t>
            </w:r>
            <w:proofErr w:type="spellStart"/>
            <w:r>
              <w:t>resolverCubo</w:t>
            </w:r>
            <w:proofErr w:type="spellEnd"/>
            <w:r>
              <w:t>(</w:t>
            </w:r>
            <w:proofErr w:type="spellStart"/>
            <w:r>
              <w:t>tCuboRubik</w:t>
            </w:r>
            <w:proofErr w:type="spellEnd"/>
            <w:r>
              <w:t xml:space="preserve"> *</w:t>
            </w:r>
            <w:proofErr w:type="spellStart"/>
            <w:r>
              <w:t>cr</w:t>
            </w:r>
            <w:proofErr w:type="spellEnd"/>
            <w:r>
              <w:t>);</w:t>
            </w:r>
          </w:p>
          <w:p w:rsidR="00F54B82" w:rsidRDefault="00F54B82" w:rsidP="00F54B82">
            <w:pPr>
              <w:contextualSpacing/>
            </w:pPr>
            <w:proofErr w:type="spellStart"/>
            <w:r>
              <w:t>int</w:t>
            </w:r>
            <w:proofErr w:type="spellEnd"/>
            <w:r>
              <w:t xml:space="preserve"> </w:t>
            </w:r>
            <w:proofErr w:type="spellStart"/>
            <w:r>
              <w:t>cuboResuelto</w:t>
            </w:r>
            <w:proofErr w:type="spellEnd"/>
            <w:r>
              <w:t>(</w:t>
            </w:r>
            <w:proofErr w:type="spellStart"/>
            <w:r>
              <w:t>tCuboRubik</w:t>
            </w:r>
            <w:proofErr w:type="spellEnd"/>
            <w:r>
              <w:t xml:space="preserve"> *</w:t>
            </w:r>
            <w:proofErr w:type="spellStart"/>
            <w:r>
              <w:t>cr</w:t>
            </w:r>
            <w:proofErr w:type="spellEnd"/>
            <w:r>
              <w:t>);</w:t>
            </w:r>
          </w:p>
          <w:p w:rsidR="00AE248B" w:rsidRDefault="00AE248B" w:rsidP="00F54B82">
            <w:pPr>
              <w:contextualSpacing/>
            </w:pPr>
          </w:p>
          <w:p w:rsidR="00F54B82" w:rsidRDefault="00F54B82" w:rsidP="00F54B82">
            <w:pPr>
              <w:contextualSpacing/>
            </w:pPr>
            <w:proofErr w:type="spellStart"/>
            <w:r>
              <w:t>void</w:t>
            </w:r>
            <w:proofErr w:type="spellEnd"/>
            <w:r>
              <w:t xml:space="preserve"> </w:t>
            </w:r>
            <w:proofErr w:type="spellStart"/>
            <w:r>
              <w:t>leerGiro</w:t>
            </w:r>
            <w:proofErr w:type="spellEnd"/>
            <w:r>
              <w:t>(</w:t>
            </w:r>
            <w:proofErr w:type="spellStart"/>
            <w:r w:rsidR="00840FD9" w:rsidRPr="00840FD9">
              <w:t>int</w:t>
            </w:r>
            <w:proofErr w:type="spellEnd"/>
            <w:r w:rsidR="00840FD9" w:rsidRPr="00840FD9">
              <w:t xml:space="preserve"> </w:t>
            </w:r>
            <w:proofErr w:type="spellStart"/>
            <w:r w:rsidR="00840FD9" w:rsidRPr="00840FD9">
              <w:t>n,tGiro</w:t>
            </w:r>
            <w:proofErr w:type="spellEnd"/>
            <w:r w:rsidR="00840FD9" w:rsidRPr="00840FD9">
              <w:t xml:space="preserve"> *g</w:t>
            </w:r>
            <w:r>
              <w:t>);</w:t>
            </w:r>
          </w:p>
          <w:p w:rsidR="00840FD9" w:rsidRDefault="00840FD9" w:rsidP="00F54B82">
            <w:pPr>
              <w:contextualSpacing/>
            </w:pPr>
          </w:p>
          <w:p w:rsidR="00F54B82" w:rsidRDefault="00F54B82" w:rsidP="00F54B82">
            <w:pPr>
              <w:contextualSpacing/>
            </w:pPr>
            <w:proofErr w:type="spellStart"/>
            <w:r>
              <w:t>void</w:t>
            </w:r>
            <w:proofErr w:type="spellEnd"/>
            <w:r>
              <w:t xml:space="preserve"> </w:t>
            </w:r>
            <w:proofErr w:type="spellStart"/>
            <w:r>
              <w:t>giroAleatorio</w:t>
            </w:r>
            <w:proofErr w:type="spellEnd"/>
            <w:r>
              <w:t>(</w:t>
            </w:r>
            <w:proofErr w:type="spellStart"/>
            <w:r w:rsidR="00840FD9" w:rsidRPr="00840FD9">
              <w:t>int</w:t>
            </w:r>
            <w:proofErr w:type="spellEnd"/>
            <w:r w:rsidR="00840FD9" w:rsidRPr="00840FD9">
              <w:t xml:space="preserve"> </w:t>
            </w:r>
            <w:proofErr w:type="spellStart"/>
            <w:r w:rsidR="00840FD9" w:rsidRPr="00840FD9">
              <w:t>n,tGiro</w:t>
            </w:r>
            <w:proofErr w:type="spellEnd"/>
            <w:r w:rsidR="00840FD9" w:rsidRPr="00840FD9">
              <w:t xml:space="preserve"> *g</w:t>
            </w:r>
            <w:r>
              <w:t>);</w:t>
            </w:r>
          </w:p>
          <w:p w:rsidR="00840FD9" w:rsidRDefault="00840FD9" w:rsidP="00F54B82">
            <w:pPr>
              <w:contextualSpacing/>
            </w:pPr>
          </w:p>
          <w:p w:rsidR="00F54B82" w:rsidRDefault="00F54B82" w:rsidP="00F54B82">
            <w:pPr>
              <w:contextualSpacing/>
              <w:rPr>
                <w:ins w:id="232" w:author="José Rafael García Lázaro" w:date="2017-06-01T08:51:00Z"/>
              </w:rPr>
            </w:pPr>
            <w:proofErr w:type="spellStart"/>
            <w:r>
              <w:t>void</w:t>
            </w:r>
            <w:proofErr w:type="spellEnd"/>
            <w:r>
              <w:t xml:space="preserve"> </w:t>
            </w:r>
            <w:proofErr w:type="spellStart"/>
            <w:r>
              <w:t>girarCapaCubo</w:t>
            </w:r>
            <w:proofErr w:type="spellEnd"/>
            <w:r>
              <w:t>(</w:t>
            </w:r>
            <w:proofErr w:type="spellStart"/>
            <w:r>
              <w:t>tCuboRubik</w:t>
            </w:r>
            <w:proofErr w:type="spellEnd"/>
            <w:r>
              <w:t xml:space="preserve"> *</w:t>
            </w:r>
            <w:proofErr w:type="spellStart"/>
            <w:r>
              <w:t>cr,tGiro</w:t>
            </w:r>
            <w:proofErr w:type="spellEnd"/>
            <w:r>
              <w:t xml:space="preserve"> g);</w:t>
            </w:r>
          </w:p>
          <w:p w:rsidR="00840FD9" w:rsidRDefault="00840FD9" w:rsidP="00F54B82">
            <w:pPr>
              <w:contextualSpacing/>
            </w:pPr>
          </w:p>
          <w:p w:rsidR="00F54B82" w:rsidRDefault="00F54B82" w:rsidP="00F54B82">
            <w:pPr>
              <w:contextualSpacing/>
              <w:rPr>
                <w:ins w:id="233" w:author="José Rafael García Lázaro" w:date="2017-06-01T08:53:00Z"/>
              </w:rPr>
            </w:pPr>
            <w:proofErr w:type="spellStart"/>
            <w:r>
              <w:t>void</w:t>
            </w:r>
            <w:proofErr w:type="spellEnd"/>
            <w:r>
              <w:t xml:space="preserve"> </w:t>
            </w:r>
            <w:proofErr w:type="spellStart"/>
            <w:r w:rsidR="00AB57F5" w:rsidRPr="00AB57F5">
              <w:t>girarCara</w:t>
            </w:r>
            <w:proofErr w:type="spellEnd"/>
            <w:r w:rsidR="00AB57F5" w:rsidRPr="00AB57F5">
              <w:t xml:space="preserve"> </w:t>
            </w:r>
            <w:r>
              <w:t>(</w:t>
            </w:r>
            <w:proofErr w:type="spellStart"/>
            <w:r>
              <w:t>tmatriz</w:t>
            </w:r>
            <w:proofErr w:type="spellEnd"/>
            <w:r>
              <w:t xml:space="preserve"> </w:t>
            </w:r>
            <w:proofErr w:type="spellStart"/>
            <w:r>
              <w:t>m,int</w:t>
            </w:r>
            <w:proofErr w:type="spellEnd"/>
            <w:r>
              <w:t xml:space="preserve"> n);</w:t>
            </w:r>
          </w:p>
          <w:p w:rsidR="00BF6883" w:rsidRDefault="00BF6883" w:rsidP="00F54B82">
            <w:pPr>
              <w:contextualSpacing/>
            </w:pPr>
          </w:p>
          <w:p w:rsidR="00F54B82" w:rsidRDefault="00F54B82" w:rsidP="00F54B82">
            <w:pPr>
              <w:contextualSpacing/>
            </w:pPr>
            <w:proofErr w:type="spellStart"/>
            <w:r>
              <w:t>void</w:t>
            </w:r>
            <w:proofErr w:type="spellEnd"/>
            <w:r>
              <w:t xml:space="preserve"> </w:t>
            </w:r>
            <w:proofErr w:type="spellStart"/>
            <w:r>
              <w:t>imprimirCubo</w:t>
            </w:r>
            <w:proofErr w:type="spellEnd"/>
            <w:r>
              <w:t>(</w:t>
            </w:r>
            <w:proofErr w:type="spellStart"/>
            <w:r>
              <w:t>tCuboRubik</w:t>
            </w:r>
            <w:proofErr w:type="spellEnd"/>
            <w:r>
              <w:t xml:space="preserve"> *</w:t>
            </w:r>
            <w:proofErr w:type="spellStart"/>
            <w:r>
              <w:t>cr</w:t>
            </w:r>
            <w:proofErr w:type="spellEnd"/>
            <w:r>
              <w:t>);</w:t>
            </w:r>
          </w:p>
          <w:p w:rsidR="005C42AC" w:rsidRDefault="005C42AC" w:rsidP="00F54B82">
            <w:pPr>
              <w:contextualSpacing/>
            </w:pPr>
          </w:p>
        </w:tc>
      </w:tr>
      <w:tr w:rsidR="005C42AC" w:rsidTr="00B1536B">
        <w:tc>
          <w:tcPr>
            <w:tcW w:w="2269" w:type="dxa"/>
          </w:tcPr>
          <w:p w:rsidR="005C42AC" w:rsidRDefault="00F54B82" w:rsidP="005B1D38">
            <w:pPr>
              <w:contextualSpacing/>
            </w:pPr>
            <w:proofErr w:type="spellStart"/>
            <w:r>
              <w:t>inicializarCubo</w:t>
            </w:r>
            <w:proofErr w:type="spellEnd"/>
          </w:p>
        </w:tc>
        <w:tc>
          <w:tcPr>
            <w:tcW w:w="850" w:type="dxa"/>
          </w:tcPr>
          <w:p w:rsidR="005C42AC" w:rsidRDefault="005C42AC" w:rsidP="005B1D38">
            <w:pPr>
              <w:contextualSpacing/>
            </w:pPr>
            <w:r>
              <w:t>S</w:t>
            </w:r>
          </w:p>
        </w:tc>
        <w:tc>
          <w:tcPr>
            <w:tcW w:w="1134" w:type="dxa"/>
          </w:tcPr>
          <w:p w:rsidR="005C42AC" w:rsidRDefault="00F54B82" w:rsidP="00F54B82">
            <w:pPr>
              <w:contextualSpacing/>
            </w:pPr>
            <w:proofErr w:type="spellStart"/>
            <w:r>
              <w:t>cr</w:t>
            </w:r>
            <w:proofErr w:type="spellEnd"/>
          </w:p>
        </w:tc>
        <w:tc>
          <w:tcPr>
            <w:tcW w:w="1560" w:type="dxa"/>
          </w:tcPr>
          <w:p w:rsidR="005C42AC" w:rsidRDefault="00F54B82" w:rsidP="00B328B9">
            <w:pPr>
              <w:contextualSpacing/>
            </w:pPr>
            <w:proofErr w:type="spellStart"/>
            <w:r>
              <w:t>tCuboRubik</w:t>
            </w:r>
            <w:proofErr w:type="spellEnd"/>
          </w:p>
        </w:tc>
        <w:tc>
          <w:tcPr>
            <w:tcW w:w="5386" w:type="dxa"/>
            <w:vMerge/>
          </w:tcPr>
          <w:p w:rsidR="005C42AC" w:rsidRDefault="005C42AC" w:rsidP="005B1D38">
            <w:pPr>
              <w:contextualSpacing/>
            </w:pPr>
          </w:p>
        </w:tc>
      </w:tr>
      <w:tr w:rsidR="00F54B82" w:rsidTr="00B1536B">
        <w:tc>
          <w:tcPr>
            <w:tcW w:w="2269" w:type="dxa"/>
          </w:tcPr>
          <w:p w:rsidR="00F54B82" w:rsidRPr="00D251D8" w:rsidRDefault="00405EC5" w:rsidP="005B1D38">
            <w:pPr>
              <w:contextualSpacing/>
              <w:rPr>
                <w:rFonts w:cs="Courier New"/>
              </w:rPr>
            </w:pPr>
            <w:proofErr w:type="spellStart"/>
            <w:ins w:id="234" w:author="José Rafael García Lázaro" w:date="2017-06-02T10:39:00Z">
              <w:r w:rsidRPr="00405EC5">
                <w:t>desordenarCubo</w:t>
              </w:r>
            </w:ins>
            <w:proofErr w:type="spellEnd"/>
            <w:del w:id="235" w:author="José Rafael García Lázaro" w:date="2017-06-02T10:39:00Z">
              <w:r w:rsidR="00F54B82" w:rsidDel="00405EC5">
                <w:delText>revolverCubo</w:delText>
              </w:r>
            </w:del>
          </w:p>
        </w:tc>
        <w:tc>
          <w:tcPr>
            <w:tcW w:w="850" w:type="dxa"/>
          </w:tcPr>
          <w:p w:rsidR="00F54B82" w:rsidRDefault="00F54B82" w:rsidP="005B1D38">
            <w:pPr>
              <w:contextualSpacing/>
            </w:pPr>
            <w:r>
              <w:t>E/S</w:t>
            </w:r>
          </w:p>
        </w:tc>
        <w:tc>
          <w:tcPr>
            <w:tcW w:w="1134" w:type="dxa"/>
          </w:tcPr>
          <w:p w:rsidR="00F54B82" w:rsidRDefault="00F54B82" w:rsidP="00840FD9">
            <w:pPr>
              <w:contextualSpacing/>
            </w:pPr>
            <w:proofErr w:type="spellStart"/>
            <w:r>
              <w:t>cr</w:t>
            </w:r>
            <w:proofErr w:type="spellEnd"/>
          </w:p>
        </w:tc>
        <w:tc>
          <w:tcPr>
            <w:tcW w:w="1560" w:type="dxa"/>
          </w:tcPr>
          <w:p w:rsidR="00F54B82" w:rsidRDefault="00F54B82" w:rsidP="00840FD9">
            <w:pPr>
              <w:contextualSpacing/>
            </w:pPr>
            <w:proofErr w:type="spellStart"/>
            <w:r>
              <w:t>tCuboRubik</w:t>
            </w:r>
            <w:proofErr w:type="spellEnd"/>
          </w:p>
        </w:tc>
        <w:tc>
          <w:tcPr>
            <w:tcW w:w="5386" w:type="dxa"/>
            <w:vMerge/>
          </w:tcPr>
          <w:p w:rsidR="00F54B82" w:rsidRDefault="00F54B82" w:rsidP="005B1D38">
            <w:pPr>
              <w:contextualSpacing/>
            </w:pPr>
          </w:p>
        </w:tc>
      </w:tr>
      <w:tr w:rsidR="00F54B82" w:rsidTr="00B1536B">
        <w:tc>
          <w:tcPr>
            <w:tcW w:w="2269" w:type="dxa"/>
          </w:tcPr>
          <w:p w:rsidR="00F54B82" w:rsidRPr="00D251D8" w:rsidRDefault="00F54B82" w:rsidP="00F54B82">
            <w:pPr>
              <w:contextualSpacing/>
              <w:rPr>
                <w:rFonts w:cs="Courier New"/>
              </w:rPr>
            </w:pPr>
            <w:proofErr w:type="spellStart"/>
            <w:r>
              <w:t>resolverCubo</w:t>
            </w:r>
            <w:proofErr w:type="spellEnd"/>
          </w:p>
        </w:tc>
        <w:tc>
          <w:tcPr>
            <w:tcW w:w="850" w:type="dxa"/>
          </w:tcPr>
          <w:p w:rsidR="00F54B82" w:rsidRDefault="00F54B82" w:rsidP="00840FD9">
            <w:pPr>
              <w:contextualSpacing/>
            </w:pPr>
            <w:r>
              <w:t>E/S</w:t>
            </w:r>
          </w:p>
        </w:tc>
        <w:tc>
          <w:tcPr>
            <w:tcW w:w="1134" w:type="dxa"/>
          </w:tcPr>
          <w:p w:rsidR="00F54B82" w:rsidRDefault="00F54B82" w:rsidP="00840FD9">
            <w:pPr>
              <w:contextualSpacing/>
            </w:pPr>
            <w:proofErr w:type="spellStart"/>
            <w:r>
              <w:t>cr</w:t>
            </w:r>
            <w:proofErr w:type="spellEnd"/>
          </w:p>
        </w:tc>
        <w:tc>
          <w:tcPr>
            <w:tcW w:w="1560" w:type="dxa"/>
          </w:tcPr>
          <w:p w:rsidR="00F54B82" w:rsidRDefault="00F54B82" w:rsidP="00840FD9">
            <w:pPr>
              <w:contextualSpacing/>
            </w:pPr>
            <w:proofErr w:type="spellStart"/>
            <w:r>
              <w:t>tCuboRubik</w:t>
            </w:r>
            <w:proofErr w:type="spellEnd"/>
          </w:p>
        </w:tc>
        <w:tc>
          <w:tcPr>
            <w:tcW w:w="5386" w:type="dxa"/>
            <w:vMerge/>
          </w:tcPr>
          <w:p w:rsidR="00F54B82" w:rsidRDefault="00F54B82" w:rsidP="005B1D38">
            <w:pPr>
              <w:contextualSpacing/>
            </w:pPr>
          </w:p>
        </w:tc>
      </w:tr>
      <w:tr w:rsidR="00F54B82" w:rsidTr="00B1536B">
        <w:tc>
          <w:tcPr>
            <w:tcW w:w="2269" w:type="dxa"/>
            <w:vMerge w:val="restart"/>
          </w:tcPr>
          <w:p w:rsidR="00F54B82" w:rsidRDefault="00F54B82" w:rsidP="005B1D38">
            <w:pPr>
              <w:contextualSpacing/>
            </w:pPr>
            <w:proofErr w:type="spellStart"/>
            <w:r>
              <w:t>cuboResuelto</w:t>
            </w:r>
            <w:proofErr w:type="spellEnd"/>
          </w:p>
        </w:tc>
        <w:tc>
          <w:tcPr>
            <w:tcW w:w="850" w:type="dxa"/>
          </w:tcPr>
          <w:p w:rsidR="00F54B82" w:rsidRDefault="00F54B82" w:rsidP="005B1D38">
            <w:pPr>
              <w:contextualSpacing/>
            </w:pPr>
            <w:r>
              <w:t>E/S</w:t>
            </w:r>
          </w:p>
        </w:tc>
        <w:tc>
          <w:tcPr>
            <w:tcW w:w="1134" w:type="dxa"/>
          </w:tcPr>
          <w:p w:rsidR="00F54B82" w:rsidRDefault="00F54B82" w:rsidP="00840FD9">
            <w:pPr>
              <w:contextualSpacing/>
            </w:pPr>
            <w:proofErr w:type="spellStart"/>
            <w:r>
              <w:t>cr</w:t>
            </w:r>
            <w:proofErr w:type="spellEnd"/>
          </w:p>
        </w:tc>
        <w:tc>
          <w:tcPr>
            <w:tcW w:w="1560" w:type="dxa"/>
          </w:tcPr>
          <w:p w:rsidR="00F54B82" w:rsidRDefault="00F54B82" w:rsidP="00840FD9">
            <w:pPr>
              <w:contextualSpacing/>
            </w:pPr>
            <w:proofErr w:type="spellStart"/>
            <w:r>
              <w:t>tCuboRubik</w:t>
            </w:r>
            <w:proofErr w:type="spellEnd"/>
          </w:p>
        </w:tc>
        <w:tc>
          <w:tcPr>
            <w:tcW w:w="5386" w:type="dxa"/>
            <w:vMerge/>
          </w:tcPr>
          <w:p w:rsidR="00F54B82" w:rsidRDefault="00F54B82" w:rsidP="005B1D38">
            <w:pPr>
              <w:contextualSpacing/>
            </w:pPr>
          </w:p>
        </w:tc>
      </w:tr>
      <w:tr w:rsidR="005C42AC" w:rsidTr="00B1536B">
        <w:tc>
          <w:tcPr>
            <w:tcW w:w="2269" w:type="dxa"/>
            <w:vMerge/>
          </w:tcPr>
          <w:p w:rsidR="005C42AC" w:rsidRPr="00D50750" w:rsidRDefault="005C42AC" w:rsidP="005B1D38">
            <w:pPr>
              <w:contextualSpacing/>
            </w:pPr>
          </w:p>
        </w:tc>
        <w:tc>
          <w:tcPr>
            <w:tcW w:w="850" w:type="dxa"/>
          </w:tcPr>
          <w:p w:rsidR="005C42AC" w:rsidRDefault="005C42AC" w:rsidP="005B1D38">
            <w:pPr>
              <w:contextualSpacing/>
            </w:pPr>
            <w:r>
              <w:t>S</w:t>
            </w:r>
          </w:p>
        </w:tc>
        <w:tc>
          <w:tcPr>
            <w:tcW w:w="1134" w:type="dxa"/>
          </w:tcPr>
          <w:p w:rsidR="005C42AC" w:rsidRDefault="005C42AC" w:rsidP="005B1D38">
            <w:pPr>
              <w:contextualSpacing/>
            </w:pPr>
          </w:p>
        </w:tc>
        <w:tc>
          <w:tcPr>
            <w:tcW w:w="1560" w:type="dxa"/>
          </w:tcPr>
          <w:p w:rsidR="005C42AC" w:rsidRDefault="00F54B82" w:rsidP="005B1D38">
            <w:pPr>
              <w:contextualSpacing/>
            </w:pPr>
            <w:r>
              <w:t>lógico</w:t>
            </w:r>
          </w:p>
        </w:tc>
        <w:tc>
          <w:tcPr>
            <w:tcW w:w="5386" w:type="dxa"/>
            <w:vMerge/>
          </w:tcPr>
          <w:p w:rsidR="005C42AC" w:rsidRDefault="005C42AC" w:rsidP="005B1D38">
            <w:pPr>
              <w:contextualSpacing/>
            </w:pPr>
          </w:p>
        </w:tc>
      </w:tr>
      <w:tr w:rsidR="00840FD9" w:rsidTr="00B1536B">
        <w:tc>
          <w:tcPr>
            <w:tcW w:w="2269" w:type="dxa"/>
            <w:vMerge w:val="restart"/>
          </w:tcPr>
          <w:p w:rsidR="00840FD9" w:rsidRPr="00D50750" w:rsidRDefault="00840FD9" w:rsidP="00840FD9">
            <w:pPr>
              <w:contextualSpacing/>
            </w:pPr>
            <w:proofErr w:type="spellStart"/>
            <w:r>
              <w:t>leerGiro</w:t>
            </w:r>
            <w:proofErr w:type="spellEnd"/>
          </w:p>
        </w:tc>
        <w:tc>
          <w:tcPr>
            <w:tcW w:w="850" w:type="dxa"/>
          </w:tcPr>
          <w:p w:rsidR="00840FD9" w:rsidRDefault="00840FD9" w:rsidP="00840FD9">
            <w:pPr>
              <w:contextualSpacing/>
            </w:pPr>
            <w:r>
              <w:t>E</w:t>
            </w:r>
          </w:p>
        </w:tc>
        <w:tc>
          <w:tcPr>
            <w:tcW w:w="1134" w:type="dxa"/>
          </w:tcPr>
          <w:p w:rsidR="00840FD9" w:rsidRDefault="00840FD9" w:rsidP="00840FD9">
            <w:pPr>
              <w:contextualSpacing/>
            </w:pPr>
            <w:r>
              <w:t>n</w:t>
            </w:r>
          </w:p>
        </w:tc>
        <w:tc>
          <w:tcPr>
            <w:tcW w:w="1560" w:type="dxa"/>
          </w:tcPr>
          <w:p w:rsidR="00840FD9" w:rsidRDefault="00840FD9" w:rsidP="00840FD9">
            <w:r>
              <w:t>entero</w:t>
            </w:r>
          </w:p>
        </w:tc>
        <w:tc>
          <w:tcPr>
            <w:tcW w:w="5386" w:type="dxa"/>
            <w:vMerge/>
          </w:tcPr>
          <w:p w:rsidR="00840FD9" w:rsidRDefault="00840FD9" w:rsidP="00840FD9">
            <w:pPr>
              <w:contextualSpacing/>
            </w:pPr>
          </w:p>
        </w:tc>
      </w:tr>
      <w:tr w:rsidR="005C42AC" w:rsidTr="00B1536B">
        <w:tc>
          <w:tcPr>
            <w:tcW w:w="2269" w:type="dxa"/>
            <w:vMerge/>
          </w:tcPr>
          <w:p w:rsidR="005C42AC" w:rsidRPr="00D50750" w:rsidRDefault="005C42AC" w:rsidP="005B1D38">
            <w:pPr>
              <w:contextualSpacing/>
            </w:pPr>
          </w:p>
        </w:tc>
        <w:tc>
          <w:tcPr>
            <w:tcW w:w="850" w:type="dxa"/>
          </w:tcPr>
          <w:p w:rsidR="005C42AC" w:rsidRDefault="005C42AC" w:rsidP="005B1D38">
            <w:pPr>
              <w:contextualSpacing/>
            </w:pPr>
            <w:r>
              <w:t>S</w:t>
            </w:r>
          </w:p>
        </w:tc>
        <w:tc>
          <w:tcPr>
            <w:tcW w:w="1134" w:type="dxa"/>
          </w:tcPr>
          <w:p w:rsidR="005C42AC" w:rsidRDefault="00840FD9" w:rsidP="005B1D38">
            <w:pPr>
              <w:contextualSpacing/>
            </w:pPr>
            <w:r>
              <w:t>g</w:t>
            </w:r>
          </w:p>
        </w:tc>
        <w:tc>
          <w:tcPr>
            <w:tcW w:w="1560" w:type="dxa"/>
          </w:tcPr>
          <w:p w:rsidR="005C42AC" w:rsidRDefault="00840FD9" w:rsidP="005B1D38">
            <w:pPr>
              <w:contextualSpacing/>
            </w:pPr>
            <w:proofErr w:type="spellStart"/>
            <w:r w:rsidRPr="00840FD9">
              <w:t>tGiro</w:t>
            </w:r>
            <w:proofErr w:type="spellEnd"/>
          </w:p>
        </w:tc>
        <w:tc>
          <w:tcPr>
            <w:tcW w:w="5386" w:type="dxa"/>
            <w:vMerge/>
          </w:tcPr>
          <w:p w:rsidR="005C42AC" w:rsidRDefault="005C42AC" w:rsidP="005B1D38">
            <w:pPr>
              <w:contextualSpacing/>
            </w:pPr>
          </w:p>
        </w:tc>
      </w:tr>
      <w:tr w:rsidR="00840FD9" w:rsidTr="00B1536B">
        <w:tc>
          <w:tcPr>
            <w:tcW w:w="2269" w:type="dxa"/>
            <w:vMerge w:val="restart"/>
          </w:tcPr>
          <w:p w:rsidR="00840FD9" w:rsidRPr="00D251D8" w:rsidRDefault="00840FD9" w:rsidP="00840FD9">
            <w:pPr>
              <w:contextualSpacing/>
              <w:rPr>
                <w:rFonts w:cs="Courier New"/>
              </w:rPr>
            </w:pPr>
            <w:proofErr w:type="spellStart"/>
            <w:r>
              <w:t>giroAleatorio</w:t>
            </w:r>
            <w:proofErr w:type="spellEnd"/>
          </w:p>
        </w:tc>
        <w:tc>
          <w:tcPr>
            <w:tcW w:w="850" w:type="dxa"/>
          </w:tcPr>
          <w:p w:rsidR="00840FD9" w:rsidRDefault="00840FD9" w:rsidP="00840FD9">
            <w:pPr>
              <w:contextualSpacing/>
            </w:pPr>
            <w:r>
              <w:t>E</w:t>
            </w:r>
          </w:p>
        </w:tc>
        <w:tc>
          <w:tcPr>
            <w:tcW w:w="1134" w:type="dxa"/>
          </w:tcPr>
          <w:p w:rsidR="00840FD9" w:rsidRDefault="00840FD9" w:rsidP="00840FD9">
            <w:pPr>
              <w:contextualSpacing/>
            </w:pPr>
            <w:r>
              <w:t>n</w:t>
            </w:r>
          </w:p>
        </w:tc>
        <w:tc>
          <w:tcPr>
            <w:tcW w:w="1560" w:type="dxa"/>
          </w:tcPr>
          <w:p w:rsidR="00840FD9" w:rsidRDefault="00840FD9" w:rsidP="00840FD9">
            <w:r>
              <w:t>entero</w:t>
            </w:r>
          </w:p>
        </w:tc>
        <w:tc>
          <w:tcPr>
            <w:tcW w:w="5386" w:type="dxa"/>
            <w:vMerge/>
          </w:tcPr>
          <w:p w:rsidR="00840FD9" w:rsidRDefault="00840FD9" w:rsidP="00840FD9">
            <w:pPr>
              <w:contextualSpacing/>
            </w:pPr>
          </w:p>
        </w:tc>
      </w:tr>
      <w:tr w:rsidR="00840FD9" w:rsidTr="00B1536B">
        <w:tc>
          <w:tcPr>
            <w:tcW w:w="2269" w:type="dxa"/>
            <w:vMerge/>
          </w:tcPr>
          <w:p w:rsidR="00840FD9" w:rsidRDefault="00840FD9" w:rsidP="00840FD9">
            <w:pPr>
              <w:contextualSpacing/>
            </w:pPr>
          </w:p>
        </w:tc>
        <w:tc>
          <w:tcPr>
            <w:tcW w:w="850" w:type="dxa"/>
          </w:tcPr>
          <w:p w:rsidR="00840FD9" w:rsidRDefault="00840FD9" w:rsidP="00840FD9">
            <w:pPr>
              <w:contextualSpacing/>
            </w:pPr>
            <w:r>
              <w:t>S</w:t>
            </w:r>
          </w:p>
        </w:tc>
        <w:tc>
          <w:tcPr>
            <w:tcW w:w="1134" w:type="dxa"/>
          </w:tcPr>
          <w:p w:rsidR="00840FD9" w:rsidRDefault="00840FD9" w:rsidP="00840FD9">
            <w:pPr>
              <w:contextualSpacing/>
            </w:pPr>
            <w:r>
              <w:t>g</w:t>
            </w:r>
          </w:p>
        </w:tc>
        <w:tc>
          <w:tcPr>
            <w:tcW w:w="1560" w:type="dxa"/>
          </w:tcPr>
          <w:p w:rsidR="00840FD9" w:rsidRDefault="00840FD9" w:rsidP="00840FD9">
            <w:pPr>
              <w:contextualSpacing/>
            </w:pPr>
            <w:proofErr w:type="spellStart"/>
            <w:r w:rsidRPr="00840FD9">
              <w:t>tGiro</w:t>
            </w:r>
            <w:proofErr w:type="spellEnd"/>
          </w:p>
        </w:tc>
        <w:tc>
          <w:tcPr>
            <w:tcW w:w="5386" w:type="dxa"/>
            <w:vMerge/>
          </w:tcPr>
          <w:p w:rsidR="00840FD9" w:rsidRDefault="00840FD9" w:rsidP="00840FD9">
            <w:pPr>
              <w:contextualSpacing/>
            </w:pPr>
          </w:p>
        </w:tc>
      </w:tr>
      <w:tr w:rsidR="00840FD9" w:rsidTr="00B1536B">
        <w:tc>
          <w:tcPr>
            <w:tcW w:w="2269" w:type="dxa"/>
            <w:vMerge w:val="restart"/>
          </w:tcPr>
          <w:p w:rsidR="00840FD9" w:rsidRPr="00D50750" w:rsidRDefault="00840FD9" w:rsidP="00840FD9">
            <w:pPr>
              <w:contextualSpacing/>
            </w:pPr>
            <w:proofErr w:type="spellStart"/>
            <w:r>
              <w:t>girarCapaCubo</w:t>
            </w:r>
            <w:proofErr w:type="spellEnd"/>
          </w:p>
        </w:tc>
        <w:tc>
          <w:tcPr>
            <w:tcW w:w="850" w:type="dxa"/>
          </w:tcPr>
          <w:p w:rsidR="00840FD9" w:rsidRDefault="00840FD9" w:rsidP="00840FD9">
            <w:pPr>
              <w:contextualSpacing/>
            </w:pPr>
            <w:r>
              <w:t>E/S</w:t>
            </w:r>
          </w:p>
        </w:tc>
        <w:tc>
          <w:tcPr>
            <w:tcW w:w="1134" w:type="dxa"/>
          </w:tcPr>
          <w:p w:rsidR="00840FD9" w:rsidRDefault="00840FD9" w:rsidP="00840FD9">
            <w:pPr>
              <w:contextualSpacing/>
            </w:pPr>
            <w:proofErr w:type="spellStart"/>
            <w:r>
              <w:t>cr</w:t>
            </w:r>
            <w:proofErr w:type="spellEnd"/>
          </w:p>
        </w:tc>
        <w:tc>
          <w:tcPr>
            <w:tcW w:w="1560" w:type="dxa"/>
          </w:tcPr>
          <w:p w:rsidR="00840FD9" w:rsidRDefault="00840FD9" w:rsidP="00840FD9">
            <w:pPr>
              <w:contextualSpacing/>
            </w:pPr>
            <w:proofErr w:type="spellStart"/>
            <w:r>
              <w:t>tCuboRubik</w:t>
            </w:r>
            <w:proofErr w:type="spellEnd"/>
          </w:p>
        </w:tc>
        <w:tc>
          <w:tcPr>
            <w:tcW w:w="5386" w:type="dxa"/>
            <w:vMerge/>
          </w:tcPr>
          <w:p w:rsidR="00840FD9" w:rsidRDefault="00840FD9" w:rsidP="00840FD9">
            <w:pPr>
              <w:contextualSpacing/>
            </w:pPr>
          </w:p>
        </w:tc>
      </w:tr>
      <w:tr w:rsidR="00840FD9" w:rsidTr="003F77E1">
        <w:trPr>
          <w:trHeight w:val="244"/>
        </w:trPr>
        <w:tc>
          <w:tcPr>
            <w:tcW w:w="2269" w:type="dxa"/>
            <w:vMerge/>
          </w:tcPr>
          <w:p w:rsidR="00840FD9" w:rsidRPr="00D251D8" w:rsidRDefault="00840FD9" w:rsidP="00840FD9">
            <w:pPr>
              <w:contextualSpacing/>
              <w:rPr>
                <w:rFonts w:cs="Courier New"/>
              </w:rPr>
            </w:pPr>
          </w:p>
        </w:tc>
        <w:tc>
          <w:tcPr>
            <w:tcW w:w="850" w:type="dxa"/>
          </w:tcPr>
          <w:p w:rsidR="00840FD9" w:rsidRDefault="00840FD9" w:rsidP="00840FD9">
            <w:pPr>
              <w:contextualSpacing/>
            </w:pPr>
            <w:del w:id="236" w:author="José Rafael García Lázaro" w:date="2017-06-01T08:51:00Z">
              <w:r w:rsidDel="00840FD9">
                <w:delText>S</w:delText>
              </w:r>
            </w:del>
            <w:ins w:id="237" w:author="José Rafael García Lázaro" w:date="2017-06-01T08:51:00Z">
              <w:r>
                <w:t>E</w:t>
              </w:r>
            </w:ins>
          </w:p>
        </w:tc>
        <w:tc>
          <w:tcPr>
            <w:tcW w:w="1134" w:type="dxa"/>
          </w:tcPr>
          <w:p w:rsidR="00840FD9" w:rsidRDefault="00840FD9" w:rsidP="00840FD9">
            <w:pPr>
              <w:contextualSpacing/>
            </w:pPr>
            <w:ins w:id="238" w:author="José Rafael García Lázaro" w:date="2017-06-01T08:51:00Z">
              <w:r>
                <w:t>g</w:t>
              </w:r>
            </w:ins>
            <w:del w:id="239" w:author="José Rafael García Lázaro" w:date="2017-06-01T08:51:00Z">
              <w:r w:rsidDel="00EC5E2E">
                <w:delText>qr</w:delText>
              </w:r>
            </w:del>
          </w:p>
        </w:tc>
        <w:tc>
          <w:tcPr>
            <w:tcW w:w="1560" w:type="dxa"/>
          </w:tcPr>
          <w:p w:rsidR="00840FD9" w:rsidRDefault="00840FD9" w:rsidP="00840FD9">
            <w:pPr>
              <w:contextualSpacing/>
            </w:pPr>
            <w:proofErr w:type="spellStart"/>
            <w:ins w:id="240" w:author="José Rafael García Lázaro" w:date="2017-06-01T08:51:00Z">
              <w:r w:rsidRPr="00840FD9">
                <w:t>tGiro</w:t>
              </w:r>
            </w:ins>
            <w:proofErr w:type="spellEnd"/>
            <w:del w:id="241" w:author="José Rafael García Lázaro" w:date="2017-06-01T08:51:00Z">
              <w:r w:rsidDel="00EC5E2E">
                <w:delText>tipo_qr</w:delText>
              </w:r>
            </w:del>
          </w:p>
        </w:tc>
        <w:tc>
          <w:tcPr>
            <w:tcW w:w="5386" w:type="dxa"/>
            <w:vMerge/>
          </w:tcPr>
          <w:p w:rsidR="00840FD9" w:rsidRDefault="00840FD9" w:rsidP="00840FD9">
            <w:pPr>
              <w:contextualSpacing/>
            </w:pPr>
          </w:p>
        </w:tc>
      </w:tr>
      <w:tr w:rsidR="008430F3" w:rsidTr="00B1536B">
        <w:tc>
          <w:tcPr>
            <w:tcW w:w="2269" w:type="dxa"/>
            <w:vMerge w:val="restart"/>
          </w:tcPr>
          <w:p w:rsidR="008430F3" w:rsidRPr="00D251D8" w:rsidRDefault="00AB57F5" w:rsidP="005B1D38">
            <w:pPr>
              <w:contextualSpacing/>
              <w:rPr>
                <w:rFonts w:cs="Courier New"/>
              </w:rPr>
            </w:pPr>
            <w:proofErr w:type="spellStart"/>
            <w:r w:rsidRPr="00AB57F5">
              <w:t>girarCara</w:t>
            </w:r>
            <w:proofErr w:type="spellEnd"/>
            <w:r w:rsidRPr="00AB57F5" w:rsidDel="00840FD9">
              <w:t xml:space="preserve"> </w:t>
            </w:r>
            <w:del w:id="242" w:author="José Rafael García Lázaro" w:date="2017-06-01T08:52:00Z">
              <w:r w:rsidR="008430F3" w:rsidDel="00840FD9">
                <w:delText>detectar_patron_posicion</w:delText>
              </w:r>
            </w:del>
          </w:p>
        </w:tc>
        <w:tc>
          <w:tcPr>
            <w:tcW w:w="850" w:type="dxa"/>
          </w:tcPr>
          <w:p w:rsidR="008430F3" w:rsidRDefault="008430F3" w:rsidP="005B1D38">
            <w:pPr>
              <w:contextualSpacing/>
            </w:pPr>
            <w:r>
              <w:t>E</w:t>
            </w:r>
            <w:ins w:id="243" w:author="José Rafael García Lázaro" w:date="2017-06-01T08:52:00Z">
              <w:r w:rsidR="00840FD9">
                <w:t>/S</w:t>
              </w:r>
            </w:ins>
          </w:p>
        </w:tc>
        <w:tc>
          <w:tcPr>
            <w:tcW w:w="1134" w:type="dxa"/>
          </w:tcPr>
          <w:p w:rsidR="008430F3" w:rsidRDefault="008430F3" w:rsidP="00FE40E1">
            <w:pPr>
              <w:contextualSpacing/>
            </w:pPr>
            <w:del w:id="244" w:author="José Rafael García Lázaro" w:date="2017-06-01T08:52:00Z">
              <w:r w:rsidDel="00840FD9">
                <w:delText>qr</w:delText>
              </w:r>
            </w:del>
            <w:ins w:id="245" w:author="José Rafael García Lázaro" w:date="2017-06-01T08:52:00Z">
              <w:r w:rsidR="00840FD9">
                <w:t>m</w:t>
              </w:r>
            </w:ins>
          </w:p>
        </w:tc>
        <w:tc>
          <w:tcPr>
            <w:tcW w:w="1560" w:type="dxa"/>
          </w:tcPr>
          <w:p w:rsidR="008430F3" w:rsidRDefault="008430F3" w:rsidP="00FE40E1">
            <w:pPr>
              <w:contextualSpacing/>
            </w:pPr>
            <w:del w:id="246" w:author="José Rafael García Lázaro" w:date="2017-06-01T08:53:00Z">
              <w:r w:rsidDel="00840FD9">
                <w:delText>tipo_qr</w:delText>
              </w:r>
            </w:del>
            <w:proofErr w:type="spellStart"/>
            <w:ins w:id="247" w:author="José Rafael García Lázaro" w:date="2017-06-01T08:53:00Z">
              <w:r w:rsidR="00840FD9">
                <w:t>tmatriz</w:t>
              </w:r>
            </w:ins>
            <w:proofErr w:type="spellEnd"/>
          </w:p>
        </w:tc>
        <w:tc>
          <w:tcPr>
            <w:tcW w:w="5386" w:type="dxa"/>
            <w:vMerge/>
          </w:tcPr>
          <w:p w:rsidR="008430F3" w:rsidRDefault="008430F3" w:rsidP="005B1D38">
            <w:pPr>
              <w:contextualSpacing/>
            </w:pPr>
          </w:p>
        </w:tc>
      </w:tr>
      <w:tr w:rsidR="00840FD9" w:rsidTr="00B1536B">
        <w:tc>
          <w:tcPr>
            <w:tcW w:w="2269" w:type="dxa"/>
            <w:vMerge/>
          </w:tcPr>
          <w:p w:rsidR="00840FD9" w:rsidRPr="00D251D8" w:rsidRDefault="00840FD9" w:rsidP="00840FD9">
            <w:pPr>
              <w:contextualSpacing/>
              <w:rPr>
                <w:rFonts w:cs="Courier New"/>
              </w:rPr>
            </w:pPr>
          </w:p>
        </w:tc>
        <w:tc>
          <w:tcPr>
            <w:tcW w:w="850" w:type="dxa"/>
          </w:tcPr>
          <w:p w:rsidR="00840FD9" w:rsidRDefault="00840FD9" w:rsidP="00840FD9">
            <w:pPr>
              <w:contextualSpacing/>
            </w:pPr>
            <w:ins w:id="248" w:author="José Rafael García Lázaro" w:date="2017-06-01T08:52:00Z">
              <w:r>
                <w:t>E</w:t>
              </w:r>
            </w:ins>
            <w:del w:id="249" w:author="José Rafael García Lázaro" w:date="2017-06-01T08:52:00Z">
              <w:r w:rsidDel="00840FD9">
                <w:delText>S</w:delText>
              </w:r>
            </w:del>
          </w:p>
        </w:tc>
        <w:tc>
          <w:tcPr>
            <w:tcW w:w="1134" w:type="dxa"/>
          </w:tcPr>
          <w:p w:rsidR="00840FD9" w:rsidRDefault="00840FD9" w:rsidP="00840FD9">
            <w:pPr>
              <w:contextualSpacing/>
            </w:pPr>
            <w:ins w:id="250" w:author="José Rafael García Lázaro" w:date="2017-06-01T08:52:00Z">
              <w:r>
                <w:t>g</w:t>
              </w:r>
            </w:ins>
          </w:p>
        </w:tc>
        <w:tc>
          <w:tcPr>
            <w:tcW w:w="1560" w:type="dxa"/>
          </w:tcPr>
          <w:p w:rsidR="00840FD9" w:rsidRDefault="00840FD9" w:rsidP="00840FD9">
            <w:pPr>
              <w:contextualSpacing/>
            </w:pPr>
            <w:proofErr w:type="spellStart"/>
            <w:ins w:id="251" w:author="José Rafael García Lázaro" w:date="2017-06-01T08:52:00Z">
              <w:r w:rsidRPr="00840FD9">
                <w:t>tGiro</w:t>
              </w:r>
            </w:ins>
            <w:proofErr w:type="spellEnd"/>
            <w:del w:id="252" w:author="José Rafael García Lázaro" w:date="2017-06-01T08:52:00Z">
              <w:r w:rsidDel="00CF5E5D">
                <w:delText>lógico</w:delText>
              </w:r>
            </w:del>
          </w:p>
        </w:tc>
        <w:tc>
          <w:tcPr>
            <w:tcW w:w="5386" w:type="dxa"/>
            <w:vMerge/>
          </w:tcPr>
          <w:p w:rsidR="00840FD9" w:rsidRDefault="00840FD9" w:rsidP="00840FD9">
            <w:pPr>
              <w:contextualSpacing/>
            </w:pPr>
          </w:p>
        </w:tc>
      </w:tr>
      <w:tr w:rsidR="00BF6883" w:rsidTr="00B1536B">
        <w:tc>
          <w:tcPr>
            <w:tcW w:w="2269" w:type="dxa"/>
          </w:tcPr>
          <w:p w:rsidR="00BF6883" w:rsidRPr="00D251D8" w:rsidRDefault="00BF6883" w:rsidP="00BF6883">
            <w:pPr>
              <w:contextualSpacing/>
              <w:rPr>
                <w:rFonts w:cs="Courier New"/>
              </w:rPr>
            </w:pPr>
            <w:proofErr w:type="spellStart"/>
            <w:ins w:id="253" w:author="José Rafael García Lázaro" w:date="2017-06-01T08:53:00Z">
              <w:r>
                <w:t>imprimirCubo</w:t>
              </w:r>
            </w:ins>
            <w:proofErr w:type="spellEnd"/>
            <w:del w:id="254" w:author="José Rafael García Lázaro" w:date="2017-06-01T08:53:00Z">
              <w:r w:rsidDel="00BF6883">
                <w:delText>girar_gr_90</w:delText>
              </w:r>
            </w:del>
          </w:p>
        </w:tc>
        <w:tc>
          <w:tcPr>
            <w:tcW w:w="850" w:type="dxa"/>
          </w:tcPr>
          <w:p w:rsidR="00BF6883" w:rsidRDefault="00BF6883" w:rsidP="00BF6883">
            <w:pPr>
              <w:contextualSpacing/>
            </w:pPr>
            <w:ins w:id="255" w:author="José Rafael García Lázaro" w:date="2017-06-01T08:53:00Z">
              <w:r>
                <w:t>E/S</w:t>
              </w:r>
            </w:ins>
            <w:del w:id="256" w:author="José Rafael García Lázaro" w:date="2017-06-01T08:53:00Z">
              <w:r w:rsidDel="000C3591">
                <w:delText>E/S</w:delText>
              </w:r>
            </w:del>
          </w:p>
        </w:tc>
        <w:tc>
          <w:tcPr>
            <w:tcW w:w="1134" w:type="dxa"/>
          </w:tcPr>
          <w:p w:rsidR="00BF6883" w:rsidRDefault="00BF6883" w:rsidP="00BF6883">
            <w:pPr>
              <w:contextualSpacing/>
            </w:pPr>
            <w:proofErr w:type="spellStart"/>
            <w:ins w:id="257" w:author="José Rafael García Lázaro" w:date="2017-06-01T08:53:00Z">
              <w:r>
                <w:t>cr</w:t>
              </w:r>
            </w:ins>
            <w:proofErr w:type="spellEnd"/>
            <w:del w:id="258" w:author="José Rafael García Lázaro" w:date="2017-06-01T08:53:00Z">
              <w:r w:rsidDel="000C3591">
                <w:delText>qr</w:delText>
              </w:r>
            </w:del>
          </w:p>
        </w:tc>
        <w:tc>
          <w:tcPr>
            <w:tcW w:w="1560" w:type="dxa"/>
          </w:tcPr>
          <w:p w:rsidR="00BF6883" w:rsidRDefault="00BF6883" w:rsidP="00BF6883">
            <w:pPr>
              <w:contextualSpacing/>
            </w:pPr>
            <w:proofErr w:type="spellStart"/>
            <w:ins w:id="259" w:author="José Rafael García Lázaro" w:date="2017-06-01T08:53:00Z">
              <w:r>
                <w:t>tCuboRubik</w:t>
              </w:r>
            </w:ins>
            <w:proofErr w:type="spellEnd"/>
            <w:del w:id="260" w:author="José Rafael García Lázaro" w:date="2017-06-01T08:53:00Z">
              <w:r w:rsidDel="000C3591">
                <w:delText>tipo_qr</w:delText>
              </w:r>
            </w:del>
          </w:p>
        </w:tc>
        <w:tc>
          <w:tcPr>
            <w:tcW w:w="5386" w:type="dxa"/>
            <w:vMerge/>
          </w:tcPr>
          <w:p w:rsidR="00BF6883" w:rsidRDefault="00BF6883" w:rsidP="00BF6883">
            <w:pPr>
              <w:contextualSpacing/>
            </w:pPr>
          </w:p>
        </w:tc>
      </w:tr>
    </w:tbl>
    <w:p w:rsidR="005B1D38" w:rsidRDefault="005B1D38" w:rsidP="005B1D38">
      <w:pPr>
        <w:contextualSpacing/>
      </w:pPr>
    </w:p>
    <w:p w:rsidR="000177AF" w:rsidRPr="00797440" w:rsidRDefault="000177AF" w:rsidP="000177AF">
      <w:pPr>
        <w:rPr>
          <w:b/>
          <w:u w:val="double"/>
        </w:rPr>
      </w:pPr>
      <w:r w:rsidRPr="00797440">
        <w:rPr>
          <w:b/>
          <w:u w:val="double"/>
        </w:rPr>
        <w:t xml:space="preserve">DISEÑO </w:t>
      </w:r>
      <w:r>
        <w:rPr>
          <w:b/>
          <w:u w:val="double"/>
        </w:rPr>
        <w:t>DETALLADO</w:t>
      </w:r>
    </w:p>
    <w:p w:rsidR="00797440" w:rsidRDefault="00797440"/>
    <w:p w:rsidR="000177AF" w:rsidRPr="00B328B9" w:rsidRDefault="000177AF" w:rsidP="000177AF">
      <w:pPr>
        <w:contextualSpacing/>
        <w:rPr>
          <w:b/>
          <w:u w:val="single"/>
        </w:rPr>
      </w:pPr>
      <w:r>
        <w:rPr>
          <w:b/>
          <w:u w:val="single"/>
        </w:rPr>
        <w:t>MÓDULO PRINCIPAL</w:t>
      </w:r>
    </w:p>
    <w:p w:rsidR="000177AF" w:rsidRDefault="000177AF"/>
    <w:p w:rsidR="002A7C45" w:rsidRDefault="00253EF8" w:rsidP="0070692B">
      <w:pPr>
        <w:pStyle w:val="Prrafodelista"/>
        <w:numPr>
          <w:ilvl w:val="0"/>
          <w:numId w:val="8"/>
        </w:numPr>
      </w:pPr>
      <w:r>
        <w:t xml:space="preserve">Declarar variable </w:t>
      </w:r>
      <w:r w:rsidR="002A7C45">
        <w:t xml:space="preserve">para representar </w:t>
      </w:r>
      <w:r>
        <w:t xml:space="preserve">el cubo de </w:t>
      </w:r>
      <w:proofErr w:type="spellStart"/>
      <w:r>
        <w:t>Rubik</w:t>
      </w:r>
      <w:proofErr w:type="spellEnd"/>
      <w:r>
        <w:t>.</w:t>
      </w:r>
    </w:p>
    <w:p w:rsidR="00A740F7" w:rsidRDefault="00253EF8" w:rsidP="0070692B">
      <w:pPr>
        <w:pStyle w:val="Prrafodelista"/>
        <w:numPr>
          <w:ilvl w:val="0"/>
          <w:numId w:val="8"/>
        </w:numPr>
      </w:pPr>
      <w:r>
        <w:t xml:space="preserve">Llamar secuencialmente a los módulos que resuelven los pasos principales del algoritmo: inicializar las caras del cubo a la configuración original de colores, </w:t>
      </w:r>
      <w:del w:id="261" w:author="José Rafael García Lázaro" w:date="2017-06-02T11:01:00Z">
        <w:r w:rsidDel="0045088F">
          <w:delText xml:space="preserve">revolver </w:delText>
        </w:r>
      </w:del>
      <w:ins w:id="262" w:author="José Rafael García Lázaro" w:date="2017-06-02T11:01:00Z">
        <w:r w:rsidR="0045088F">
          <w:t>desordenar</w:t>
        </w:r>
      </w:ins>
      <w:r w:rsidR="00940806">
        <w:t xml:space="preserve"> </w:t>
      </w:r>
      <w:r>
        <w:t>el cubo (hacer 20 giros aleatorios), imprimir las caras del cubo en pantalla y resolver el cubo.</w:t>
      </w:r>
    </w:p>
    <w:p w:rsidR="00253EF8" w:rsidRDefault="00253EF8" w:rsidP="0070692B">
      <w:pPr>
        <w:pStyle w:val="Prrafodelista"/>
        <w:numPr>
          <w:ilvl w:val="0"/>
          <w:numId w:val="8"/>
        </w:numPr>
        <w:rPr>
          <w:ins w:id="263" w:author="José Rafael García Lázaro" w:date="2017-06-01T08:55:00Z"/>
        </w:rPr>
      </w:pPr>
      <w:r>
        <w:t xml:space="preserve">Nota: en </w:t>
      </w:r>
      <w:r w:rsidR="00D3117E" w:rsidRPr="00D3117E">
        <w:rPr>
          <w:b/>
          <w:i/>
          <w:rPrChange w:id="264" w:author="José Rafael García Lázaro" w:date="2017-06-01T09:15:00Z">
            <w:rPr/>
          </w:rPrChange>
        </w:rPr>
        <w:t>C</w:t>
      </w:r>
      <w:r>
        <w:t xml:space="preserve"> ejecutaremos </w:t>
      </w:r>
      <w:ins w:id="265" w:author="José Rafael García Lázaro" w:date="2017-06-01T09:16:00Z">
        <w:r w:rsidR="00F31DA7">
          <w:t xml:space="preserve">al principio del programa </w:t>
        </w:r>
      </w:ins>
      <w:r>
        <w:t xml:space="preserve">la función </w:t>
      </w:r>
      <w:proofErr w:type="spellStart"/>
      <w:r w:rsidR="00D3117E" w:rsidRPr="00D3117E">
        <w:rPr>
          <w:b/>
          <w:i/>
          <w:rPrChange w:id="266" w:author="José Rafael García Lázaro" w:date="2017-06-01T09:15:00Z">
            <w:rPr/>
          </w:rPrChange>
        </w:rPr>
        <w:t>srand</w:t>
      </w:r>
      <w:proofErr w:type="spellEnd"/>
      <w:r w:rsidR="00D3117E" w:rsidRPr="00D3117E">
        <w:rPr>
          <w:b/>
          <w:i/>
          <w:rPrChange w:id="267" w:author="José Rafael García Lázaro" w:date="2017-06-01T09:15:00Z">
            <w:rPr/>
          </w:rPrChange>
        </w:rPr>
        <w:t>()</w:t>
      </w:r>
      <w:r>
        <w:t xml:space="preserve"> para revolver la base inicial (semilla) del algoritmo de generación de números aleatorios</w:t>
      </w:r>
      <w:r w:rsidR="002A1F51">
        <w:t>, inicializándola a un valor obtenido del reloj del sistema.</w:t>
      </w:r>
    </w:p>
    <w:p w:rsidR="00D3541D" w:rsidRDefault="00D3541D">
      <w:pPr>
        <w:rPr>
          <w:ins w:id="268" w:author="José Rafael García Lázaro" w:date="2017-06-01T08:55:00Z"/>
        </w:rPr>
        <w:pPrChange w:id="269" w:author="José Rafael García Lázaro" w:date="2017-06-01T08:55:00Z">
          <w:pPr>
            <w:pStyle w:val="Prrafodelista"/>
            <w:numPr>
              <w:numId w:val="8"/>
            </w:numPr>
            <w:ind w:hanging="360"/>
          </w:pPr>
        </w:pPrChange>
      </w:pPr>
    </w:p>
    <w:tbl>
      <w:tblPr>
        <w:tblStyle w:val="Tablaconcuadrcula"/>
        <w:tblW w:w="0" w:type="auto"/>
        <w:tblLook w:val="04A0"/>
      </w:tblPr>
      <w:tblGrid>
        <w:gridCol w:w="4644"/>
        <w:gridCol w:w="5962"/>
      </w:tblGrid>
      <w:tr w:rsidR="00CE27B0" w:rsidRPr="003C2469" w:rsidTr="00940806">
        <w:tc>
          <w:tcPr>
            <w:tcW w:w="4644" w:type="dxa"/>
          </w:tcPr>
          <w:p w:rsidR="00CE27B0" w:rsidRPr="003C2469" w:rsidRDefault="00CE27B0" w:rsidP="00D76C6C">
            <w:pPr>
              <w:jc w:val="center"/>
              <w:rPr>
                <w:b/>
              </w:rPr>
            </w:pPr>
            <w:moveToRangeStart w:id="270" w:author="José Rafael García Lázaro" w:date="2017-06-01T08:55:00Z" w:name="move484070654"/>
            <w:proofErr w:type="spellStart"/>
            <w:moveTo w:id="271" w:author="José Rafael García Lázaro" w:date="2017-06-01T08:55:00Z">
              <w:r w:rsidRPr="003C2469">
                <w:rPr>
                  <w:b/>
                </w:rPr>
                <w:t>Pseudo</w:t>
              </w:r>
              <w:proofErr w:type="spellEnd"/>
              <w:r w:rsidRPr="003C2469">
                <w:rPr>
                  <w:b/>
                </w:rPr>
                <w:t>-código</w:t>
              </w:r>
            </w:moveTo>
          </w:p>
        </w:tc>
        <w:tc>
          <w:tcPr>
            <w:tcW w:w="5962" w:type="dxa"/>
          </w:tcPr>
          <w:p w:rsidR="00CE27B0" w:rsidRPr="003C2469" w:rsidRDefault="00CE27B0" w:rsidP="00D76C6C">
            <w:pPr>
              <w:jc w:val="center"/>
              <w:rPr>
                <w:b/>
              </w:rPr>
            </w:pPr>
            <w:moveTo w:id="272" w:author="José Rafael García Lázaro" w:date="2017-06-01T08:55:00Z">
              <w:r w:rsidRPr="003C2469">
                <w:rPr>
                  <w:b/>
                </w:rPr>
                <w:t>Sintaxis de C</w:t>
              </w:r>
            </w:moveTo>
          </w:p>
        </w:tc>
      </w:tr>
      <w:tr w:rsidR="00CE27B0" w:rsidTr="00940806">
        <w:tc>
          <w:tcPr>
            <w:tcW w:w="4644" w:type="dxa"/>
          </w:tcPr>
          <w:p w:rsidR="00CE27B0" w:rsidRPr="00583153" w:rsidRDefault="00CE27B0" w:rsidP="00D76C6C">
            <w:moveTo w:id="273" w:author="José Rafael García Lázaro" w:date="2017-06-01T08:55:00Z">
              <w:r w:rsidRPr="00583153">
                <w:t xml:space="preserve">Algoritmo </w:t>
              </w:r>
            </w:moveTo>
            <w:proofErr w:type="spellStart"/>
            <w:r w:rsidR="00253EF8">
              <w:t>cuboRubik</w:t>
            </w:r>
            <w:proofErr w:type="spellEnd"/>
          </w:p>
          <w:p w:rsidR="00CE27B0" w:rsidRPr="00583153" w:rsidRDefault="00CE27B0" w:rsidP="00940806">
            <w:moveTo w:id="274" w:author="José Rafael García Lázaro" w:date="2017-06-01T08:55:00Z">
              <w:r w:rsidRPr="00583153">
                <w:t>Var</w:t>
              </w:r>
            </w:moveTo>
            <w:r w:rsidR="00940806" w:rsidRPr="00A47604">
              <w:t xml:space="preserve">    </w:t>
            </w:r>
            <w:proofErr w:type="spellStart"/>
            <w:r w:rsidR="002A1F51">
              <w:t>cr</w:t>
            </w:r>
            <w:proofErr w:type="spellEnd"/>
            <w:moveTo w:id="275" w:author="José Rafael García Lázaro" w:date="2017-06-01T08:55:00Z">
              <w:r>
                <w:t xml:space="preserve">: </w:t>
              </w:r>
              <w:proofErr w:type="spellStart"/>
              <w:r w:rsidRPr="00583153">
                <w:t>t</w:t>
              </w:r>
            </w:moveTo>
            <w:r w:rsidR="002A1F51">
              <w:t>CuboRubik</w:t>
            </w:r>
            <w:proofErr w:type="spellEnd"/>
          </w:p>
          <w:p w:rsidR="00CE27B0" w:rsidRPr="00583153" w:rsidRDefault="00CE27B0" w:rsidP="00D76C6C">
            <w:moveTo w:id="276" w:author="José Rafael García Lázaro" w:date="2017-06-01T08:55:00Z">
              <w:r>
                <w:t>Inicio</w:t>
              </w:r>
            </w:moveTo>
          </w:p>
          <w:p w:rsidR="00CE27B0" w:rsidRPr="00583153" w:rsidRDefault="00CE27B0" w:rsidP="00940806">
            <w:pPr>
              <w:ind w:left="708"/>
            </w:pPr>
            <w:moveTo w:id="277" w:author="José Rafael García Lázaro" w:date="2017-06-01T08:55:00Z">
              <w:r>
                <w:t>escribir</w:t>
              </w:r>
              <w:r w:rsidRPr="00583153">
                <w:t>("C</w:t>
              </w:r>
            </w:moveTo>
            <w:r w:rsidR="002A1F51">
              <w:t>UBO RUBIK</w:t>
            </w:r>
            <w:moveTo w:id="278" w:author="José Rafael García Lázaro" w:date="2017-06-01T08:55:00Z">
              <w:r w:rsidRPr="00583153">
                <w:t>")</w:t>
              </w:r>
            </w:moveTo>
          </w:p>
          <w:p w:rsidR="002A1F51" w:rsidRPr="00BA425A" w:rsidRDefault="002A1F51" w:rsidP="00940806">
            <w:pPr>
              <w:ind w:left="708"/>
              <w:rPr>
                <w:ins w:id="279" w:author="José Rafael García Lázaro" w:date="2017-06-01T09:10:00Z"/>
              </w:rPr>
            </w:pPr>
            <w:proofErr w:type="spellStart"/>
            <w:ins w:id="280" w:author="José Rafael García Lázaro" w:date="2017-06-01T09:10:00Z">
              <w:r w:rsidRPr="00BA425A">
                <w:t>inicializarCubo</w:t>
              </w:r>
              <w:proofErr w:type="spellEnd"/>
              <w:r w:rsidRPr="00BA425A">
                <w:t>(</w:t>
              </w:r>
              <w:proofErr w:type="spellStart"/>
              <w:r w:rsidRPr="00BA425A">
                <w:t>cr</w:t>
              </w:r>
              <w:proofErr w:type="spellEnd"/>
              <w:r w:rsidRPr="00BA425A">
                <w:t>)</w:t>
              </w:r>
            </w:ins>
          </w:p>
          <w:p w:rsidR="002A1F51" w:rsidRPr="00BA425A" w:rsidRDefault="00405EC5" w:rsidP="00940806">
            <w:pPr>
              <w:ind w:left="708"/>
              <w:rPr>
                <w:ins w:id="281" w:author="José Rafael García Lázaro" w:date="2017-06-01T09:10:00Z"/>
              </w:rPr>
            </w:pPr>
            <w:proofErr w:type="spellStart"/>
            <w:ins w:id="282" w:author="José Rafael García Lázaro" w:date="2017-06-02T10:40:00Z">
              <w:r w:rsidRPr="00BA425A">
                <w:t>desordenarCubo</w:t>
              </w:r>
            </w:ins>
            <w:proofErr w:type="spellEnd"/>
            <w:ins w:id="283" w:author="José Rafael García Lázaro" w:date="2017-06-01T09:10:00Z">
              <w:r w:rsidRPr="00BA425A">
                <w:t>(</w:t>
              </w:r>
              <w:proofErr w:type="spellStart"/>
              <w:r w:rsidRPr="00BA425A">
                <w:t>cr</w:t>
              </w:r>
              <w:proofErr w:type="spellEnd"/>
              <w:r w:rsidRPr="00BA425A">
                <w:t>)</w:t>
              </w:r>
            </w:ins>
          </w:p>
          <w:p w:rsidR="002A1F51" w:rsidRPr="00BA425A" w:rsidRDefault="002A1F51" w:rsidP="00940806">
            <w:pPr>
              <w:ind w:left="708"/>
              <w:rPr>
                <w:ins w:id="284" w:author="José Rafael García Lázaro" w:date="2017-06-01T09:11:00Z"/>
              </w:rPr>
            </w:pPr>
            <w:proofErr w:type="spellStart"/>
            <w:ins w:id="285" w:author="José Rafael García Lázaro" w:date="2017-06-01T09:10:00Z">
              <w:r w:rsidRPr="00BA425A">
                <w:t>imprimirCubo</w:t>
              </w:r>
              <w:proofErr w:type="spellEnd"/>
              <w:r w:rsidR="00405EC5" w:rsidRPr="00BA425A">
                <w:t>(</w:t>
              </w:r>
              <w:proofErr w:type="spellStart"/>
              <w:r w:rsidR="00405EC5" w:rsidRPr="00BA425A">
                <w:t>cr</w:t>
              </w:r>
              <w:proofErr w:type="spellEnd"/>
              <w:r w:rsidR="00405EC5" w:rsidRPr="00BA425A">
                <w:t>)</w:t>
              </w:r>
            </w:ins>
          </w:p>
          <w:p w:rsidR="002A1F51" w:rsidRPr="00A47604" w:rsidRDefault="00405EC5" w:rsidP="00940806">
            <w:pPr>
              <w:ind w:left="708"/>
              <w:rPr>
                <w:ins w:id="286" w:author="José Rafael García Lázaro" w:date="2017-06-01T09:10:00Z"/>
              </w:rPr>
            </w:pPr>
            <w:proofErr w:type="spellStart"/>
            <w:ins w:id="287" w:author="José Rafael García Lázaro" w:date="2017-06-01T09:10:00Z">
              <w:r w:rsidRPr="00A47604">
                <w:t>resolverCubo</w:t>
              </w:r>
              <w:proofErr w:type="spellEnd"/>
              <w:r w:rsidRPr="00A47604">
                <w:t>(</w:t>
              </w:r>
              <w:proofErr w:type="spellStart"/>
              <w:r w:rsidRPr="00A47604">
                <w:t>cr</w:t>
              </w:r>
              <w:proofErr w:type="spellEnd"/>
              <w:r w:rsidRPr="00A47604">
                <w:t>)</w:t>
              </w:r>
            </w:ins>
          </w:p>
          <w:p w:rsidR="00CE27B0" w:rsidRPr="00FE40E1" w:rsidDel="002A1F51" w:rsidRDefault="00CE27B0" w:rsidP="00D76C6C">
            <w:pPr>
              <w:rPr>
                <w:del w:id="288" w:author="José Rafael García Lázaro" w:date="2017-06-01T09:11:00Z"/>
                <w:lang w:val="en-US"/>
              </w:rPr>
            </w:pPr>
            <w:moveTo w:id="289" w:author="José Rafael García Lázaro" w:date="2017-06-01T08:55:00Z">
              <w:del w:id="290" w:author="José Rafael García Lázaro" w:date="2017-06-01T09:11:00Z">
                <w:r w:rsidRPr="00FE40E1" w:rsidDel="002A1F51">
                  <w:rPr>
                    <w:lang w:val="en-US"/>
                  </w:rPr>
                  <w:delText>escanear_imagen(im);</w:delText>
                </w:r>
              </w:del>
            </w:moveTo>
          </w:p>
          <w:p w:rsidR="00CE27B0" w:rsidRPr="00FE40E1" w:rsidDel="002A1F51" w:rsidRDefault="00CE27B0" w:rsidP="00D76C6C">
            <w:pPr>
              <w:rPr>
                <w:del w:id="291" w:author="José Rafael García Lázaro" w:date="2017-06-01T09:11:00Z"/>
                <w:lang w:val="en-US"/>
              </w:rPr>
            </w:pPr>
            <w:moveTo w:id="292" w:author="José Rafael García Lázaro" w:date="2017-06-01T08:55:00Z">
              <w:del w:id="293" w:author="José Rafael García Lázaro" w:date="2017-06-01T09:11:00Z">
                <w:r w:rsidRPr="00FE40E1" w:rsidDel="002A1F51">
                  <w:rPr>
                    <w:lang w:val="en-US"/>
                  </w:rPr>
                  <w:delText xml:space="preserve">    fe</w:delText>
                </w:r>
                <w:r w:rsidRPr="00583153" w:rsidDel="002A1F51">
                  <w:rPr>
                    <w:lang w:val="en-US"/>
                  </w:rPr>
                  <w:sym w:font="Wingdings" w:char="F0DF"/>
                </w:r>
                <w:r w:rsidRPr="00FE40E1" w:rsidDel="002A1F51">
                  <w:rPr>
                    <w:lang w:val="en-US"/>
                  </w:rPr>
                  <w:delText>1</w:delText>
                </w:r>
              </w:del>
            </w:moveTo>
          </w:p>
          <w:p w:rsidR="00CE27B0" w:rsidRPr="00FE40E1" w:rsidDel="002A1F51" w:rsidRDefault="00CE27B0" w:rsidP="00D76C6C">
            <w:pPr>
              <w:rPr>
                <w:del w:id="294" w:author="José Rafael García Lázaro" w:date="2017-06-01T09:11:00Z"/>
                <w:lang w:val="en-US"/>
              </w:rPr>
            </w:pPr>
            <w:moveTo w:id="295" w:author="José Rafael García Lázaro" w:date="2017-06-01T08:55:00Z">
              <w:del w:id="296" w:author="José Rafael García Lázaro" w:date="2017-06-01T09:11:00Z">
                <w:r w:rsidRPr="00FE40E1" w:rsidDel="002A1F51">
                  <w:rPr>
                    <w:lang w:val="en-US"/>
                  </w:rPr>
                  <w:delText xml:space="preserve">    cont</w:delText>
                </w:r>
                <w:r w:rsidRPr="00583153" w:rsidDel="002A1F51">
                  <w:rPr>
                    <w:lang w:val="en-US"/>
                  </w:rPr>
                  <w:sym w:font="Wingdings" w:char="F0DF"/>
                </w:r>
                <w:r w:rsidRPr="00FE40E1" w:rsidDel="002A1F51">
                  <w:rPr>
                    <w:lang w:val="en-US"/>
                  </w:rPr>
                  <w:delText>0</w:delText>
                </w:r>
              </w:del>
            </w:moveTo>
          </w:p>
          <w:p w:rsidR="00CE27B0" w:rsidRPr="000E5891" w:rsidDel="002A1F51" w:rsidRDefault="00CE27B0" w:rsidP="00D76C6C">
            <w:pPr>
              <w:rPr>
                <w:del w:id="297" w:author="José Rafael García Lázaro" w:date="2017-06-01T09:11:00Z"/>
              </w:rPr>
            </w:pPr>
            <w:moveTo w:id="298" w:author="José Rafael García Lázaro" w:date="2017-06-01T08:55:00Z">
              <w:del w:id="299" w:author="José Rafael García Lázaro" w:date="2017-06-01T09:11:00Z">
                <w:r w:rsidRPr="000E5891" w:rsidDel="002A1F51">
                  <w:delText>n</w:delText>
                </w:r>
                <w:r w:rsidRPr="00583153" w:rsidDel="002A1F51">
                  <w:rPr>
                    <w:lang w:val="en-US"/>
                  </w:rPr>
                  <w:sym w:font="Wingdings" w:char="F0DF"/>
                </w:r>
                <w:r w:rsidRPr="000E5891" w:rsidDel="002A1F51">
                  <w:delText>MAXI</w:delText>
                </w:r>
              </w:del>
            </w:moveTo>
          </w:p>
          <w:p w:rsidR="00CE27B0" w:rsidRPr="000E5891" w:rsidDel="002A1F51" w:rsidRDefault="00CE27B0" w:rsidP="00D76C6C">
            <w:pPr>
              <w:rPr>
                <w:del w:id="300" w:author="José Rafael García Lázaro" w:date="2017-06-01T09:11:00Z"/>
              </w:rPr>
            </w:pPr>
            <w:moveTo w:id="301" w:author="José Rafael García Lázaro" w:date="2017-06-01T08:55:00Z">
              <w:del w:id="302" w:author="José Rafael García Lázaro" w:date="2017-06-01T09:11:00Z">
                <w:r w:rsidRPr="000E5891" w:rsidDel="002A1F51">
                  <w:delText xml:space="preserve">    Mientras(n</w:delText>
                </w:r>
                <w:r w:rsidDel="002A1F51">
                  <w:delText>≥MAXQR+4) Hacer</w:delText>
                </w:r>
              </w:del>
            </w:moveTo>
          </w:p>
          <w:p w:rsidR="00CE27B0" w:rsidRPr="00583153" w:rsidDel="002A1F51" w:rsidRDefault="00CE27B0" w:rsidP="00D76C6C">
            <w:pPr>
              <w:rPr>
                <w:del w:id="303" w:author="José Rafael García Lázaro" w:date="2017-06-01T09:11:00Z"/>
              </w:rPr>
            </w:pPr>
            <w:moveTo w:id="304" w:author="José Rafael García Lázaro" w:date="2017-06-01T08:55:00Z">
              <w:del w:id="305" w:author="José Rafael García Lázaro" w:date="2017-06-01T09:11:00Z">
                <w:r w:rsidDel="002A1F51">
                  <w:delText>Escribir</w:delText>
                </w:r>
                <w:r w:rsidRPr="00583153" w:rsidDel="002A1F51">
                  <w:delText>("Factor de escala: ",fe)</w:delText>
                </w:r>
              </w:del>
            </w:moveTo>
          </w:p>
          <w:p w:rsidR="00CE27B0" w:rsidRPr="00583153" w:rsidDel="002A1F51" w:rsidRDefault="00CE27B0" w:rsidP="00D76C6C">
            <w:pPr>
              <w:rPr>
                <w:del w:id="306" w:author="José Rafael García Lázaro" w:date="2017-06-01T09:11:00Z"/>
              </w:rPr>
            </w:pPr>
            <w:moveTo w:id="307" w:author="José Rafael García Lázaro" w:date="2017-06-01T08:55:00Z">
              <w:del w:id="308" w:author="José Rafael García Lázaro" w:date="2017-06-01T09:11:00Z">
                <w:r w:rsidDel="002A1F51">
                  <w:delText xml:space="preserve">     escalar_imagen(im,fe,imbn)</w:delText>
                </w:r>
              </w:del>
            </w:moveTo>
          </w:p>
          <w:p w:rsidR="00CE27B0" w:rsidRPr="00583153" w:rsidDel="002A1F51" w:rsidRDefault="00CE27B0" w:rsidP="00D76C6C">
            <w:pPr>
              <w:rPr>
                <w:del w:id="309" w:author="José Rafael García Lázaro" w:date="2017-06-01T09:11:00Z"/>
              </w:rPr>
            </w:pPr>
            <w:moveTo w:id="310" w:author="José Rafael García Lázaro" w:date="2017-06-01T08:55:00Z">
              <w:del w:id="311" w:author="José Rafael García Lázaro" w:date="2017-06-01T09:11:00Z">
                <w:r w:rsidRPr="00583153" w:rsidDel="002A1F51">
                  <w:delText xml:space="preserve">        cont</w:delText>
                </w:r>
                <w:r w:rsidDel="002A1F51">
                  <w:sym w:font="Wingdings" w:char="F0DF"/>
                </w:r>
                <w:r w:rsidDel="002A1F51">
                  <w:delText>cont</w:delText>
                </w:r>
                <w:r w:rsidRPr="00583153" w:rsidDel="002A1F51">
                  <w:delText>+</w:delText>
                </w:r>
                <w:r w:rsidDel="002A1F51">
                  <w:delText>localizar_qr(imbn,n)</w:delText>
                </w:r>
              </w:del>
            </w:moveTo>
          </w:p>
          <w:p w:rsidR="00CE27B0" w:rsidRPr="000E5891" w:rsidDel="002A1F51" w:rsidRDefault="00CE27B0" w:rsidP="00D76C6C">
            <w:pPr>
              <w:rPr>
                <w:del w:id="312" w:author="José Rafael García Lázaro" w:date="2017-06-01T09:11:00Z"/>
              </w:rPr>
            </w:pPr>
            <w:moveTo w:id="313" w:author="José Rafael García Lázaro" w:date="2017-06-01T08:55:00Z">
              <w:del w:id="314" w:author="José Rafael García Lázaro" w:date="2017-06-01T09:11:00Z">
                <w:r w:rsidRPr="000E5891" w:rsidDel="002A1F51">
                  <w:delText>fe</w:delText>
                </w:r>
                <w:r w:rsidRPr="000E5891" w:rsidDel="002A1F51">
                  <w:rPr>
                    <w:lang w:val="en-US"/>
                  </w:rPr>
                  <w:sym w:font="Wingdings" w:char="F0DF"/>
                </w:r>
                <w:r w:rsidRPr="000E5891" w:rsidDel="002A1F51">
                  <w:delText>fe+1</w:delText>
                </w:r>
              </w:del>
            </w:moveTo>
          </w:p>
          <w:p w:rsidR="00CE27B0" w:rsidRPr="000E5891" w:rsidDel="002A1F51" w:rsidRDefault="00CE27B0" w:rsidP="00D76C6C">
            <w:pPr>
              <w:rPr>
                <w:del w:id="315" w:author="José Rafael García Lázaro" w:date="2017-06-01T09:11:00Z"/>
              </w:rPr>
            </w:pPr>
            <w:moveTo w:id="316" w:author="José Rafael García Lázaro" w:date="2017-06-01T08:55:00Z">
              <w:del w:id="317" w:author="José Rafael García Lázaro" w:date="2017-06-01T09:11:00Z">
                <w:r w:rsidRPr="000E5891" w:rsidDel="002A1F51">
                  <w:delText xml:space="preserve">        n</w:delText>
                </w:r>
                <w:r w:rsidRPr="000E5891" w:rsidDel="002A1F51">
                  <w:rPr>
                    <w:lang w:val="en-US"/>
                  </w:rPr>
                  <w:sym w:font="Wingdings" w:char="F0DF"/>
                </w:r>
                <w:r w:rsidRPr="000E5891" w:rsidDel="002A1F51">
                  <w:delText>MAXI/fe</w:delText>
                </w:r>
              </w:del>
            </w:moveTo>
          </w:p>
          <w:p w:rsidR="00CE27B0" w:rsidRPr="000E5891" w:rsidDel="002A1F51" w:rsidRDefault="00CE27B0" w:rsidP="00D76C6C">
            <w:pPr>
              <w:rPr>
                <w:del w:id="318" w:author="José Rafael García Lázaro" w:date="2017-06-01T09:11:00Z"/>
              </w:rPr>
            </w:pPr>
            <w:moveTo w:id="319" w:author="José Rafael García Lázaro" w:date="2017-06-01T08:55:00Z">
              <w:del w:id="320" w:author="José Rafael García Lázaro" w:date="2017-06-01T09:11:00Z">
                <w:r w:rsidRPr="000E5891" w:rsidDel="002A1F51">
                  <w:delText xml:space="preserve">    Fin_Mientras</w:delText>
                </w:r>
              </w:del>
            </w:moveTo>
          </w:p>
          <w:p w:rsidR="00CE27B0" w:rsidRPr="000E5891" w:rsidDel="002A1F51" w:rsidRDefault="00CE27B0" w:rsidP="00D76C6C">
            <w:pPr>
              <w:rPr>
                <w:del w:id="321" w:author="José Rafael García Lázaro" w:date="2017-06-01T09:11:00Z"/>
              </w:rPr>
            </w:pPr>
            <w:moveTo w:id="322" w:author="José Rafael García Lázaro" w:date="2017-06-01T08:55:00Z">
              <w:del w:id="323" w:author="José Rafael García Lázaro" w:date="2017-06-01T09:11:00Z">
                <w:r w:rsidRPr="000E5891" w:rsidDel="002A1F51">
                  <w:delText xml:space="preserve">    Si(cont=0) Entonces</w:delText>
                </w:r>
              </w:del>
            </w:moveTo>
          </w:p>
          <w:p w:rsidR="00CE27B0" w:rsidRPr="00583153" w:rsidDel="002A1F51" w:rsidRDefault="00CE27B0" w:rsidP="00D76C6C">
            <w:pPr>
              <w:rPr>
                <w:del w:id="324" w:author="José Rafael García Lázaro" w:date="2017-06-01T09:11:00Z"/>
              </w:rPr>
            </w:pPr>
            <w:moveTo w:id="325" w:author="José Rafael García Lázaro" w:date="2017-06-01T08:55:00Z">
              <w:del w:id="326" w:author="José Rafael García Lázaro" w:date="2017-06-01T09:11:00Z">
                <w:r w:rsidDel="002A1F51">
                  <w:delText>Escribir</w:delText>
                </w:r>
                <w:r w:rsidRPr="00583153" w:rsidDel="002A1F51">
                  <w:delText>("Ninguna imagen qr detectada")</w:delText>
                </w:r>
              </w:del>
            </w:moveTo>
          </w:p>
          <w:p w:rsidR="00CE27B0" w:rsidRPr="000E5891" w:rsidDel="002A1F51" w:rsidRDefault="00CE27B0" w:rsidP="00D76C6C">
            <w:pPr>
              <w:rPr>
                <w:del w:id="327" w:author="José Rafael García Lázaro" w:date="2017-06-01T09:11:00Z"/>
              </w:rPr>
            </w:pPr>
            <w:moveTo w:id="328" w:author="José Rafael García Lázaro" w:date="2017-06-01T08:55:00Z">
              <w:del w:id="329" w:author="José Rafael García Lázaro" w:date="2017-06-01T09:11:00Z">
                <w:r w:rsidRPr="000E5891" w:rsidDel="002A1F51">
                  <w:delText>Fin_si</w:delText>
                </w:r>
              </w:del>
            </w:moveTo>
          </w:p>
          <w:p w:rsidR="00CE27B0" w:rsidRPr="00EF5DF6" w:rsidRDefault="00CE27B0" w:rsidP="00D76C6C">
            <w:proofErr w:type="spellStart"/>
            <w:moveTo w:id="330" w:author="José Rafael García Lázaro" w:date="2017-06-01T08:55:00Z">
              <w:r w:rsidRPr="000E5891">
                <w:t>Fin_Algoritmo_Principal</w:t>
              </w:r>
            </w:moveTo>
            <w:proofErr w:type="spellEnd"/>
          </w:p>
        </w:tc>
        <w:tc>
          <w:tcPr>
            <w:tcW w:w="5962" w:type="dxa"/>
          </w:tcPr>
          <w:p w:rsidR="00253EF8" w:rsidRPr="00253EF8" w:rsidRDefault="00253EF8" w:rsidP="00253EF8">
            <w:pPr>
              <w:rPr>
                <w:lang w:val="en-US"/>
              </w:rPr>
            </w:pPr>
            <w:proofErr w:type="spellStart"/>
            <w:r w:rsidRPr="00253EF8">
              <w:rPr>
                <w:lang w:val="en-US"/>
              </w:rPr>
              <w:t>int</w:t>
            </w:r>
            <w:proofErr w:type="spellEnd"/>
            <w:r w:rsidRPr="00253EF8">
              <w:rPr>
                <w:lang w:val="en-US"/>
              </w:rPr>
              <w:t xml:space="preserve"> main(){</w:t>
            </w:r>
          </w:p>
          <w:p w:rsidR="00253EF8" w:rsidRPr="00253EF8" w:rsidRDefault="00253EF8" w:rsidP="00253EF8">
            <w:pPr>
              <w:rPr>
                <w:lang w:val="en-US"/>
              </w:rPr>
            </w:pPr>
            <w:r w:rsidRPr="00253EF8">
              <w:rPr>
                <w:lang w:val="en-US"/>
              </w:rPr>
              <w:t xml:space="preserve">    char c;</w:t>
            </w:r>
          </w:p>
          <w:p w:rsidR="00253EF8" w:rsidRPr="00253EF8" w:rsidRDefault="00253EF8" w:rsidP="00253EF8">
            <w:pPr>
              <w:rPr>
                <w:lang w:val="en-US"/>
              </w:rPr>
            </w:pPr>
            <w:r w:rsidRPr="00253EF8">
              <w:rPr>
                <w:lang w:val="en-US"/>
              </w:rPr>
              <w:t xml:space="preserve">    </w:t>
            </w:r>
            <w:proofErr w:type="spellStart"/>
            <w:r w:rsidRPr="00253EF8">
              <w:rPr>
                <w:lang w:val="en-US"/>
              </w:rPr>
              <w:t>tCuboRubik</w:t>
            </w:r>
            <w:proofErr w:type="spellEnd"/>
            <w:r w:rsidRPr="00253EF8">
              <w:rPr>
                <w:lang w:val="en-US"/>
              </w:rPr>
              <w:t xml:space="preserve"> </w:t>
            </w:r>
            <w:proofErr w:type="spellStart"/>
            <w:r w:rsidRPr="00253EF8">
              <w:rPr>
                <w:lang w:val="en-US"/>
              </w:rPr>
              <w:t>cr</w:t>
            </w:r>
            <w:proofErr w:type="spellEnd"/>
            <w:r w:rsidRPr="00253EF8">
              <w:rPr>
                <w:lang w:val="en-US"/>
              </w:rPr>
              <w:t>;</w:t>
            </w:r>
          </w:p>
          <w:p w:rsidR="00253EF8" w:rsidRPr="00253EF8" w:rsidRDefault="00253EF8" w:rsidP="00253EF8">
            <w:pPr>
              <w:rPr>
                <w:lang w:val="en-US"/>
              </w:rPr>
            </w:pPr>
            <w:r w:rsidRPr="00253EF8">
              <w:rPr>
                <w:lang w:val="en-US"/>
              </w:rPr>
              <w:t xml:space="preserve">    </w:t>
            </w:r>
            <w:proofErr w:type="spellStart"/>
            <w:r w:rsidRPr="00253EF8">
              <w:rPr>
                <w:lang w:val="en-US"/>
              </w:rPr>
              <w:t>time_t</w:t>
            </w:r>
            <w:proofErr w:type="spellEnd"/>
            <w:r w:rsidRPr="00253EF8">
              <w:rPr>
                <w:lang w:val="en-US"/>
              </w:rPr>
              <w:t xml:space="preserve"> t;</w:t>
            </w:r>
          </w:p>
          <w:p w:rsidR="00940806" w:rsidRDefault="00940806" w:rsidP="00940806">
            <w:pPr>
              <w:ind w:left="708"/>
              <w:rPr>
                <w:lang w:val="en-US"/>
              </w:rPr>
            </w:pPr>
          </w:p>
          <w:p w:rsidR="00253EF8" w:rsidRPr="00253EF8" w:rsidRDefault="00940806" w:rsidP="00940806">
            <w:pPr>
              <w:rPr>
                <w:lang w:val="en-US"/>
              </w:rPr>
            </w:pPr>
            <w:r w:rsidRPr="00253EF8">
              <w:rPr>
                <w:lang w:val="en-US"/>
              </w:rPr>
              <w:t xml:space="preserve">    </w:t>
            </w:r>
            <w:proofErr w:type="spellStart"/>
            <w:r w:rsidR="00253EF8" w:rsidRPr="00253EF8">
              <w:rPr>
                <w:lang w:val="en-US"/>
              </w:rPr>
              <w:t>srand</w:t>
            </w:r>
            <w:proofErr w:type="spellEnd"/>
            <w:r w:rsidR="00253EF8" w:rsidRPr="00253EF8">
              <w:rPr>
                <w:lang w:val="en-US"/>
              </w:rPr>
              <w:t>((unsigned) time(&amp;t));</w:t>
            </w:r>
          </w:p>
          <w:p w:rsidR="00253EF8" w:rsidRPr="00253EF8" w:rsidRDefault="00253EF8" w:rsidP="00253EF8">
            <w:pPr>
              <w:rPr>
                <w:lang w:val="en-US"/>
              </w:rPr>
            </w:pPr>
            <w:r w:rsidRPr="00253EF8">
              <w:rPr>
                <w:lang w:val="en-US"/>
              </w:rPr>
              <w:t xml:space="preserve">    do{</w:t>
            </w:r>
            <w:r w:rsidR="00940806" w:rsidRPr="00253EF8">
              <w:rPr>
                <w:lang w:val="en-US"/>
              </w:rPr>
              <w:t xml:space="preserve">  </w:t>
            </w:r>
            <w:r w:rsidRPr="00253EF8">
              <w:rPr>
                <w:lang w:val="en-US"/>
              </w:rPr>
              <w:t>system("</w:t>
            </w:r>
            <w:proofErr w:type="spellStart"/>
            <w:r w:rsidRPr="00253EF8">
              <w:rPr>
                <w:lang w:val="en-US"/>
              </w:rPr>
              <w:t>cls</w:t>
            </w:r>
            <w:proofErr w:type="spellEnd"/>
            <w:r w:rsidRPr="00253EF8">
              <w:rPr>
                <w:lang w:val="en-US"/>
              </w:rPr>
              <w:t>");</w:t>
            </w:r>
          </w:p>
          <w:p w:rsidR="00253EF8" w:rsidRPr="00253EF8" w:rsidRDefault="00253EF8" w:rsidP="00940806">
            <w:pPr>
              <w:ind w:left="708"/>
              <w:rPr>
                <w:lang w:val="en-US"/>
              </w:rPr>
            </w:pPr>
            <w:proofErr w:type="spellStart"/>
            <w:r w:rsidRPr="00253EF8">
              <w:rPr>
                <w:lang w:val="en-US"/>
              </w:rPr>
              <w:t>printf</w:t>
            </w:r>
            <w:proofErr w:type="spellEnd"/>
            <w:r w:rsidRPr="00253EF8">
              <w:rPr>
                <w:lang w:val="en-US"/>
              </w:rPr>
              <w:t>("CUBO RUBIK\n");</w:t>
            </w:r>
          </w:p>
          <w:p w:rsidR="00253EF8" w:rsidRPr="00BA425A" w:rsidRDefault="00253EF8" w:rsidP="00940806">
            <w:pPr>
              <w:ind w:left="708"/>
            </w:pPr>
            <w:proofErr w:type="spellStart"/>
            <w:r w:rsidRPr="00BA425A">
              <w:t>printf</w:t>
            </w:r>
            <w:proofErr w:type="spellEnd"/>
            <w:r w:rsidRPr="00BA425A">
              <w:t>("==========\n\n");</w:t>
            </w:r>
          </w:p>
          <w:p w:rsidR="00253EF8" w:rsidRPr="00BA425A" w:rsidRDefault="00253EF8" w:rsidP="00253EF8">
            <w:r w:rsidRPr="00BA425A">
              <w:tab/>
            </w:r>
            <w:del w:id="331" w:author="José Rafael García Lázaro" w:date="2017-06-01T09:09:00Z">
              <w:r w:rsidRPr="00BA425A" w:rsidDel="002A1F51">
                <w:tab/>
              </w:r>
            </w:del>
            <w:proofErr w:type="spellStart"/>
            <w:r w:rsidRPr="00BA425A">
              <w:t>inicializarCubo</w:t>
            </w:r>
            <w:proofErr w:type="spellEnd"/>
            <w:r w:rsidRPr="00BA425A">
              <w:t>(&amp;</w:t>
            </w:r>
            <w:proofErr w:type="spellStart"/>
            <w:r w:rsidRPr="00BA425A">
              <w:t>cr</w:t>
            </w:r>
            <w:proofErr w:type="spellEnd"/>
            <w:r w:rsidRPr="00BA425A">
              <w:t>);</w:t>
            </w:r>
          </w:p>
          <w:p w:rsidR="00253EF8" w:rsidRPr="00BA425A" w:rsidRDefault="00253EF8" w:rsidP="00253EF8">
            <w:r w:rsidRPr="00BA425A">
              <w:tab/>
            </w:r>
            <w:proofErr w:type="spellStart"/>
            <w:ins w:id="332" w:author="José Rafael García Lázaro" w:date="2017-06-02T10:40:00Z">
              <w:r w:rsidR="00405EC5" w:rsidRPr="00BA425A">
                <w:t>desordenarCubo</w:t>
              </w:r>
            </w:ins>
            <w:proofErr w:type="spellEnd"/>
            <w:del w:id="333" w:author="José Rafael García Lázaro" w:date="2017-06-01T09:10:00Z">
              <w:r w:rsidRPr="00BA425A" w:rsidDel="002A1F51">
                <w:tab/>
              </w:r>
            </w:del>
            <w:del w:id="334" w:author="José Rafael García Lázaro" w:date="2017-06-02T10:40:00Z">
              <w:r w:rsidRPr="00BA425A" w:rsidDel="00405EC5">
                <w:delText>revolverCubo</w:delText>
              </w:r>
            </w:del>
            <w:r w:rsidRPr="00BA425A">
              <w:t>(&amp;</w:t>
            </w:r>
            <w:proofErr w:type="spellStart"/>
            <w:r w:rsidRPr="00BA425A">
              <w:t>cr</w:t>
            </w:r>
            <w:proofErr w:type="spellEnd"/>
            <w:r w:rsidRPr="00BA425A">
              <w:t>);</w:t>
            </w:r>
          </w:p>
          <w:p w:rsidR="00253EF8" w:rsidRPr="00BA425A" w:rsidRDefault="00253EF8" w:rsidP="00253EF8">
            <w:r w:rsidRPr="00BA425A">
              <w:tab/>
            </w:r>
            <w:del w:id="335" w:author="José Rafael García Lázaro" w:date="2017-06-01T09:10:00Z">
              <w:r w:rsidRPr="00BA425A" w:rsidDel="002A1F51">
                <w:tab/>
              </w:r>
            </w:del>
            <w:proofErr w:type="spellStart"/>
            <w:r w:rsidRPr="00BA425A">
              <w:t>imprimirCubo</w:t>
            </w:r>
            <w:proofErr w:type="spellEnd"/>
            <w:del w:id="336" w:author="José Rafael García Lázaro" w:date="2017-06-01T09:10:00Z">
              <w:r w:rsidRPr="00BA425A" w:rsidDel="002A1F51">
                <w:delText>2</w:delText>
              </w:r>
            </w:del>
            <w:r w:rsidRPr="00BA425A">
              <w:t>(&amp;</w:t>
            </w:r>
            <w:proofErr w:type="spellStart"/>
            <w:r w:rsidRPr="00BA425A">
              <w:t>cr</w:t>
            </w:r>
            <w:proofErr w:type="spellEnd"/>
            <w:r w:rsidRPr="00BA425A">
              <w:t>);</w:t>
            </w:r>
          </w:p>
          <w:p w:rsidR="00253EF8" w:rsidRPr="00BA425A" w:rsidRDefault="002A1F51" w:rsidP="00253EF8">
            <w:r w:rsidRPr="00BA425A">
              <w:tab/>
            </w:r>
            <w:proofErr w:type="spellStart"/>
            <w:r w:rsidR="00253EF8" w:rsidRPr="00BA425A">
              <w:t>resolverCubo</w:t>
            </w:r>
            <w:proofErr w:type="spellEnd"/>
            <w:r w:rsidR="00253EF8" w:rsidRPr="00BA425A">
              <w:t>(&amp;</w:t>
            </w:r>
            <w:proofErr w:type="spellStart"/>
            <w:r w:rsidR="00253EF8" w:rsidRPr="00BA425A">
              <w:t>cr</w:t>
            </w:r>
            <w:proofErr w:type="spellEnd"/>
            <w:r w:rsidR="00253EF8" w:rsidRPr="00BA425A">
              <w:t>);</w:t>
            </w:r>
          </w:p>
          <w:p w:rsidR="00253EF8" w:rsidRPr="00253EF8" w:rsidRDefault="00253EF8" w:rsidP="00940806">
            <w:pPr>
              <w:ind w:left="708"/>
              <w:rPr>
                <w:lang w:val="en-US"/>
              </w:rPr>
            </w:pPr>
            <w:proofErr w:type="spellStart"/>
            <w:r w:rsidRPr="00BA425A">
              <w:t>printf</w:t>
            </w:r>
            <w:proofErr w:type="spellEnd"/>
            <w:r w:rsidRPr="00BA425A">
              <w:t>("\n\</w:t>
            </w:r>
            <w:r w:rsidR="002A1F51" w:rsidRPr="00BA425A">
              <w:t>N</w:t>
            </w:r>
            <w:r w:rsidRPr="00BA425A">
              <w:t xml:space="preserve">ueva </w:t>
            </w:r>
            <w:proofErr w:type="spellStart"/>
            <w:r w:rsidRPr="00BA425A">
              <w:t>operacion</w:t>
            </w:r>
            <w:proofErr w:type="spellEnd"/>
            <w:r w:rsidRPr="00BA425A">
              <w:t xml:space="preserve"> (s/n)? </w:t>
            </w:r>
            <w:r w:rsidRPr="00253EF8">
              <w:rPr>
                <w:lang w:val="en-US"/>
              </w:rPr>
              <w:t>");</w:t>
            </w:r>
          </w:p>
          <w:p w:rsidR="00253EF8" w:rsidRPr="00253EF8" w:rsidRDefault="00253EF8" w:rsidP="00940806">
            <w:pPr>
              <w:ind w:left="708"/>
              <w:rPr>
                <w:lang w:val="en-US"/>
              </w:rPr>
            </w:pPr>
            <w:r w:rsidRPr="00253EF8">
              <w:rPr>
                <w:lang w:val="en-US"/>
              </w:rPr>
              <w:t>c=</w:t>
            </w:r>
            <w:proofErr w:type="spellStart"/>
            <w:r w:rsidRPr="00253EF8">
              <w:rPr>
                <w:lang w:val="en-US"/>
              </w:rPr>
              <w:t>toupper</w:t>
            </w:r>
            <w:proofErr w:type="spellEnd"/>
            <w:r w:rsidRPr="00253EF8">
              <w:rPr>
                <w:lang w:val="en-US"/>
              </w:rPr>
              <w:t>(</w:t>
            </w:r>
            <w:proofErr w:type="spellStart"/>
            <w:r w:rsidRPr="00253EF8">
              <w:rPr>
                <w:lang w:val="en-US"/>
              </w:rPr>
              <w:t>getch</w:t>
            </w:r>
            <w:proofErr w:type="spellEnd"/>
            <w:r w:rsidRPr="00253EF8">
              <w:rPr>
                <w:lang w:val="en-US"/>
              </w:rPr>
              <w:t>());</w:t>
            </w:r>
          </w:p>
          <w:p w:rsidR="00253EF8" w:rsidRPr="00253EF8" w:rsidRDefault="00253EF8" w:rsidP="00253EF8">
            <w:pPr>
              <w:rPr>
                <w:lang w:val="en-US"/>
              </w:rPr>
            </w:pPr>
            <w:r w:rsidRPr="00253EF8">
              <w:rPr>
                <w:lang w:val="en-US"/>
              </w:rPr>
              <w:t xml:space="preserve">   }while (c!='N');</w:t>
            </w:r>
          </w:p>
          <w:p w:rsidR="00253EF8" w:rsidRPr="00253EF8" w:rsidRDefault="00253EF8" w:rsidP="00253EF8">
            <w:pPr>
              <w:rPr>
                <w:lang w:val="en-US"/>
              </w:rPr>
            </w:pPr>
            <w:r w:rsidRPr="00253EF8">
              <w:rPr>
                <w:lang w:val="en-US"/>
              </w:rPr>
              <w:t xml:space="preserve">   return 0;</w:t>
            </w:r>
          </w:p>
          <w:p w:rsidR="00CE27B0" w:rsidRPr="00EF5DF6" w:rsidRDefault="00253EF8" w:rsidP="00253EF8">
            <w:r w:rsidRPr="00253EF8">
              <w:rPr>
                <w:lang w:val="en-US"/>
              </w:rPr>
              <w:t>}</w:t>
            </w:r>
          </w:p>
        </w:tc>
      </w:tr>
    </w:tbl>
    <w:p w:rsidR="00D35039" w:rsidDel="00B956F8" w:rsidRDefault="00A740F7" w:rsidP="00751B47">
      <w:moveFromRangeStart w:id="337" w:author="José Rafael García Lázaro" w:date="2017-06-01T10:16:00Z" w:name="move484075531"/>
      <w:moveToRangeEnd w:id="270"/>
      <w:moveFrom w:id="338" w:author="José Rafael García Lázaro" w:date="2017-06-01T10:16:00Z">
        <w:r w:rsidDel="00B956F8">
          <w:t xml:space="preserve">Para cada factor de escala (1,2,3,…) construir la imagen escalada correspondiente y buscar códigos QR en la misma </w:t>
        </w:r>
        <w:r w:rsidDel="00B956F8">
          <w:sym w:font="Wingdings" w:char="F0E0"/>
        </w:r>
        <w:r w:rsidDel="00B956F8">
          <w:t xml:space="preserve"> repetición</w:t>
        </w:r>
        <w:r w:rsidR="00801FA2" w:rsidDel="00B956F8">
          <w:t>:</w:t>
        </w:r>
        <w:r w:rsidR="00D35039" w:rsidDel="00B956F8">
          <w:t xml:space="preserve"> u</w:t>
        </w:r>
        <w:r w:rsidR="00801FA2" w:rsidDel="00B956F8">
          <w:t>na iteración para cada factor de escala</w:t>
        </w:r>
        <w:r w:rsidR="002A7C45" w:rsidDel="00B956F8">
          <w:t>.</w:t>
        </w:r>
        <w:r w:rsidR="00D35039" w:rsidDel="00B956F8">
          <w:t xml:space="preserve"> Diseño del bucl</w:t>
        </w:r>
      </w:moveFrom>
    </w:p>
    <w:tbl>
      <w:tblPr>
        <w:tblStyle w:val="Tablaconcuadrcula"/>
        <w:tblW w:w="0" w:type="auto"/>
        <w:tblLook w:val="04A0"/>
      </w:tblPr>
      <w:tblGrid>
        <w:gridCol w:w="1101"/>
        <w:gridCol w:w="1842"/>
        <w:gridCol w:w="3402"/>
        <w:gridCol w:w="4337"/>
      </w:tblGrid>
      <w:tr w:rsidR="00D35039" w:rsidDel="00D76C6C" w:rsidTr="00D35039">
        <w:trPr>
          <w:del w:id="339" w:author="José Rafael García Lázaro" w:date="2017-06-01T10:22:00Z"/>
        </w:trPr>
        <w:tc>
          <w:tcPr>
            <w:tcW w:w="1101" w:type="dxa"/>
          </w:tcPr>
          <w:p w:rsidR="00D35039" w:rsidDel="00D76C6C" w:rsidRDefault="00D35039" w:rsidP="00D35039">
            <w:pPr>
              <w:jc w:val="center"/>
              <w:rPr>
                <w:del w:id="340" w:author="José Rafael García Lázaro" w:date="2017-06-01T10:22:00Z"/>
              </w:rPr>
            </w:pPr>
            <w:moveFrom w:id="341" w:author="José Rafael García Lázaro" w:date="2017-06-01T10:16:00Z">
              <w:del w:id="342" w:author="José Rafael García Lázaro" w:date="2017-06-01T10:22:00Z">
                <w:r w:rsidDel="00D76C6C">
                  <w:delText>Factor de escala</w:delText>
                </w:r>
              </w:del>
            </w:moveFrom>
          </w:p>
          <w:p w:rsidR="00D35039" w:rsidDel="00D76C6C" w:rsidRDefault="00D35039" w:rsidP="00D35039">
            <w:pPr>
              <w:jc w:val="center"/>
              <w:rPr>
                <w:del w:id="343" w:author="José Rafael García Lázaro" w:date="2017-06-01T10:22:00Z"/>
              </w:rPr>
            </w:pPr>
            <w:moveFrom w:id="344" w:author="José Rafael García Lázaro" w:date="2017-06-01T10:16:00Z">
              <w:del w:id="345" w:author="José Rafael García Lázaro" w:date="2017-06-01T10:22:00Z">
                <w:r w:rsidDel="00D76C6C">
                  <w:delText>(fe)</w:delText>
                </w:r>
              </w:del>
            </w:moveFrom>
          </w:p>
        </w:tc>
        <w:tc>
          <w:tcPr>
            <w:tcW w:w="1842" w:type="dxa"/>
          </w:tcPr>
          <w:p w:rsidR="00D35039" w:rsidDel="00D76C6C" w:rsidRDefault="00D35039" w:rsidP="00D35039">
            <w:pPr>
              <w:jc w:val="center"/>
              <w:rPr>
                <w:del w:id="346" w:author="José Rafael García Lázaro" w:date="2017-06-01T10:22:00Z"/>
              </w:rPr>
            </w:pPr>
            <w:moveFrom w:id="347" w:author="José Rafael García Lázaro" w:date="2017-06-01T10:16:00Z">
              <w:del w:id="348" w:author="José Rafael García Lázaro" w:date="2017-06-01T10:22:00Z">
                <w:r w:rsidDel="00D76C6C">
                  <w:delText>Tamaño imagen escalada</w:delText>
                </w:r>
              </w:del>
            </w:moveFrom>
          </w:p>
          <w:p w:rsidR="00D35039" w:rsidDel="00D76C6C" w:rsidRDefault="00D35039" w:rsidP="00D35039">
            <w:pPr>
              <w:jc w:val="center"/>
              <w:rPr>
                <w:del w:id="349" w:author="José Rafael García Lázaro" w:date="2017-06-01T10:22:00Z"/>
              </w:rPr>
            </w:pPr>
            <w:moveFrom w:id="350" w:author="José Rafael García Lázaro" w:date="2017-06-01T10:16:00Z">
              <w:del w:id="351" w:author="José Rafael García Lázaro" w:date="2017-06-01T10:22:00Z">
                <w:r w:rsidDel="00D76C6C">
                  <w:delText>(n)</w:delText>
                </w:r>
              </w:del>
            </w:moveFrom>
          </w:p>
        </w:tc>
        <w:tc>
          <w:tcPr>
            <w:tcW w:w="3402" w:type="dxa"/>
          </w:tcPr>
          <w:p w:rsidR="00D35039" w:rsidDel="00D76C6C" w:rsidRDefault="00D35039" w:rsidP="00D35039">
            <w:pPr>
              <w:rPr>
                <w:del w:id="352" w:author="José Rafael García Lázaro" w:date="2017-06-01T10:22:00Z"/>
              </w:rPr>
            </w:pPr>
            <w:moveFrom w:id="353" w:author="José Rafael García Lázaro" w:date="2017-06-01T10:16:00Z">
              <w:del w:id="354" w:author="José Rafael García Lázaro" w:date="2017-06-01T10:22:00Z">
                <w:r w:rsidDel="00D76C6C">
                  <w:delText>n≥MAXQR+4?</w:delText>
                </w:r>
              </w:del>
            </w:moveFrom>
          </w:p>
        </w:tc>
        <w:tc>
          <w:tcPr>
            <w:tcW w:w="4337" w:type="dxa"/>
          </w:tcPr>
          <w:p w:rsidR="00D35039" w:rsidRPr="00FE40E1" w:rsidDel="00D76C6C" w:rsidRDefault="00D35039" w:rsidP="00D35039">
            <w:pPr>
              <w:rPr>
                <w:del w:id="355" w:author="José Rafael García Lázaro" w:date="2017-06-01T10:22:00Z"/>
                <w:lang w:val="en-US"/>
              </w:rPr>
            </w:pPr>
            <w:moveFrom w:id="356" w:author="José Rafael García Lázaro" w:date="2017-06-01T10:16:00Z">
              <w:del w:id="357" w:author="José Rafael García Lázaro" w:date="2017-06-01T10:22:00Z">
                <w:r w:rsidRPr="00FE40E1" w:rsidDel="00D76C6C">
                  <w:rPr>
                    <w:lang w:val="en-US"/>
                  </w:rPr>
                  <w:delText>fe</w:delText>
                </w:r>
                <w:r w:rsidRPr="00583153" w:rsidDel="00D76C6C">
                  <w:rPr>
                    <w:lang w:val="en-US"/>
                  </w:rPr>
                  <w:sym w:font="Wingdings" w:char="F0DF"/>
                </w:r>
                <w:r w:rsidRPr="00FE40E1" w:rsidDel="00D76C6C">
                  <w:rPr>
                    <w:lang w:val="en-US"/>
                  </w:rPr>
                  <w:delText>1</w:delText>
                </w:r>
              </w:del>
            </w:moveFrom>
          </w:p>
          <w:p w:rsidR="00D35039" w:rsidRPr="000E5891" w:rsidDel="00D76C6C" w:rsidRDefault="00D35039" w:rsidP="00D35039">
            <w:pPr>
              <w:rPr>
                <w:del w:id="358" w:author="José Rafael García Lázaro" w:date="2017-06-01T10:22:00Z"/>
              </w:rPr>
            </w:pPr>
            <w:moveFrom w:id="359" w:author="José Rafael García Lázaro" w:date="2017-06-01T10:16:00Z">
              <w:del w:id="360" w:author="José Rafael García Lázaro" w:date="2017-06-01T10:22:00Z">
                <w:r w:rsidRPr="000E5891" w:rsidDel="00D76C6C">
                  <w:delText>n</w:delText>
                </w:r>
                <w:r w:rsidRPr="00583153" w:rsidDel="00D76C6C">
                  <w:rPr>
                    <w:lang w:val="en-US"/>
                  </w:rPr>
                  <w:sym w:font="Wingdings" w:char="F0DF"/>
                </w:r>
                <w:r w:rsidRPr="000E5891" w:rsidDel="00D76C6C">
                  <w:delText>MAXI</w:delText>
                </w:r>
              </w:del>
            </w:moveFrom>
          </w:p>
          <w:p w:rsidR="00D35039" w:rsidDel="00D76C6C" w:rsidRDefault="00D35039" w:rsidP="00D35039">
            <w:pPr>
              <w:rPr>
                <w:del w:id="361" w:author="José Rafael García Lázaro" w:date="2017-06-01T10:22:00Z"/>
              </w:rPr>
            </w:pPr>
          </w:p>
        </w:tc>
      </w:tr>
      <w:tr w:rsidR="00D35039" w:rsidRPr="000E3F94" w:rsidDel="00D76C6C" w:rsidTr="00D35039">
        <w:trPr>
          <w:del w:id="362" w:author="José Rafael García Lázaro" w:date="2017-06-01T10:22:00Z"/>
        </w:trPr>
        <w:tc>
          <w:tcPr>
            <w:tcW w:w="1101" w:type="dxa"/>
          </w:tcPr>
          <w:p w:rsidR="00D35039" w:rsidDel="00D76C6C" w:rsidRDefault="00D35039" w:rsidP="00D35039">
            <w:pPr>
              <w:rPr>
                <w:del w:id="363" w:author="José Rafael García Lázaro" w:date="2017-06-01T10:22:00Z"/>
              </w:rPr>
            </w:pPr>
            <w:moveFrom w:id="364" w:author="José Rafael García Lázaro" w:date="2017-06-01T10:16:00Z">
              <w:del w:id="365" w:author="José Rafael García Lázaro" w:date="2017-06-01T10:22:00Z">
                <w:r w:rsidDel="00D76C6C">
                  <w:delText>1</w:delText>
                </w:r>
              </w:del>
            </w:moveFrom>
          </w:p>
        </w:tc>
        <w:tc>
          <w:tcPr>
            <w:tcW w:w="1842" w:type="dxa"/>
          </w:tcPr>
          <w:p w:rsidR="00D35039" w:rsidDel="00D76C6C" w:rsidRDefault="00D35039" w:rsidP="00D35039">
            <w:pPr>
              <w:rPr>
                <w:del w:id="366" w:author="José Rafael García Lázaro" w:date="2017-06-01T10:22:00Z"/>
              </w:rPr>
            </w:pPr>
            <w:moveFrom w:id="367" w:author="José Rafael García Lázaro" w:date="2017-06-01T10:16:00Z">
              <w:del w:id="368" w:author="José Rafael García Lázaro" w:date="2017-06-01T10:22:00Z">
                <w:r w:rsidRPr="000E5891" w:rsidDel="00D76C6C">
                  <w:delText>n</w:delText>
                </w:r>
                <w:r w:rsidRPr="00583153" w:rsidDel="00D76C6C">
                  <w:rPr>
                    <w:lang w:val="en-US"/>
                  </w:rPr>
                  <w:sym w:font="Wingdings" w:char="F0DF"/>
                </w:r>
                <w:r w:rsidRPr="000E5891" w:rsidDel="00D76C6C">
                  <w:delText>MAXI</w:delText>
                </w:r>
              </w:del>
            </w:moveFrom>
          </w:p>
        </w:tc>
        <w:tc>
          <w:tcPr>
            <w:tcW w:w="3402" w:type="dxa"/>
          </w:tcPr>
          <w:p w:rsidR="00D35039" w:rsidRPr="00583153" w:rsidDel="00D76C6C" w:rsidRDefault="00D35039" w:rsidP="00D35039">
            <w:pPr>
              <w:rPr>
                <w:del w:id="369" w:author="José Rafael García Lázaro" w:date="2017-06-01T10:22:00Z"/>
              </w:rPr>
            </w:pPr>
            <w:moveFrom w:id="370" w:author="José Rafael García Lázaro" w:date="2017-06-01T10:16:00Z">
              <w:del w:id="371" w:author="José Rafael García Lázaro" w:date="2017-06-01T10:22:00Z">
                <w:r w:rsidDel="00D76C6C">
                  <w:delText>V:  escalar_imagen(im,fe,imbn)</w:delText>
                </w:r>
              </w:del>
            </w:moveFrom>
          </w:p>
          <w:p w:rsidR="00D35039" w:rsidDel="00D76C6C" w:rsidRDefault="00D35039" w:rsidP="00D35039">
            <w:pPr>
              <w:rPr>
                <w:del w:id="372" w:author="José Rafael García Lázaro" w:date="2017-06-01T10:22:00Z"/>
              </w:rPr>
            </w:pPr>
            <w:moveFrom w:id="373" w:author="José Rafael García Lázaro" w:date="2017-06-01T10:16:00Z">
              <w:del w:id="374" w:author="José Rafael García Lázaro" w:date="2017-06-01T10:22:00Z">
                <w:r w:rsidDel="00D76C6C">
                  <w:delText xml:space="preserve">      localizar_qr(imbn,n)</w:delText>
                </w:r>
              </w:del>
            </w:moveFrom>
          </w:p>
        </w:tc>
        <w:tc>
          <w:tcPr>
            <w:tcW w:w="4337" w:type="dxa"/>
          </w:tcPr>
          <w:p w:rsidR="000E3F94" w:rsidRPr="00583153" w:rsidDel="00D76C6C" w:rsidRDefault="000E3F94" w:rsidP="000E3F94">
            <w:pPr>
              <w:rPr>
                <w:del w:id="375" w:author="José Rafael García Lázaro" w:date="2017-06-01T10:22:00Z"/>
              </w:rPr>
            </w:pPr>
            <w:moveFrom w:id="376" w:author="José Rafael García Lázaro" w:date="2017-06-01T10:16:00Z">
              <w:del w:id="377" w:author="José Rafael García Lázaro" w:date="2017-06-01T10:22:00Z">
                <w:r w:rsidDel="00D76C6C">
                  <w:delText>V:  escalar_imagen(im,fe,imbn)</w:delText>
                </w:r>
              </w:del>
            </w:moveFrom>
          </w:p>
          <w:p w:rsidR="00D35039" w:rsidDel="00D76C6C" w:rsidRDefault="000E3F94" w:rsidP="000E3F94">
            <w:pPr>
              <w:rPr>
                <w:del w:id="378" w:author="José Rafael García Lázaro" w:date="2017-06-01T10:22:00Z"/>
              </w:rPr>
            </w:pPr>
            <w:moveFrom w:id="379" w:author="José Rafael García Lázaro" w:date="2017-06-01T10:16:00Z">
              <w:del w:id="380" w:author="José Rafael García Lázaro" w:date="2017-06-01T10:22:00Z">
                <w:r w:rsidDel="00D76C6C">
                  <w:delText xml:space="preserve">      localizar_qr(imbn,n)</w:delText>
                </w:r>
              </w:del>
            </w:moveFrom>
          </w:p>
          <w:p w:rsidR="000E3F94" w:rsidRPr="000E3F94" w:rsidDel="00D76C6C" w:rsidRDefault="000E3F94" w:rsidP="000E3F94">
            <w:pPr>
              <w:rPr>
                <w:del w:id="381" w:author="José Rafael García Lázaro" w:date="2017-06-01T10:22:00Z"/>
                <w:lang w:val="en-US"/>
              </w:rPr>
            </w:pPr>
            <w:moveFrom w:id="382" w:author="José Rafael García Lázaro" w:date="2017-06-01T10:16:00Z">
              <w:del w:id="383" w:author="José Rafael García Lázaro" w:date="2017-06-01T10:22:00Z">
                <w:r w:rsidRPr="000E3F94" w:rsidDel="00D76C6C">
                  <w:rPr>
                    <w:lang w:val="en-US"/>
                  </w:rPr>
                  <w:delText xml:space="preserve">      fe</w:delText>
                </w:r>
                <w:r w:rsidRPr="000E5891" w:rsidDel="00D76C6C">
                  <w:rPr>
                    <w:lang w:val="en-US"/>
                  </w:rPr>
                  <w:sym w:font="Wingdings" w:char="F0DF"/>
                </w:r>
                <w:r w:rsidRPr="000E3F94" w:rsidDel="00D76C6C">
                  <w:rPr>
                    <w:lang w:val="en-US"/>
                  </w:rPr>
                  <w:delText>fe+1</w:delText>
                </w:r>
              </w:del>
            </w:moveFrom>
          </w:p>
          <w:p w:rsidR="000E3F94" w:rsidRPr="000E3F94" w:rsidDel="00D76C6C" w:rsidRDefault="000E3F94" w:rsidP="000E3F94">
            <w:pPr>
              <w:rPr>
                <w:del w:id="384" w:author="José Rafael García Lázaro" w:date="2017-06-01T10:22:00Z"/>
                <w:lang w:val="en-US"/>
              </w:rPr>
            </w:pPr>
            <w:moveFrom w:id="385" w:author="José Rafael García Lázaro" w:date="2017-06-01T10:16:00Z">
              <w:del w:id="386" w:author="José Rafael García Lázaro" w:date="2017-06-01T10:22:00Z">
                <w:r w:rsidRPr="000E3F94" w:rsidDel="00D76C6C">
                  <w:rPr>
                    <w:lang w:val="en-US"/>
                  </w:rPr>
                  <w:delText xml:space="preserve">      n</w:delText>
                </w:r>
                <w:r w:rsidRPr="000E5891" w:rsidDel="00D76C6C">
                  <w:rPr>
                    <w:lang w:val="en-US"/>
                  </w:rPr>
                  <w:sym w:font="Wingdings" w:char="F0DF"/>
                </w:r>
                <w:r w:rsidRPr="000E3F94" w:rsidDel="00D76C6C">
                  <w:rPr>
                    <w:lang w:val="en-US"/>
                  </w:rPr>
                  <w:delText>MAXI/fe</w:delText>
                </w:r>
              </w:del>
            </w:moveFrom>
          </w:p>
        </w:tc>
      </w:tr>
      <w:tr w:rsidR="000E3F94" w:rsidRPr="000E3F94" w:rsidDel="00D76C6C" w:rsidTr="00D35039">
        <w:trPr>
          <w:del w:id="387" w:author="José Rafael García Lázaro" w:date="2017-06-01T10:22:00Z"/>
        </w:trPr>
        <w:tc>
          <w:tcPr>
            <w:tcW w:w="1101" w:type="dxa"/>
          </w:tcPr>
          <w:p w:rsidR="000E3F94" w:rsidDel="00D76C6C" w:rsidRDefault="000E3F94" w:rsidP="00D35039">
            <w:pPr>
              <w:rPr>
                <w:del w:id="388" w:author="José Rafael García Lázaro" w:date="2017-06-01T10:22:00Z"/>
              </w:rPr>
            </w:pPr>
            <w:moveFrom w:id="389" w:author="José Rafael García Lázaro" w:date="2017-06-01T10:16:00Z">
              <w:del w:id="390" w:author="José Rafael García Lázaro" w:date="2017-06-01T10:22:00Z">
                <w:r w:rsidDel="00D76C6C">
                  <w:delText>2</w:delText>
                </w:r>
              </w:del>
            </w:moveFrom>
          </w:p>
        </w:tc>
        <w:tc>
          <w:tcPr>
            <w:tcW w:w="1842" w:type="dxa"/>
          </w:tcPr>
          <w:p w:rsidR="000E3F94" w:rsidDel="00D76C6C" w:rsidRDefault="000E3F94" w:rsidP="00D35039">
            <w:pPr>
              <w:rPr>
                <w:del w:id="391" w:author="José Rafael García Lázaro" w:date="2017-06-01T10:22:00Z"/>
              </w:rPr>
            </w:pPr>
            <w:moveFrom w:id="392" w:author="José Rafael García Lázaro" w:date="2017-06-01T10:16:00Z">
              <w:del w:id="393" w:author="José Rafael García Lázaro" w:date="2017-06-01T10:22:00Z">
                <w:r w:rsidRPr="000E5891" w:rsidDel="00D76C6C">
                  <w:delText>n</w:delText>
                </w:r>
                <w:r w:rsidRPr="00583153" w:rsidDel="00D76C6C">
                  <w:rPr>
                    <w:lang w:val="en-US"/>
                  </w:rPr>
                  <w:sym w:font="Wingdings" w:char="F0DF"/>
                </w:r>
                <w:r w:rsidRPr="000E5891" w:rsidDel="00D76C6C">
                  <w:delText>MAXI</w:delText>
                </w:r>
                <w:r w:rsidDel="00D76C6C">
                  <w:delText>/2</w:delText>
                </w:r>
              </w:del>
            </w:moveFrom>
          </w:p>
        </w:tc>
        <w:tc>
          <w:tcPr>
            <w:tcW w:w="3402" w:type="dxa"/>
          </w:tcPr>
          <w:p w:rsidR="000E3F94" w:rsidRPr="00583153" w:rsidDel="00D76C6C" w:rsidRDefault="000E3F94" w:rsidP="00D35039">
            <w:pPr>
              <w:rPr>
                <w:del w:id="394" w:author="José Rafael García Lázaro" w:date="2017-06-01T10:22:00Z"/>
              </w:rPr>
            </w:pPr>
            <w:moveFrom w:id="395" w:author="José Rafael García Lázaro" w:date="2017-06-01T10:16:00Z">
              <w:del w:id="396" w:author="José Rafael García Lázaro" w:date="2017-06-01T10:22:00Z">
                <w:r w:rsidDel="00D76C6C">
                  <w:delText>V:  escalar_imagen(im,fe,imbn)</w:delText>
                </w:r>
              </w:del>
            </w:moveFrom>
          </w:p>
          <w:p w:rsidR="000E3F94" w:rsidDel="00D76C6C" w:rsidRDefault="000E3F94" w:rsidP="00D35039">
            <w:pPr>
              <w:rPr>
                <w:del w:id="397" w:author="José Rafael García Lázaro" w:date="2017-06-01T10:22:00Z"/>
              </w:rPr>
            </w:pPr>
            <w:moveFrom w:id="398" w:author="José Rafael García Lázaro" w:date="2017-06-01T10:16:00Z">
              <w:del w:id="399" w:author="José Rafael García Lázaro" w:date="2017-06-01T10:22:00Z">
                <w:r w:rsidDel="00D76C6C">
                  <w:delText xml:space="preserve">      localizar_qr(imbn,n)</w:delText>
                </w:r>
              </w:del>
            </w:moveFrom>
          </w:p>
        </w:tc>
        <w:tc>
          <w:tcPr>
            <w:tcW w:w="4337" w:type="dxa"/>
          </w:tcPr>
          <w:p w:rsidR="000E3F94" w:rsidRPr="00583153" w:rsidDel="00D76C6C" w:rsidRDefault="000E3F94" w:rsidP="001115EE">
            <w:pPr>
              <w:rPr>
                <w:del w:id="400" w:author="José Rafael García Lázaro" w:date="2017-06-01T10:22:00Z"/>
              </w:rPr>
            </w:pPr>
            <w:moveFrom w:id="401" w:author="José Rafael García Lázaro" w:date="2017-06-01T10:16:00Z">
              <w:del w:id="402" w:author="José Rafael García Lázaro" w:date="2017-06-01T10:22:00Z">
                <w:r w:rsidDel="00D76C6C">
                  <w:delText>V:  escalar_imagen(im,fe,imbn)</w:delText>
                </w:r>
              </w:del>
            </w:moveFrom>
          </w:p>
          <w:p w:rsidR="000E3F94" w:rsidDel="00D76C6C" w:rsidRDefault="000E3F94" w:rsidP="001115EE">
            <w:pPr>
              <w:rPr>
                <w:del w:id="403" w:author="José Rafael García Lázaro" w:date="2017-06-01T10:22:00Z"/>
              </w:rPr>
            </w:pPr>
            <w:moveFrom w:id="404" w:author="José Rafael García Lázaro" w:date="2017-06-01T10:16:00Z">
              <w:del w:id="405" w:author="José Rafael García Lázaro" w:date="2017-06-01T10:22:00Z">
                <w:r w:rsidDel="00D76C6C">
                  <w:delText xml:space="preserve">      localizar_qr(imbn,n)</w:delText>
                </w:r>
              </w:del>
            </w:moveFrom>
          </w:p>
          <w:p w:rsidR="000E3F94" w:rsidRPr="000E3F94" w:rsidDel="00D76C6C" w:rsidRDefault="000E3F94" w:rsidP="001115EE">
            <w:pPr>
              <w:rPr>
                <w:del w:id="406" w:author="José Rafael García Lázaro" w:date="2017-06-01T10:22:00Z"/>
                <w:lang w:val="en-US"/>
              </w:rPr>
            </w:pPr>
            <w:moveFrom w:id="407" w:author="José Rafael García Lázaro" w:date="2017-06-01T10:16:00Z">
              <w:del w:id="408" w:author="José Rafael García Lázaro" w:date="2017-06-01T10:22:00Z">
                <w:r w:rsidRPr="000E3F94" w:rsidDel="00D76C6C">
                  <w:rPr>
                    <w:lang w:val="en-US"/>
                  </w:rPr>
                  <w:delText>fe</w:delText>
                </w:r>
                <w:r w:rsidRPr="000E5891" w:rsidDel="00D76C6C">
                  <w:rPr>
                    <w:lang w:val="en-US"/>
                  </w:rPr>
                  <w:sym w:font="Wingdings" w:char="F0DF"/>
                </w:r>
                <w:r w:rsidRPr="000E3F94" w:rsidDel="00D76C6C">
                  <w:rPr>
                    <w:lang w:val="en-US"/>
                  </w:rPr>
                  <w:delText>fe+1</w:delText>
                </w:r>
              </w:del>
            </w:moveFrom>
          </w:p>
          <w:p w:rsidR="000E3F94" w:rsidRPr="000E3F94" w:rsidDel="00D76C6C" w:rsidRDefault="000E3F94" w:rsidP="001115EE">
            <w:pPr>
              <w:rPr>
                <w:del w:id="409" w:author="José Rafael García Lázaro" w:date="2017-06-01T10:22:00Z"/>
                <w:lang w:val="en-US"/>
              </w:rPr>
            </w:pPr>
            <w:moveFrom w:id="410" w:author="José Rafael García Lázaro" w:date="2017-06-01T10:16:00Z">
              <w:del w:id="411" w:author="José Rafael García Lázaro" w:date="2017-06-01T10:22:00Z">
                <w:r w:rsidRPr="000E3F94" w:rsidDel="00D76C6C">
                  <w:rPr>
                    <w:lang w:val="en-US"/>
                  </w:rPr>
                  <w:delText xml:space="preserve">      n</w:delText>
                </w:r>
                <w:r w:rsidRPr="000E5891" w:rsidDel="00D76C6C">
                  <w:rPr>
                    <w:lang w:val="en-US"/>
                  </w:rPr>
                  <w:sym w:font="Wingdings" w:char="F0DF"/>
                </w:r>
                <w:r w:rsidRPr="000E3F94" w:rsidDel="00D76C6C">
                  <w:rPr>
                    <w:lang w:val="en-US"/>
                  </w:rPr>
                  <w:delText>MAXI/fe</w:delText>
                </w:r>
              </w:del>
            </w:moveFrom>
          </w:p>
        </w:tc>
      </w:tr>
      <w:tr w:rsidR="000E3F94" w:rsidRPr="000E3F94" w:rsidDel="00D76C6C" w:rsidTr="00D35039">
        <w:trPr>
          <w:del w:id="412" w:author="José Rafael García Lázaro" w:date="2017-06-01T10:22:00Z"/>
        </w:trPr>
        <w:tc>
          <w:tcPr>
            <w:tcW w:w="1101" w:type="dxa"/>
          </w:tcPr>
          <w:p w:rsidR="000E3F94" w:rsidDel="00D76C6C" w:rsidRDefault="000E3F94" w:rsidP="00D35039">
            <w:pPr>
              <w:rPr>
                <w:del w:id="413" w:author="José Rafael García Lázaro" w:date="2017-06-01T10:22:00Z"/>
              </w:rPr>
            </w:pPr>
            <w:moveFrom w:id="414" w:author="José Rafael García Lázaro" w:date="2017-06-01T10:16:00Z">
              <w:del w:id="415" w:author="José Rafael García Lázaro" w:date="2017-06-01T10:22:00Z">
                <w:r w:rsidDel="00D76C6C">
                  <w:delText>3</w:delText>
                </w:r>
              </w:del>
            </w:moveFrom>
          </w:p>
        </w:tc>
        <w:tc>
          <w:tcPr>
            <w:tcW w:w="1842" w:type="dxa"/>
          </w:tcPr>
          <w:p w:rsidR="000E3F94" w:rsidDel="00D76C6C" w:rsidRDefault="000E3F94" w:rsidP="00D35039">
            <w:pPr>
              <w:rPr>
                <w:del w:id="416" w:author="José Rafael García Lázaro" w:date="2017-06-01T10:22:00Z"/>
              </w:rPr>
            </w:pPr>
            <w:moveFrom w:id="417" w:author="José Rafael García Lázaro" w:date="2017-06-01T10:16:00Z">
              <w:del w:id="418" w:author="José Rafael García Lázaro" w:date="2017-06-01T10:22:00Z">
                <w:r w:rsidRPr="000E5891" w:rsidDel="00D76C6C">
                  <w:delText>n</w:delText>
                </w:r>
                <w:r w:rsidRPr="00583153" w:rsidDel="00D76C6C">
                  <w:rPr>
                    <w:lang w:val="en-US"/>
                  </w:rPr>
                  <w:sym w:font="Wingdings" w:char="F0DF"/>
                </w:r>
                <w:r w:rsidRPr="000E5891" w:rsidDel="00D76C6C">
                  <w:delText>MAXI</w:delText>
                </w:r>
                <w:r w:rsidDel="00D76C6C">
                  <w:delText>/3</w:delText>
                </w:r>
              </w:del>
            </w:moveFrom>
          </w:p>
        </w:tc>
        <w:tc>
          <w:tcPr>
            <w:tcW w:w="3402" w:type="dxa"/>
          </w:tcPr>
          <w:p w:rsidR="000E3F94" w:rsidRPr="00583153" w:rsidDel="00D76C6C" w:rsidRDefault="000E3F94" w:rsidP="00D35039">
            <w:pPr>
              <w:rPr>
                <w:del w:id="419" w:author="José Rafael García Lázaro" w:date="2017-06-01T10:22:00Z"/>
              </w:rPr>
            </w:pPr>
            <w:moveFrom w:id="420" w:author="José Rafael García Lázaro" w:date="2017-06-01T10:16:00Z">
              <w:del w:id="421" w:author="José Rafael García Lázaro" w:date="2017-06-01T10:22:00Z">
                <w:r w:rsidDel="00D76C6C">
                  <w:delText>V:  escalar_imagen(im,fe,imbn)</w:delText>
                </w:r>
              </w:del>
            </w:moveFrom>
          </w:p>
          <w:p w:rsidR="000E3F94" w:rsidDel="00D76C6C" w:rsidRDefault="000E3F94" w:rsidP="00D35039">
            <w:pPr>
              <w:rPr>
                <w:del w:id="422" w:author="José Rafael García Lázaro" w:date="2017-06-01T10:22:00Z"/>
              </w:rPr>
            </w:pPr>
            <w:moveFrom w:id="423" w:author="José Rafael García Lázaro" w:date="2017-06-01T10:16:00Z">
              <w:del w:id="424" w:author="José Rafael García Lázaro" w:date="2017-06-01T10:22:00Z">
                <w:r w:rsidDel="00D76C6C">
                  <w:delText xml:space="preserve">      localizar_qr(imbn,n)</w:delText>
                </w:r>
              </w:del>
            </w:moveFrom>
          </w:p>
        </w:tc>
        <w:tc>
          <w:tcPr>
            <w:tcW w:w="4337" w:type="dxa"/>
          </w:tcPr>
          <w:p w:rsidR="000E3F94" w:rsidRPr="00583153" w:rsidDel="00D76C6C" w:rsidRDefault="000E3F94" w:rsidP="001115EE">
            <w:pPr>
              <w:rPr>
                <w:del w:id="425" w:author="José Rafael García Lázaro" w:date="2017-06-01T10:22:00Z"/>
              </w:rPr>
            </w:pPr>
            <w:moveFrom w:id="426" w:author="José Rafael García Lázaro" w:date="2017-06-01T10:16:00Z">
              <w:del w:id="427" w:author="José Rafael García Lázaro" w:date="2017-06-01T10:22:00Z">
                <w:r w:rsidDel="00D76C6C">
                  <w:delText>V:  escalar_imagen(im,fe,imbn)</w:delText>
                </w:r>
              </w:del>
            </w:moveFrom>
          </w:p>
          <w:p w:rsidR="000E3F94" w:rsidDel="00D76C6C" w:rsidRDefault="000E3F94" w:rsidP="001115EE">
            <w:pPr>
              <w:rPr>
                <w:del w:id="428" w:author="José Rafael García Lázaro" w:date="2017-06-01T10:22:00Z"/>
              </w:rPr>
            </w:pPr>
            <w:moveFrom w:id="429" w:author="José Rafael García Lázaro" w:date="2017-06-01T10:16:00Z">
              <w:del w:id="430" w:author="José Rafael García Lázaro" w:date="2017-06-01T10:22:00Z">
                <w:r w:rsidDel="00D76C6C">
                  <w:delText xml:space="preserve">      localizar_qr(imbn,n)</w:delText>
                </w:r>
              </w:del>
            </w:moveFrom>
          </w:p>
          <w:p w:rsidR="000E3F94" w:rsidRPr="000E3F94" w:rsidDel="00D76C6C" w:rsidRDefault="000E3F94" w:rsidP="001115EE">
            <w:pPr>
              <w:rPr>
                <w:del w:id="431" w:author="José Rafael García Lázaro" w:date="2017-06-01T10:22:00Z"/>
                <w:lang w:val="en-US"/>
              </w:rPr>
            </w:pPr>
            <w:moveFrom w:id="432" w:author="José Rafael García Lázaro" w:date="2017-06-01T10:16:00Z">
              <w:del w:id="433" w:author="José Rafael García Lázaro" w:date="2017-06-01T10:22:00Z">
                <w:r w:rsidRPr="000E3F94" w:rsidDel="00D76C6C">
                  <w:rPr>
                    <w:lang w:val="en-US"/>
                  </w:rPr>
                  <w:delText>fe</w:delText>
                </w:r>
                <w:r w:rsidRPr="000E5891" w:rsidDel="00D76C6C">
                  <w:rPr>
                    <w:lang w:val="en-US"/>
                  </w:rPr>
                  <w:sym w:font="Wingdings" w:char="F0DF"/>
                </w:r>
                <w:r w:rsidRPr="000E3F94" w:rsidDel="00D76C6C">
                  <w:rPr>
                    <w:lang w:val="en-US"/>
                  </w:rPr>
                  <w:delText>fe+1</w:delText>
                </w:r>
              </w:del>
            </w:moveFrom>
          </w:p>
          <w:p w:rsidR="000E3F94" w:rsidRPr="000E3F94" w:rsidDel="00D76C6C" w:rsidRDefault="000E3F94" w:rsidP="001115EE">
            <w:pPr>
              <w:rPr>
                <w:del w:id="434" w:author="José Rafael García Lázaro" w:date="2017-06-01T10:22:00Z"/>
                <w:lang w:val="en-US"/>
              </w:rPr>
            </w:pPr>
            <w:moveFrom w:id="435" w:author="José Rafael García Lázaro" w:date="2017-06-01T10:16:00Z">
              <w:del w:id="436" w:author="José Rafael García Lázaro" w:date="2017-06-01T10:22:00Z">
                <w:r w:rsidRPr="000E3F94" w:rsidDel="00D76C6C">
                  <w:rPr>
                    <w:lang w:val="en-US"/>
                  </w:rPr>
                  <w:delText xml:space="preserve">      n</w:delText>
                </w:r>
                <w:r w:rsidRPr="000E5891" w:rsidDel="00D76C6C">
                  <w:rPr>
                    <w:lang w:val="en-US"/>
                  </w:rPr>
                  <w:sym w:font="Wingdings" w:char="F0DF"/>
                </w:r>
                <w:r w:rsidRPr="000E3F94" w:rsidDel="00D76C6C">
                  <w:rPr>
                    <w:lang w:val="en-US"/>
                  </w:rPr>
                  <w:delText>MAXI/fe</w:delText>
                </w:r>
              </w:del>
            </w:moveFrom>
          </w:p>
        </w:tc>
      </w:tr>
      <w:tr w:rsidR="00D35039" w:rsidDel="00D76C6C" w:rsidTr="00D35039">
        <w:trPr>
          <w:del w:id="437" w:author="José Rafael García Lázaro" w:date="2017-06-01T10:22:00Z"/>
        </w:trPr>
        <w:tc>
          <w:tcPr>
            <w:tcW w:w="1101" w:type="dxa"/>
          </w:tcPr>
          <w:p w:rsidR="00D35039" w:rsidDel="00D76C6C" w:rsidRDefault="00D35039" w:rsidP="00D35039">
            <w:pPr>
              <w:rPr>
                <w:del w:id="438" w:author="José Rafael García Lázaro" w:date="2017-06-01T10:22:00Z"/>
              </w:rPr>
            </w:pPr>
            <w:moveFrom w:id="439" w:author="José Rafael García Lázaro" w:date="2017-06-01T10:16:00Z">
              <w:del w:id="440" w:author="José Rafael García Lázaro" w:date="2017-06-01T10:22:00Z">
                <w:r w:rsidDel="00D76C6C">
                  <w:delText>...</w:delText>
                </w:r>
              </w:del>
            </w:moveFrom>
          </w:p>
        </w:tc>
        <w:tc>
          <w:tcPr>
            <w:tcW w:w="1842" w:type="dxa"/>
          </w:tcPr>
          <w:p w:rsidR="00D35039" w:rsidDel="00D76C6C" w:rsidRDefault="00D35039" w:rsidP="00D35039">
            <w:pPr>
              <w:rPr>
                <w:del w:id="441" w:author="José Rafael García Lázaro" w:date="2017-06-01T10:22:00Z"/>
              </w:rPr>
            </w:pPr>
            <w:moveFrom w:id="442" w:author="José Rafael García Lázaro" w:date="2017-06-01T10:16:00Z">
              <w:del w:id="443" w:author="José Rafael García Lázaro" w:date="2017-06-01T10:22:00Z">
                <w:r w:rsidDel="00D76C6C">
                  <w:delText>...</w:delText>
                </w:r>
              </w:del>
            </w:moveFrom>
          </w:p>
        </w:tc>
        <w:tc>
          <w:tcPr>
            <w:tcW w:w="3402" w:type="dxa"/>
          </w:tcPr>
          <w:p w:rsidR="00D35039" w:rsidDel="00D76C6C" w:rsidRDefault="00D35039" w:rsidP="00D35039">
            <w:pPr>
              <w:rPr>
                <w:del w:id="444" w:author="José Rafael García Lázaro" w:date="2017-06-01T10:22:00Z"/>
              </w:rPr>
            </w:pPr>
            <w:moveFrom w:id="445" w:author="José Rafael García Lázaro" w:date="2017-06-01T10:16:00Z">
              <w:del w:id="446" w:author="José Rafael García Lázaro" w:date="2017-06-01T10:22:00Z">
                <w:r w:rsidDel="00D76C6C">
                  <w:delText>...</w:delText>
                </w:r>
              </w:del>
            </w:moveFrom>
          </w:p>
        </w:tc>
        <w:tc>
          <w:tcPr>
            <w:tcW w:w="4337" w:type="dxa"/>
          </w:tcPr>
          <w:p w:rsidR="00D35039" w:rsidDel="00D76C6C" w:rsidRDefault="000E3F94" w:rsidP="00D35039">
            <w:pPr>
              <w:rPr>
                <w:del w:id="447" w:author="José Rafael García Lázaro" w:date="2017-06-01T10:22:00Z"/>
              </w:rPr>
            </w:pPr>
            <w:moveFrom w:id="448" w:author="José Rafael García Lázaro" w:date="2017-06-01T10:16:00Z">
              <w:del w:id="449" w:author="José Rafael García Lázaro" w:date="2017-06-01T10:22:00Z">
                <w:r w:rsidDel="00D76C6C">
                  <w:delText>...</w:delText>
                </w:r>
              </w:del>
            </w:moveFrom>
          </w:p>
        </w:tc>
      </w:tr>
      <w:tr w:rsidR="00D35039" w:rsidDel="00D76C6C" w:rsidTr="00D35039">
        <w:trPr>
          <w:del w:id="450" w:author="José Rafael García Lázaro" w:date="2017-06-01T10:22:00Z"/>
        </w:trPr>
        <w:tc>
          <w:tcPr>
            <w:tcW w:w="1101" w:type="dxa"/>
          </w:tcPr>
          <w:p w:rsidR="00D35039" w:rsidDel="00D76C6C" w:rsidRDefault="00D35039" w:rsidP="00D35039">
            <w:pPr>
              <w:rPr>
                <w:del w:id="451" w:author="José Rafael García Lázaro" w:date="2017-06-01T10:22:00Z"/>
              </w:rPr>
            </w:pPr>
            <w:moveFrom w:id="452" w:author="José Rafael García Lázaro" w:date="2017-06-01T10:16:00Z">
              <w:del w:id="453" w:author="José Rafael García Lázaro" w:date="2017-06-01T10:22:00Z">
                <w:r w:rsidDel="00D76C6C">
                  <w:delText>i</w:delText>
                </w:r>
              </w:del>
            </w:moveFrom>
          </w:p>
        </w:tc>
        <w:tc>
          <w:tcPr>
            <w:tcW w:w="1842" w:type="dxa"/>
          </w:tcPr>
          <w:p w:rsidR="00D35039" w:rsidDel="00D76C6C" w:rsidRDefault="00D35039" w:rsidP="00D35039">
            <w:pPr>
              <w:rPr>
                <w:del w:id="454" w:author="José Rafael García Lázaro" w:date="2017-06-01T10:22:00Z"/>
              </w:rPr>
            </w:pPr>
            <w:moveFrom w:id="455" w:author="José Rafael García Lázaro" w:date="2017-06-01T10:16:00Z">
              <w:del w:id="456" w:author="José Rafael García Lázaro" w:date="2017-06-01T10:22:00Z">
                <w:r w:rsidRPr="000E5891" w:rsidDel="00D76C6C">
                  <w:delText>n</w:delText>
                </w:r>
                <w:r w:rsidRPr="00583153" w:rsidDel="00D76C6C">
                  <w:rPr>
                    <w:lang w:val="en-US"/>
                  </w:rPr>
                  <w:sym w:font="Wingdings" w:char="F0DF"/>
                </w:r>
                <w:r w:rsidRPr="000E5891" w:rsidDel="00D76C6C">
                  <w:delText>MAXI</w:delText>
                </w:r>
                <w:r w:rsidDel="00D76C6C">
                  <w:delText>/i</w:delText>
                </w:r>
              </w:del>
            </w:moveFrom>
          </w:p>
        </w:tc>
        <w:tc>
          <w:tcPr>
            <w:tcW w:w="3402" w:type="dxa"/>
          </w:tcPr>
          <w:p w:rsidR="00D35039" w:rsidDel="00D76C6C" w:rsidRDefault="00D35039" w:rsidP="00D35039">
            <w:pPr>
              <w:rPr>
                <w:del w:id="457" w:author="José Rafael García Lázaro" w:date="2017-06-01T10:22:00Z"/>
              </w:rPr>
            </w:pPr>
            <w:moveFrom w:id="458" w:author="José Rafael García Lázaro" w:date="2017-06-01T10:16:00Z">
              <w:del w:id="459" w:author="José Rafael García Lázaro" w:date="2017-06-01T10:22:00Z">
                <w:r w:rsidDel="00D76C6C">
                  <w:delText>F:</w:delText>
                </w:r>
              </w:del>
            </w:moveFrom>
          </w:p>
        </w:tc>
        <w:tc>
          <w:tcPr>
            <w:tcW w:w="4337" w:type="dxa"/>
          </w:tcPr>
          <w:p w:rsidR="00D35039" w:rsidDel="00D76C6C" w:rsidRDefault="000E3F94" w:rsidP="00D35039">
            <w:pPr>
              <w:rPr>
                <w:del w:id="460" w:author="José Rafael García Lázaro" w:date="2017-06-01T10:22:00Z"/>
              </w:rPr>
            </w:pPr>
            <w:moveFrom w:id="461" w:author="José Rafael García Lázaro" w:date="2017-06-01T10:16:00Z">
              <w:del w:id="462" w:author="José Rafael García Lázaro" w:date="2017-06-01T10:22:00Z">
                <w:r w:rsidDel="00D76C6C">
                  <w:delText>F:</w:delText>
                </w:r>
              </w:del>
            </w:moveFrom>
          </w:p>
        </w:tc>
      </w:tr>
    </w:tbl>
    <w:p w:rsidR="00801FA2" w:rsidDel="00D76C6C" w:rsidRDefault="00801FA2" w:rsidP="00801FA2">
      <w:pPr>
        <w:pStyle w:val="Prrafodelista"/>
        <w:numPr>
          <w:ilvl w:val="1"/>
          <w:numId w:val="8"/>
        </w:numPr>
        <w:rPr>
          <w:del w:id="463" w:author="José Rafael García Lázaro" w:date="2017-06-01T10:22:00Z"/>
        </w:rPr>
      </w:pPr>
      <w:moveFrom w:id="464" w:author="José Rafael García Lázaro" w:date="2017-06-01T10:16:00Z">
        <w:del w:id="465" w:author="José Rafael García Lázaro" w:date="2017-06-01T10:22:00Z">
          <w:r w:rsidDel="00D76C6C">
            <w:delText>Condición de terminación: que el tamaño de la imagen escalada (n) sea inferior al mínimo requerido para contener un micro-código QR (MAXQR+4).</w:delText>
          </w:r>
        </w:del>
      </w:moveFrom>
    </w:p>
    <w:moveFromRangeEnd w:id="337"/>
    <w:p w:rsidR="000E3F94" w:rsidDel="00D76C6C" w:rsidRDefault="000E3F94" w:rsidP="000E3F94">
      <w:pPr>
        <w:pStyle w:val="Prrafodelista"/>
        <w:rPr>
          <w:del w:id="466" w:author="José Rafael García Lázaro" w:date="2017-06-01T10:22:00Z"/>
        </w:rPr>
      </w:pPr>
    </w:p>
    <w:tbl>
      <w:tblPr>
        <w:tblStyle w:val="Tablaconcuadrcula"/>
        <w:tblW w:w="0" w:type="auto"/>
        <w:tblLook w:val="04A0"/>
      </w:tblPr>
      <w:tblGrid>
        <w:gridCol w:w="5070"/>
        <w:gridCol w:w="5536"/>
      </w:tblGrid>
      <w:tr w:rsidR="000177AF" w:rsidRPr="003C2469" w:rsidDel="00D76C6C" w:rsidTr="00583153">
        <w:trPr>
          <w:del w:id="467" w:author="José Rafael García Lázaro" w:date="2017-06-01T10:22:00Z"/>
        </w:trPr>
        <w:tc>
          <w:tcPr>
            <w:tcW w:w="5070" w:type="dxa"/>
          </w:tcPr>
          <w:p w:rsidR="000177AF" w:rsidRPr="003C2469" w:rsidDel="00D76C6C" w:rsidRDefault="000177AF" w:rsidP="000F7E66">
            <w:pPr>
              <w:jc w:val="center"/>
              <w:rPr>
                <w:del w:id="468" w:author="José Rafael García Lázaro" w:date="2017-06-01T10:22:00Z"/>
                <w:b/>
              </w:rPr>
            </w:pPr>
            <w:moveFromRangeStart w:id="469" w:author="José Rafael García Lázaro" w:date="2017-06-01T08:55:00Z" w:name="move484070654"/>
            <w:moveFrom w:id="470" w:author="José Rafael García Lázaro" w:date="2017-06-01T08:55:00Z">
              <w:del w:id="471" w:author="José Rafael García Lázaro" w:date="2017-06-01T10:22:00Z">
                <w:r w:rsidRPr="003C2469" w:rsidDel="00D76C6C">
                  <w:rPr>
                    <w:b/>
                  </w:rPr>
                  <w:delText>Pseudo-código</w:delText>
                </w:r>
              </w:del>
            </w:moveFrom>
          </w:p>
        </w:tc>
        <w:tc>
          <w:tcPr>
            <w:tcW w:w="5536" w:type="dxa"/>
          </w:tcPr>
          <w:p w:rsidR="000177AF" w:rsidRPr="003C2469" w:rsidDel="00D76C6C" w:rsidRDefault="000177AF" w:rsidP="000F7E66">
            <w:pPr>
              <w:jc w:val="center"/>
              <w:rPr>
                <w:del w:id="472" w:author="José Rafael García Lázaro" w:date="2017-06-01T10:22:00Z"/>
                <w:b/>
              </w:rPr>
            </w:pPr>
            <w:moveFrom w:id="473" w:author="José Rafael García Lázaro" w:date="2017-06-01T08:55:00Z">
              <w:del w:id="474" w:author="José Rafael García Lázaro" w:date="2017-06-01T10:22:00Z">
                <w:r w:rsidRPr="003C2469" w:rsidDel="00D76C6C">
                  <w:rPr>
                    <w:b/>
                  </w:rPr>
                  <w:delText>Sintaxis de C</w:delText>
                </w:r>
              </w:del>
            </w:moveFrom>
          </w:p>
        </w:tc>
      </w:tr>
      <w:tr w:rsidR="00583153" w:rsidDel="00D76C6C" w:rsidTr="00583153">
        <w:trPr>
          <w:del w:id="475" w:author="José Rafael García Lázaro" w:date="2017-06-01T10:22:00Z"/>
        </w:trPr>
        <w:tc>
          <w:tcPr>
            <w:tcW w:w="5070" w:type="dxa"/>
          </w:tcPr>
          <w:p w:rsidR="00583153" w:rsidRPr="00583153" w:rsidDel="00D76C6C" w:rsidRDefault="00583153" w:rsidP="00FE40E1">
            <w:pPr>
              <w:rPr>
                <w:del w:id="476" w:author="José Rafael García Lázaro" w:date="2017-06-01T10:22:00Z"/>
              </w:rPr>
            </w:pPr>
            <w:moveFrom w:id="477" w:author="José Rafael García Lázaro" w:date="2017-06-01T08:55:00Z">
              <w:del w:id="478" w:author="José Rafael García Lázaro" w:date="2017-06-01T10:22:00Z">
                <w:r w:rsidRPr="00583153" w:rsidDel="00D76C6C">
                  <w:delText>Algoritmo microCodigoQR</w:delText>
                </w:r>
              </w:del>
            </w:moveFrom>
          </w:p>
          <w:p w:rsidR="00583153" w:rsidRPr="00583153" w:rsidDel="00D76C6C" w:rsidRDefault="00583153" w:rsidP="000E5891">
            <w:pPr>
              <w:rPr>
                <w:del w:id="479" w:author="José Rafael García Lázaro" w:date="2017-06-01T10:22:00Z"/>
              </w:rPr>
            </w:pPr>
            <w:moveFrom w:id="480" w:author="José Rafael García Lázaro" w:date="2017-06-01T08:55:00Z">
              <w:del w:id="481" w:author="José Rafael García Lázaro" w:date="2017-06-01T10:22:00Z">
                <w:r w:rsidRPr="00583153" w:rsidDel="00D76C6C">
                  <w:delText>Var</w:delText>
                </w:r>
                <w:r w:rsidDel="00D76C6C">
                  <w:delText xml:space="preserve">im: </w:delText>
                </w:r>
                <w:r w:rsidRPr="00583153" w:rsidDel="00D76C6C">
                  <w:delText>tipo_imagen</w:delText>
                </w:r>
              </w:del>
            </w:moveFrom>
          </w:p>
          <w:p w:rsidR="00583153" w:rsidRPr="00583153" w:rsidDel="00D76C6C" w:rsidRDefault="00583153" w:rsidP="00FE40E1">
            <w:pPr>
              <w:rPr>
                <w:del w:id="482" w:author="José Rafael García Lázaro" w:date="2017-06-01T10:22:00Z"/>
              </w:rPr>
            </w:pPr>
            <w:moveFrom w:id="483" w:author="José Rafael García Lázaro" w:date="2017-06-01T08:55:00Z">
              <w:del w:id="484" w:author="José Rafael García Lázaro" w:date="2017-06-01T10:22:00Z">
                <w:r w:rsidDel="00D76C6C">
                  <w:delText>imbn: tipo_bn</w:delText>
                </w:r>
              </w:del>
            </w:moveFrom>
          </w:p>
          <w:p w:rsidR="00583153" w:rsidRPr="00583153" w:rsidDel="00D76C6C" w:rsidRDefault="00583153" w:rsidP="00FE40E1">
            <w:pPr>
              <w:rPr>
                <w:del w:id="485" w:author="José Rafael García Lázaro" w:date="2017-06-01T10:22:00Z"/>
              </w:rPr>
            </w:pPr>
            <w:moveFrom w:id="486" w:author="José Rafael García Lázaro" w:date="2017-06-01T08:55:00Z">
              <w:del w:id="487" w:author="José Rafael García Lázaro" w:date="2017-06-01T10:22:00Z">
                <w:r w:rsidDel="00D76C6C">
                  <w:delText>fe: entero { Factor de escala }</w:delText>
                </w:r>
              </w:del>
            </w:moveFrom>
          </w:p>
          <w:p w:rsidR="00583153" w:rsidRPr="00583153" w:rsidDel="00D76C6C" w:rsidRDefault="00583153" w:rsidP="00FE40E1">
            <w:pPr>
              <w:rPr>
                <w:del w:id="488" w:author="José Rafael García Lázaro" w:date="2017-06-01T10:22:00Z"/>
              </w:rPr>
            </w:pPr>
            <w:moveFrom w:id="489" w:author="José Rafael García Lázaro" w:date="2017-06-01T08:55:00Z">
              <w:del w:id="490" w:author="José Rafael García Lázaro" w:date="2017-06-01T10:22:00Z">
                <w:r w:rsidRPr="00583153" w:rsidDel="00D76C6C">
                  <w:delText>n</w:delText>
                </w:r>
                <w:r w:rsidDel="00D76C6C">
                  <w:delText xml:space="preserve">: entero  { Tamaño </w:delText>
                </w:r>
                <w:r w:rsidRPr="00583153" w:rsidDel="00D76C6C">
                  <w:delText xml:space="preserve">imagen digital en BN </w:delText>
                </w:r>
                <w:r w:rsidDel="00D76C6C">
                  <w:delText>}</w:delText>
                </w:r>
              </w:del>
            </w:moveFrom>
          </w:p>
          <w:p w:rsidR="00583153" w:rsidRPr="00583153" w:rsidDel="00D76C6C" w:rsidRDefault="00583153" w:rsidP="00FE40E1">
            <w:pPr>
              <w:rPr>
                <w:del w:id="491" w:author="José Rafael García Lázaro" w:date="2017-06-01T10:22:00Z"/>
              </w:rPr>
            </w:pPr>
            <w:moveFrom w:id="492" w:author="José Rafael García Lázaro" w:date="2017-06-01T08:55:00Z">
              <w:del w:id="493" w:author="José Rafael García Lázaro" w:date="2017-06-01T10:22:00Z">
                <w:r w:rsidRPr="00583153" w:rsidDel="00D76C6C">
                  <w:delText>cont</w:delText>
                </w:r>
                <w:r w:rsidDel="00D76C6C">
                  <w:delText>: entero { cont.códigos QR detectados }</w:delText>
                </w:r>
              </w:del>
            </w:moveFrom>
          </w:p>
          <w:p w:rsidR="00583153" w:rsidRPr="00583153" w:rsidDel="00D76C6C" w:rsidRDefault="00583153" w:rsidP="00FE40E1">
            <w:pPr>
              <w:rPr>
                <w:del w:id="494" w:author="José Rafael García Lázaro" w:date="2017-06-01T10:22:00Z"/>
              </w:rPr>
            </w:pPr>
            <w:moveFrom w:id="495" w:author="José Rafael García Lázaro" w:date="2017-06-01T08:55:00Z">
              <w:del w:id="496" w:author="José Rafael García Lázaro" w:date="2017-06-01T10:22:00Z">
                <w:r w:rsidDel="00D76C6C">
                  <w:delText>Inicio</w:delText>
                </w:r>
              </w:del>
            </w:moveFrom>
          </w:p>
          <w:p w:rsidR="00583153" w:rsidRPr="00583153" w:rsidDel="00D76C6C" w:rsidRDefault="00583153" w:rsidP="00FE40E1">
            <w:pPr>
              <w:rPr>
                <w:del w:id="497" w:author="José Rafael García Lázaro" w:date="2017-06-01T10:22:00Z"/>
              </w:rPr>
            </w:pPr>
            <w:moveFrom w:id="498" w:author="José Rafael García Lázaro" w:date="2017-06-01T08:55:00Z">
              <w:del w:id="499" w:author="José Rafael García Lázaro" w:date="2017-06-01T10:22:00Z">
                <w:r w:rsidDel="00D76C6C">
                  <w:delText>escribir</w:delText>
                </w:r>
                <w:r w:rsidRPr="00583153" w:rsidDel="00D76C6C">
                  <w:delText>("CODIGOS MICRO QR")</w:delText>
                </w:r>
              </w:del>
            </w:moveFrom>
          </w:p>
          <w:p w:rsidR="00583153" w:rsidRPr="00FE40E1" w:rsidDel="00D76C6C" w:rsidRDefault="00583153" w:rsidP="00FE40E1">
            <w:pPr>
              <w:rPr>
                <w:del w:id="500" w:author="José Rafael García Lázaro" w:date="2017-06-01T10:22:00Z"/>
                <w:lang w:val="en-US"/>
              </w:rPr>
            </w:pPr>
            <w:moveFrom w:id="501" w:author="José Rafael García Lázaro" w:date="2017-06-01T08:55:00Z">
              <w:del w:id="502" w:author="José Rafael García Lázaro" w:date="2017-06-01T10:22:00Z">
                <w:r w:rsidRPr="00FE40E1" w:rsidDel="00D76C6C">
                  <w:rPr>
                    <w:lang w:val="en-US"/>
                  </w:rPr>
                  <w:delText>escanear_imagen(im);</w:delText>
                </w:r>
              </w:del>
            </w:moveFrom>
          </w:p>
          <w:p w:rsidR="00583153" w:rsidRPr="00FE40E1" w:rsidDel="00D76C6C" w:rsidRDefault="00583153" w:rsidP="00FE40E1">
            <w:pPr>
              <w:rPr>
                <w:del w:id="503" w:author="José Rafael García Lázaro" w:date="2017-06-01T10:22:00Z"/>
                <w:lang w:val="en-US"/>
              </w:rPr>
            </w:pPr>
            <w:moveFrom w:id="504" w:author="José Rafael García Lázaro" w:date="2017-06-01T08:55:00Z">
              <w:del w:id="505" w:author="José Rafael García Lázaro" w:date="2017-06-01T10:22:00Z">
                <w:r w:rsidRPr="00FE40E1" w:rsidDel="00D76C6C">
                  <w:rPr>
                    <w:lang w:val="en-US"/>
                  </w:rPr>
                  <w:delText xml:space="preserve">    fe</w:delText>
                </w:r>
                <w:r w:rsidRPr="00583153" w:rsidDel="00D76C6C">
                  <w:rPr>
                    <w:lang w:val="en-US"/>
                  </w:rPr>
                  <w:sym w:font="Wingdings" w:char="F0DF"/>
                </w:r>
                <w:r w:rsidRPr="00FE40E1" w:rsidDel="00D76C6C">
                  <w:rPr>
                    <w:lang w:val="en-US"/>
                  </w:rPr>
                  <w:delText>1</w:delText>
                </w:r>
              </w:del>
            </w:moveFrom>
          </w:p>
          <w:p w:rsidR="00583153" w:rsidRPr="00FE40E1" w:rsidDel="00D76C6C" w:rsidRDefault="00583153" w:rsidP="00FE40E1">
            <w:pPr>
              <w:rPr>
                <w:del w:id="506" w:author="José Rafael García Lázaro" w:date="2017-06-01T10:22:00Z"/>
                <w:lang w:val="en-US"/>
              </w:rPr>
            </w:pPr>
            <w:moveFrom w:id="507" w:author="José Rafael García Lázaro" w:date="2017-06-01T08:55:00Z">
              <w:del w:id="508" w:author="José Rafael García Lázaro" w:date="2017-06-01T10:22:00Z">
                <w:r w:rsidRPr="00FE40E1" w:rsidDel="00D76C6C">
                  <w:rPr>
                    <w:lang w:val="en-US"/>
                  </w:rPr>
                  <w:delText xml:space="preserve">    cont</w:delText>
                </w:r>
                <w:r w:rsidRPr="00583153" w:rsidDel="00D76C6C">
                  <w:rPr>
                    <w:lang w:val="en-US"/>
                  </w:rPr>
                  <w:sym w:font="Wingdings" w:char="F0DF"/>
                </w:r>
                <w:r w:rsidRPr="00FE40E1" w:rsidDel="00D76C6C">
                  <w:rPr>
                    <w:lang w:val="en-US"/>
                  </w:rPr>
                  <w:delText>0</w:delText>
                </w:r>
              </w:del>
            </w:moveFrom>
          </w:p>
          <w:p w:rsidR="00583153" w:rsidRPr="000E5891" w:rsidDel="00D76C6C" w:rsidRDefault="00583153" w:rsidP="00FE40E1">
            <w:pPr>
              <w:rPr>
                <w:del w:id="509" w:author="José Rafael García Lázaro" w:date="2017-06-01T10:22:00Z"/>
              </w:rPr>
            </w:pPr>
            <w:moveFrom w:id="510" w:author="José Rafael García Lázaro" w:date="2017-06-01T08:55:00Z">
              <w:del w:id="511" w:author="José Rafael García Lázaro" w:date="2017-06-01T10:22:00Z">
                <w:r w:rsidRPr="000E5891" w:rsidDel="00D76C6C">
                  <w:delText>n</w:delText>
                </w:r>
                <w:r w:rsidRPr="00583153" w:rsidDel="00D76C6C">
                  <w:rPr>
                    <w:lang w:val="en-US"/>
                  </w:rPr>
                  <w:sym w:font="Wingdings" w:char="F0DF"/>
                </w:r>
                <w:r w:rsidRPr="000E5891" w:rsidDel="00D76C6C">
                  <w:delText>MAXI</w:delText>
                </w:r>
              </w:del>
            </w:moveFrom>
          </w:p>
          <w:p w:rsidR="00583153" w:rsidRPr="000E5891" w:rsidDel="00D76C6C" w:rsidRDefault="000E5891" w:rsidP="00FE40E1">
            <w:pPr>
              <w:rPr>
                <w:del w:id="512" w:author="José Rafael García Lázaro" w:date="2017-06-01T10:22:00Z"/>
              </w:rPr>
            </w:pPr>
            <w:moveFrom w:id="513" w:author="José Rafael García Lázaro" w:date="2017-06-01T08:55:00Z">
              <w:del w:id="514" w:author="José Rafael García Lázaro" w:date="2017-06-01T10:22:00Z">
                <w:r w:rsidRPr="000E5891" w:rsidDel="00D76C6C">
                  <w:delText>Mientras</w:delText>
                </w:r>
                <w:r w:rsidR="00583153" w:rsidRPr="000E5891" w:rsidDel="00D76C6C">
                  <w:delText>(n</w:delText>
                </w:r>
                <w:r w:rsidDel="00D76C6C">
                  <w:delText>≥MAXQR+4) Hacer</w:delText>
                </w:r>
              </w:del>
            </w:moveFrom>
          </w:p>
          <w:p w:rsidR="00583153" w:rsidRPr="00583153" w:rsidDel="00D76C6C" w:rsidRDefault="000E5891" w:rsidP="00FE40E1">
            <w:pPr>
              <w:rPr>
                <w:del w:id="515" w:author="José Rafael García Lázaro" w:date="2017-06-01T10:22:00Z"/>
              </w:rPr>
            </w:pPr>
            <w:moveFrom w:id="516" w:author="José Rafael García Lázaro" w:date="2017-06-01T08:55:00Z">
              <w:del w:id="517" w:author="José Rafael García Lázaro" w:date="2017-06-01T10:22:00Z">
                <w:r w:rsidDel="00D76C6C">
                  <w:delText>Escribir</w:delText>
                </w:r>
                <w:r w:rsidR="00583153" w:rsidRPr="00583153" w:rsidDel="00D76C6C">
                  <w:delText>("Factor de escala: ",fe)</w:delText>
                </w:r>
              </w:del>
            </w:moveFrom>
          </w:p>
          <w:p w:rsidR="00583153" w:rsidRPr="00583153" w:rsidDel="00D76C6C" w:rsidRDefault="000E5891" w:rsidP="00FE40E1">
            <w:pPr>
              <w:rPr>
                <w:del w:id="518" w:author="José Rafael García Lázaro" w:date="2017-06-01T10:22:00Z"/>
              </w:rPr>
            </w:pPr>
            <w:moveFrom w:id="519" w:author="José Rafael García Lázaro" w:date="2017-06-01T08:55:00Z">
              <w:del w:id="520" w:author="José Rafael García Lázaro" w:date="2017-06-01T10:22:00Z">
                <w:r w:rsidDel="00D76C6C">
                  <w:delText xml:space="preserve">     escalar_imagen(im,fe,imbn)</w:delText>
                </w:r>
              </w:del>
            </w:moveFrom>
          </w:p>
          <w:p w:rsidR="00583153" w:rsidRPr="00583153" w:rsidDel="00D76C6C" w:rsidRDefault="00583153" w:rsidP="00FE40E1">
            <w:pPr>
              <w:rPr>
                <w:del w:id="521" w:author="José Rafael García Lázaro" w:date="2017-06-01T10:22:00Z"/>
              </w:rPr>
            </w:pPr>
            <w:moveFrom w:id="522" w:author="José Rafael García Lázaro" w:date="2017-06-01T08:55:00Z">
              <w:del w:id="523" w:author="José Rafael García Lázaro" w:date="2017-06-01T10:22:00Z">
                <w:r w:rsidRPr="00583153" w:rsidDel="00D76C6C">
                  <w:delText xml:space="preserve">        cont</w:delText>
                </w:r>
                <w:r w:rsidR="000E5891" w:rsidDel="00D76C6C">
                  <w:sym w:font="Wingdings" w:char="F0DF"/>
                </w:r>
                <w:r w:rsidR="000E5891" w:rsidDel="00D76C6C">
                  <w:delText>cont</w:delText>
                </w:r>
                <w:r w:rsidRPr="00583153" w:rsidDel="00D76C6C">
                  <w:delText>+</w:delText>
                </w:r>
                <w:r w:rsidR="000E5891" w:rsidDel="00D76C6C">
                  <w:delText>localizar_qr(imbn,n)</w:delText>
                </w:r>
              </w:del>
            </w:moveFrom>
          </w:p>
          <w:p w:rsidR="00583153" w:rsidRPr="000E5891" w:rsidDel="00D76C6C" w:rsidRDefault="000E5891" w:rsidP="00FE40E1">
            <w:pPr>
              <w:rPr>
                <w:del w:id="524" w:author="José Rafael García Lázaro" w:date="2017-06-01T10:22:00Z"/>
              </w:rPr>
            </w:pPr>
            <w:moveFrom w:id="525" w:author="José Rafael García Lázaro" w:date="2017-06-01T08:55:00Z">
              <w:del w:id="526" w:author="José Rafael García Lázaro" w:date="2017-06-01T10:22:00Z">
                <w:r w:rsidRPr="000E5891" w:rsidDel="00D76C6C">
                  <w:delText>fe</w:delText>
                </w:r>
                <w:r w:rsidRPr="000E5891" w:rsidDel="00D76C6C">
                  <w:rPr>
                    <w:lang w:val="en-US"/>
                  </w:rPr>
                  <w:sym w:font="Wingdings" w:char="F0DF"/>
                </w:r>
                <w:r w:rsidRPr="000E5891" w:rsidDel="00D76C6C">
                  <w:delText>fe+1</w:delText>
                </w:r>
              </w:del>
            </w:moveFrom>
          </w:p>
          <w:p w:rsidR="00583153" w:rsidRPr="000E5891" w:rsidDel="00D76C6C" w:rsidRDefault="00583153" w:rsidP="00FE40E1">
            <w:pPr>
              <w:rPr>
                <w:del w:id="527" w:author="José Rafael García Lázaro" w:date="2017-06-01T10:22:00Z"/>
              </w:rPr>
            </w:pPr>
            <w:moveFrom w:id="528" w:author="José Rafael García Lázaro" w:date="2017-06-01T08:55:00Z">
              <w:del w:id="529" w:author="José Rafael García Lázaro" w:date="2017-06-01T10:22:00Z">
                <w:r w:rsidRPr="000E5891" w:rsidDel="00D76C6C">
                  <w:delText xml:space="preserve">        n</w:delText>
                </w:r>
                <w:r w:rsidR="000E5891" w:rsidRPr="000E5891" w:rsidDel="00D76C6C">
                  <w:rPr>
                    <w:lang w:val="en-US"/>
                  </w:rPr>
                  <w:sym w:font="Wingdings" w:char="F0DF"/>
                </w:r>
                <w:r w:rsidRPr="000E5891" w:rsidDel="00D76C6C">
                  <w:delText>MAXI/fe</w:delText>
                </w:r>
              </w:del>
            </w:moveFrom>
          </w:p>
          <w:p w:rsidR="00583153" w:rsidRPr="000E5891" w:rsidDel="00D76C6C" w:rsidRDefault="000E5891" w:rsidP="00FE40E1">
            <w:pPr>
              <w:rPr>
                <w:del w:id="530" w:author="José Rafael García Lázaro" w:date="2017-06-01T10:22:00Z"/>
              </w:rPr>
            </w:pPr>
            <w:moveFrom w:id="531" w:author="José Rafael García Lázaro" w:date="2017-06-01T08:55:00Z">
              <w:del w:id="532" w:author="José Rafael García Lázaro" w:date="2017-06-01T10:22:00Z">
                <w:r w:rsidRPr="000E5891" w:rsidDel="00D76C6C">
                  <w:delText>Fin_Mientras</w:delText>
                </w:r>
              </w:del>
            </w:moveFrom>
          </w:p>
          <w:p w:rsidR="00583153" w:rsidRPr="000E5891" w:rsidDel="00D76C6C" w:rsidRDefault="000E5891" w:rsidP="00FE40E1">
            <w:pPr>
              <w:rPr>
                <w:del w:id="533" w:author="José Rafael García Lázaro" w:date="2017-06-01T10:22:00Z"/>
              </w:rPr>
            </w:pPr>
            <w:moveFrom w:id="534" w:author="José Rafael García Lázaro" w:date="2017-06-01T08:55:00Z">
              <w:del w:id="535" w:author="José Rafael García Lázaro" w:date="2017-06-01T10:22:00Z">
                <w:r w:rsidRPr="000E5891" w:rsidDel="00D76C6C">
                  <w:delText>Si(cont=0) Entonces</w:delText>
                </w:r>
              </w:del>
            </w:moveFrom>
          </w:p>
          <w:p w:rsidR="00583153" w:rsidRPr="00583153" w:rsidDel="00D76C6C" w:rsidRDefault="000E5891" w:rsidP="00FE40E1">
            <w:pPr>
              <w:rPr>
                <w:del w:id="536" w:author="José Rafael García Lázaro" w:date="2017-06-01T10:22:00Z"/>
              </w:rPr>
            </w:pPr>
            <w:moveFrom w:id="537" w:author="José Rafael García Lázaro" w:date="2017-06-01T08:55:00Z">
              <w:del w:id="538" w:author="José Rafael García Lázaro" w:date="2017-06-01T10:22:00Z">
                <w:r w:rsidDel="00D76C6C">
                  <w:delText>Escribir</w:delText>
                </w:r>
                <w:r w:rsidR="00583153" w:rsidRPr="00583153" w:rsidDel="00D76C6C">
                  <w:delText>("Ninguna imagen qr detectada")</w:delText>
                </w:r>
              </w:del>
            </w:moveFrom>
          </w:p>
          <w:p w:rsidR="00583153" w:rsidRPr="000E5891" w:rsidDel="00D76C6C" w:rsidRDefault="000E5891" w:rsidP="00FE40E1">
            <w:pPr>
              <w:rPr>
                <w:del w:id="539" w:author="José Rafael García Lázaro" w:date="2017-06-01T10:22:00Z"/>
              </w:rPr>
            </w:pPr>
            <w:moveFrom w:id="540" w:author="José Rafael García Lázaro" w:date="2017-06-01T08:55:00Z">
              <w:del w:id="541" w:author="José Rafael García Lázaro" w:date="2017-06-01T10:22:00Z">
                <w:r w:rsidRPr="000E5891" w:rsidDel="00D76C6C">
                  <w:delText>Fin_si</w:delText>
                </w:r>
              </w:del>
            </w:moveFrom>
          </w:p>
          <w:p w:rsidR="00583153" w:rsidRPr="00EF5DF6" w:rsidDel="00D76C6C" w:rsidRDefault="000E5891" w:rsidP="00FE40E1">
            <w:pPr>
              <w:rPr>
                <w:del w:id="542" w:author="José Rafael García Lázaro" w:date="2017-06-01T10:22:00Z"/>
              </w:rPr>
            </w:pPr>
            <w:moveFrom w:id="543" w:author="José Rafael García Lázaro" w:date="2017-06-01T08:55:00Z">
              <w:del w:id="544" w:author="José Rafael García Lázaro" w:date="2017-06-01T10:22:00Z">
                <w:r w:rsidRPr="000E5891" w:rsidDel="00D76C6C">
                  <w:delText>Fin_Algoritmo_Principal</w:delText>
                </w:r>
              </w:del>
            </w:moveFrom>
          </w:p>
        </w:tc>
        <w:tc>
          <w:tcPr>
            <w:tcW w:w="5536" w:type="dxa"/>
          </w:tcPr>
          <w:p w:rsidR="00583153" w:rsidRPr="00583153" w:rsidDel="00D76C6C" w:rsidRDefault="00583153" w:rsidP="00583153">
            <w:pPr>
              <w:rPr>
                <w:del w:id="545" w:author="José Rafael García Lázaro" w:date="2017-06-01T10:22:00Z"/>
                <w:lang w:val="en-US"/>
              </w:rPr>
            </w:pPr>
            <w:moveFrom w:id="546" w:author="José Rafael García Lázaro" w:date="2017-06-01T08:55:00Z">
              <w:del w:id="547" w:author="José Rafael García Lázaro" w:date="2017-06-01T10:22:00Z">
                <w:r w:rsidRPr="00583153" w:rsidDel="00D76C6C">
                  <w:rPr>
                    <w:lang w:val="en-US"/>
                  </w:rPr>
                  <w:delText>int main(){</w:delText>
                </w:r>
              </w:del>
            </w:moveFrom>
          </w:p>
          <w:p w:rsidR="00583153" w:rsidRPr="00583153" w:rsidDel="00D76C6C" w:rsidRDefault="00583153" w:rsidP="00583153">
            <w:pPr>
              <w:rPr>
                <w:del w:id="548" w:author="José Rafael García Lázaro" w:date="2017-06-01T10:22:00Z"/>
                <w:lang w:val="en-US"/>
              </w:rPr>
            </w:pPr>
            <w:moveFrom w:id="549" w:author="José Rafael García Lázaro" w:date="2017-06-01T08:55:00Z">
              <w:del w:id="550" w:author="José Rafael García Lázaro" w:date="2017-06-01T10:22:00Z">
                <w:r w:rsidRPr="00583153" w:rsidDel="00D76C6C">
                  <w:rPr>
                    <w:lang w:val="en-US"/>
                  </w:rPr>
                  <w:delText xml:space="preserve">    tipo_imagen im;</w:delText>
                </w:r>
              </w:del>
            </w:moveFrom>
          </w:p>
          <w:p w:rsidR="00583153" w:rsidRPr="00583153" w:rsidDel="00D76C6C" w:rsidRDefault="00583153" w:rsidP="00583153">
            <w:pPr>
              <w:rPr>
                <w:del w:id="551" w:author="José Rafael García Lázaro" w:date="2017-06-01T10:22:00Z"/>
              </w:rPr>
            </w:pPr>
            <w:moveFrom w:id="552" w:author="José Rafael García Lázaro" w:date="2017-06-01T08:55:00Z">
              <w:del w:id="553" w:author="José Rafael García Lázaro" w:date="2017-06-01T10:22:00Z">
                <w:r w:rsidRPr="00583153" w:rsidDel="00D76C6C">
                  <w:delText>tipo_bn imbn;</w:delText>
                </w:r>
              </w:del>
            </w:moveFrom>
          </w:p>
          <w:p w:rsidR="00583153" w:rsidRPr="00583153" w:rsidDel="00D76C6C" w:rsidRDefault="00583153" w:rsidP="00583153">
            <w:pPr>
              <w:rPr>
                <w:del w:id="554" w:author="José Rafael García Lázaro" w:date="2017-06-01T10:22:00Z"/>
              </w:rPr>
            </w:pPr>
            <w:moveFrom w:id="555" w:author="José Rafael García Lázaro" w:date="2017-06-01T08:55:00Z">
              <w:del w:id="556" w:author="José Rafael García Lázaro" w:date="2017-06-01T10:22:00Z">
                <w:r w:rsidRPr="00583153" w:rsidDel="00D76C6C">
                  <w:delText xml:space="preserve">    int fe;  /* Factor de escala */</w:delText>
                </w:r>
              </w:del>
            </w:moveFrom>
          </w:p>
          <w:p w:rsidR="00583153" w:rsidRPr="00583153" w:rsidDel="00D76C6C" w:rsidRDefault="00583153" w:rsidP="00583153">
            <w:pPr>
              <w:rPr>
                <w:del w:id="557" w:author="José Rafael García Lázaro" w:date="2017-06-01T10:22:00Z"/>
              </w:rPr>
            </w:pPr>
            <w:moveFrom w:id="558" w:author="José Rafael García Lázaro" w:date="2017-06-01T08:55:00Z">
              <w:del w:id="559" w:author="José Rafael García Lázaro" w:date="2017-06-01T10:22:00Z">
                <w:r w:rsidRPr="00583153" w:rsidDel="00D76C6C">
                  <w:delText xml:space="preserve">    int n;   /* Tamaño de la imagen digital en BN */</w:delText>
                </w:r>
              </w:del>
            </w:moveFrom>
          </w:p>
          <w:p w:rsidR="00583153" w:rsidRPr="00583153" w:rsidDel="00D76C6C" w:rsidRDefault="00583153" w:rsidP="00583153">
            <w:pPr>
              <w:rPr>
                <w:del w:id="560" w:author="José Rafael García Lázaro" w:date="2017-06-01T10:22:00Z"/>
              </w:rPr>
            </w:pPr>
            <w:moveFrom w:id="561" w:author="José Rafael García Lázaro" w:date="2017-06-01T08:55:00Z">
              <w:del w:id="562" w:author="José Rafael García Lázaro" w:date="2017-06-01T10:22:00Z">
                <w:r w:rsidRPr="00583153" w:rsidDel="00D76C6C">
                  <w:delText xml:space="preserve">    int cont;/* contador de códigos QR detectados */</w:delText>
                </w:r>
              </w:del>
            </w:moveFrom>
          </w:p>
          <w:p w:rsidR="00583153" w:rsidRPr="00583153" w:rsidDel="00D76C6C" w:rsidRDefault="00583153" w:rsidP="00583153">
            <w:pPr>
              <w:rPr>
                <w:del w:id="563" w:author="José Rafael García Lázaro" w:date="2017-06-01T10:22:00Z"/>
              </w:rPr>
            </w:pPr>
          </w:p>
          <w:p w:rsidR="00583153" w:rsidRPr="00583153" w:rsidDel="00D76C6C" w:rsidRDefault="00583153" w:rsidP="00583153">
            <w:pPr>
              <w:rPr>
                <w:del w:id="564" w:author="José Rafael García Lázaro" w:date="2017-06-01T10:22:00Z"/>
                <w:lang w:val="en-US"/>
              </w:rPr>
            </w:pPr>
            <w:moveFrom w:id="565" w:author="José Rafael García Lázaro" w:date="2017-06-01T08:55:00Z">
              <w:del w:id="566" w:author="José Rafael García Lázaro" w:date="2017-06-01T10:22:00Z">
                <w:r w:rsidRPr="00583153" w:rsidDel="00D76C6C">
                  <w:rPr>
                    <w:lang w:val="en-US"/>
                  </w:rPr>
                  <w:delText>system("cls");</w:delText>
                </w:r>
              </w:del>
            </w:moveFrom>
          </w:p>
          <w:p w:rsidR="00583153" w:rsidRPr="00583153" w:rsidDel="00D76C6C" w:rsidRDefault="00583153" w:rsidP="00583153">
            <w:pPr>
              <w:rPr>
                <w:del w:id="567" w:author="José Rafael García Lázaro" w:date="2017-06-01T10:22:00Z"/>
                <w:lang w:val="en-US"/>
              </w:rPr>
            </w:pPr>
            <w:moveFrom w:id="568" w:author="José Rafael García Lázaro" w:date="2017-06-01T08:55:00Z">
              <w:del w:id="569" w:author="José Rafael García Lázaro" w:date="2017-06-01T10:22:00Z">
                <w:r w:rsidRPr="00583153" w:rsidDel="00D76C6C">
                  <w:rPr>
                    <w:lang w:val="en-US"/>
                  </w:rPr>
                  <w:delText xml:space="preserve">    printf("CODIGOS MICRO QR\n");</w:delText>
                </w:r>
              </w:del>
            </w:moveFrom>
          </w:p>
          <w:p w:rsidR="00583153" w:rsidRPr="00583153" w:rsidDel="00D76C6C" w:rsidRDefault="00583153" w:rsidP="00583153">
            <w:pPr>
              <w:rPr>
                <w:del w:id="570" w:author="José Rafael García Lázaro" w:date="2017-06-01T10:22:00Z"/>
                <w:lang w:val="en-US"/>
              </w:rPr>
            </w:pPr>
            <w:moveFrom w:id="571" w:author="José Rafael García Lázaro" w:date="2017-06-01T08:55:00Z">
              <w:del w:id="572" w:author="José Rafael García Lázaro" w:date="2017-06-01T10:22:00Z">
                <w:r w:rsidRPr="00583153" w:rsidDel="00D76C6C">
                  <w:rPr>
                    <w:lang w:val="en-US"/>
                  </w:rPr>
                  <w:delText xml:space="preserve">    printf("================\n\n");</w:delText>
                </w:r>
              </w:del>
            </w:moveFrom>
          </w:p>
          <w:p w:rsidR="00583153" w:rsidRPr="00583153" w:rsidDel="00D76C6C" w:rsidRDefault="00583153" w:rsidP="00583153">
            <w:pPr>
              <w:rPr>
                <w:del w:id="573" w:author="José Rafael García Lázaro" w:date="2017-06-01T10:22:00Z"/>
                <w:lang w:val="en-US"/>
              </w:rPr>
            </w:pPr>
            <w:moveFrom w:id="574" w:author="José Rafael García Lázaro" w:date="2017-06-01T08:55:00Z">
              <w:del w:id="575" w:author="José Rafael García Lázaro" w:date="2017-06-01T10:22:00Z">
                <w:r w:rsidRPr="00583153" w:rsidDel="00D76C6C">
                  <w:rPr>
                    <w:lang w:val="en-US"/>
                  </w:rPr>
                  <w:delText xml:space="preserve">    escanear_imagen(im);</w:delText>
                </w:r>
              </w:del>
            </w:moveFrom>
          </w:p>
          <w:p w:rsidR="00583153" w:rsidRPr="00583153" w:rsidDel="00D76C6C" w:rsidRDefault="00583153" w:rsidP="00583153">
            <w:pPr>
              <w:rPr>
                <w:del w:id="576" w:author="José Rafael García Lázaro" w:date="2017-06-01T10:22:00Z"/>
                <w:lang w:val="en-US"/>
              </w:rPr>
            </w:pPr>
            <w:moveFrom w:id="577" w:author="José Rafael García Lázaro" w:date="2017-06-01T08:55:00Z">
              <w:del w:id="578" w:author="José Rafael García Lázaro" w:date="2017-06-01T10:22:00Z">
                <w:r w:rsidRPr="00583153" w:rsidDel="00D76C6C">
                  <w:rPr>
                    <w:lang w:val="en-US"/>
                  </w:rPr>
                  <w:delText xml:space="preserve">    fe=1;</w:delText>
                </w:r>
              </w:del>
            </w:moveFrom>
          </w:p>
          <w:p w:rsidR="00583153" w:rsidRPr="00583153" w:rsidDel="00D76C6C" w:rsidRDefault="00583153" w:rsidP="00583153">
            <w:pPr>
              <w:rPr>
                <w:del w:id="579" w:author="José Rafael García Lázaro" w:date="2017-06-01T10:22:00Z"/>
                <w:lang w:val="en-US"/>
              </w:rPr>
            </w:pPr>
            <w:moveFrom w:id="580" w:author="José Rafael García Lázaro" w:date="2017-06-01T08:55:00Z">
              <w:del w:id="581" w:author="José Rafael García Lázaro" w:date="2017-06-01T10:22:00Z">
                <w:r w:rsidRPr="00583153" w:rsidDel="00D76C6C">
                  <w:rPr>
                    <w:lang w:val="en-US"/>
                  </w:rPr>
                  <w:delText xml:space="preserve">    cont=0;</w:delText>
                </w:r>
              </w:del>
            </w:moveFrom>
          </w:p>
          <w:p w:rsidR="00583153" w:rsidRPr="00583153" w:rsidDel="00D76C6C" w:rsidRDefault="00583153" w:rsidP="00583153">
            <w:pPr>
              <w:rPr>
                <w:del w:id="582" w:author="José Rafael García Lázaro" w:date="2017-06-01T10:22:00Z"/>
                <w:lang w:val="en-US"/>
              </w:rPr>
            </w:pPr>
            <w:moveFrom w:id="583" w:author="José Rafael García Lázaro" w:date="2017-06-01T08:55:00Z">
              <w:del w:id="584" w:author="José Rafael García Lázaro" w:date="2017-06-01T10:22:00Z">
                <w:r w:rsidRPr="00583153" w:rsidDel="00D76C6C">
                  <w:rPr>
                    <w:lang w:val="en-US"/>
                  </w:rPr>
                  <w:delText xml:space="preserve">    n=MAXI;</w:delText>
                </w:r>
              </w:del>
            </w:moveFrom>
          </w:p>
          <w:p w:rsidR="00583153" w:rsidRPr="00FE40E1" w:rsidDel="00D76C6C" w:rsidRDefault="00583153" w:rsidP="00583153">
            <w:pPr>
              <w:rPr>
                <w:del w:id="585" w:author="José Rafael García Lázaro" w:date="2017-06-01T10:22:00Z"/>
              </w:rPr>
            </w:pPr>
            <w:moveFrom w:id="586" w:author="José Rafael García Lázaro" w:date="2017-06-01T08:55:00Z">
              <w:del w:id="587" w:author="José Rafael García Lázaro" w:date="2017-06-01T10:22:00Z">
                <w:r w:rsidRPr="00FE40E1" w:rsidDel="00D76C6C">
                  <w:delText>while(n&gt;=MAXQR+4){</w:delText>
                </w:r>
              </w:del>
            </w:moveFrom>
          </w:p>
          <w:p w:rsidR="00583153" w:rsidRPr="00583153" w:rsidDel="00D76C6C" w:rsidRDefault="00583153" w:rsidP="00583153">
            <w:pPr>
              <w:rPr>
                <w:del w:id="588" w:author="José Rafael García Lázaro" w:date="2017-06-01T10:22:00Z"/>
              </w:rPr>
            </w:pPr>
            <w:moveFrom w:id="589" w:author="José Rafael García Lázaro" w:date="2017-06-01T08:55:00Z">
              <w:del w:id="590" w:author="José Rafael García Lázaro" w:date="2017-06-01T10:22:00Z">
                <w:r w:rsidRPr="00583153" w:rsidDel="00D76C6C">
                  <w:delText>printf("Factor de escala: %d\n",fe);</w:delText>
                </w:r>
              </w:del>
            </w:moveFrom>
          </w:p>
          <w:p w:rsidR="00583153" w:rsidRPr="00583153" w:rsidDel="00D76C6C" w:rsidRDefault="00583153" w:rsidP="00583153">
            <w:pPr>
              <w:rPr>
                <w:del w:id="591" w:author="José Rafael García Lázaro" w:date="2017-06-01T10:22:00Z"/>
              </w:rPr>
            </w:pPr>
            <w:moveFrom w:id="592" w:author="José Rafael García Lázaro" w:date="2017-06-01T08:55:00Z">
              <w:del w:id="593" w:author="José Rafael García Lázaro" w:date="2017-06-01T10:22:00Z">
                <w:r w:rsidRPr="00583153" w:rsidDel="00D76C6C">
                  <w:delText xml:space="preserve">        escalar_imagen(im,fe,imbn);</w:delText>
                </w:r>
              </w:del>
            </w:moveFrom>
          </w:p>
          <w:p w:rsidR="00583153" w:rsidRPr="00583153" w:rsidDel="00D76C6C" w:rsidRDefault="00583153" w:rsidP="00583153">
            <w:pPr>
              <w:rPr>
                <w:del w:id="594" w:author="José Rafael García Lázaro" w:date="2017-06-01T10:22:00Z"/>
              </w:rPr>
            </w:pPr>
            <w:moveFrom w:id="595" w:author="José Rafael García Lázaro" w:date="2017-06-01T08:55:00Z">
              <w:del w:id="596" w:author="José Rafael García Lázaro" w:date="2017-06-01T10:22:00Z">
                <w:r w:rsidRPr="00583153" w:rsidDel="00D76C6C">
                  <w:delText xml:space="preserve">        cont+=localizar_qr(imbn,n);</w:delText>
                </w:r>
              </w:del>
            </w:moveFrom>
          </w:p>
          <w:p w:rsidR="00583153" w:rsidRPr="00FE40E1" w:rsidDel="00D76C6C" w:rsidRDefault="00583153" w:rsidP="00583153">
            <w:pPr>
              <w:rPr>
                <w:del w:id="597" w:author="José Rafael García Lázaro" w:date="2017-06-01T10:22:00Z"/>
              </w:rPr>
            </w:pPr>
            <w:moveFrom w:id="598" w:author="José Rafael García Lázaro" w:date="2017-06-01T08:55:00Z">
              <w:del w:id="599" w:author="José Rafael García Lázaro" w:date="2017-06-01T10:22:00Z">
                <w:r w:rsidRPr="00FE40E1" w:rsidDel="00D76C6C">
                  <w:delText>fe++;</w:delText>
                </w:r>
              </w:del>
            </w:moveFrom>
          </w:p>
          <w:p w:rsidR="00583153" w:rsidRPr="00FE40E1" w:rsidDel="00D76C6C" w:rsidRDefault="00583153" w:rsidP="00583153">
            <w:pPr>
              <w:rPr>
                <w:del w:id="600" w:author="José Rafael García Lázaro" w:date="2017-06-01T10:22:00Z"/>
              </w:rPr>
            </w:pPr>
            <w:moveFrom w:id="601" w:author="José Rafael García Lázaro" w:date="2017-06-01T08:55:00Z">
              <w:del w:id="602" w:author="José Rafael García Lázaro" w:date="2017-06-01T10:22:00Z">
                <w:r w:rsidRPr="00FE40E1" w:rsidDel="00D76C6C">
                  <w:delText xml:space="preserve">        n=MAXI/fe;</w:delText>
                </w:r>
              </w:del>
            </w:moveFrom>
          </w:p>
          <w:p w:rsidR="00583153" w:rsidRPr="00FE40E1" w:rsidDel="00D76C6C" w:rsidRDefault="00583153" w:rsidP="00583153">
            <w:pPr>
              <w:rPr>
                <w:del w:id="603" w:author="José Rafael García Lázaro" w:date="2017-06-01T10:22:00Z"/>
              </w:rPr>
            </w:pPr>
            <w:moveFrom w:id="604" w:author="José Rafael García Lázaro" w:date="2017-06-01T08:55:00Z">
              <w:del w:id="605" w:author="José Rafael García Lázaro" w:date="2017-06-01T10:22:00Z">
                <w:r w:rsidRPr="00FE40E1" w:rsidDel="00D76C6C">
                  <w:delText xml:space="preserve">    }</w:delText>
                </w:r>
              </w:del>
            </w:moveFrom>
          </w:p>
          <w:p w:rsidR="00583153" w:rsidRPr="00FE40E1" w:rsidDel="00D76C6C" w:rsidRDefault="00583153" w:rsidP="00583153">
            <w:pPr>
              <w:rPr>
                <w:del w:id="606" w:author="José Rafael García Lázaro" w:date="2017-06-01T10:22:00Z"/>
              </w:rPr>
            </w:pPr>
            <w:moveFrom w:id="607" w:author="José Rafael García Lázaro" w:date="2017-06-01T08:55:00Z">
              <w:del w:id="608" w:author="José Rafael García Lázaro" w:date="2017-06-01T10:22:00Z">
                <w:r w:rsidRPr="00FE40E1" w:rsidDel="00D76C6C">
                  <w:delText xml:space="preserve">    if(cont==0){</w:delText>
                </w:r>
              </w:del>
            </w:moveFrom>
          </w:p>
          <w:p w:rsidR="00583153" w:rsidRPr="00583153" w:rsidDel="00D76C6C" w:rsidRDefault="00583153" w:rsidP="00583153">
            <w:pPr>
              <w:rPr>
                <w:del w:id="609" w:author="José Rafael García Lázaro" w:date="2017-06-01T10:22:00Z"/>
              </w:rPr>
            </w:pPr>
            <w:moveFrom w:id="610" w:author="José Rafael García Lázaro" w:date="2017-06-01T08:55:00Z">
              <w:del w:id="611" w:author="José Rafael García Lázaro" w:date="2017-06-01T10:22:00Z">
                <w:r w:rsidRPr="00583153" w:rsidDel="00D76C6C">
                  <w:delText>printf("\nNinguna imagen qr detectada\n");</w:delText>
                </w:r>
              </w:del>
            </w:moveFrom>
          </w:p>
          <w:p w:rsidR="00583153" w:rsidRPr="00583153" w:rsidDel="00D76C6C" w:rsidRDefault="00583153" w:rsidP="00583153">
            <w:pPr>
              <w:rPr>
                <w:del w:id="612" w:author="José Rafael García Lázaro" w:date="2017-06-01T10:22:00Z"/>
                <w:lang w:val="en-US"/>
              </w:rPr>
            </w:pPr>
            <w:moveFrom w:id="613" w:author="José Rafael García Lázaro" w:date="2017-06-01T08:55:00Z">
              <w:del w:id="614" w:author="José Rafael García Lázaro" w:date="2017-06-01T10:22:00Z">
                <w:r w:rsidRPr="00583153" w:rsidDel="00D76C6C">
                  <w:rPr>
                    <w:lang w:val="en-US"/>
                  </w:rPr>
                  <w:delText>}</w:delText>
                </w:r>
              </w:del>
            </w:moveFrom>
          </w:p>
          <w:p w:rsidR="00583153" w:rsidRPr="00583153" w:rsidDel="00D76C6C" w:rsidRDefault="00583153" w:rsidP="00583153">
            <w:pPr>
              <w:rPr>
                <w:del w:id="615" w:author="José Rafael García Lázaro" w:date="2017-06-01T10:22:00Z"/>
                <w:lang w:val="en-US"/>
              </w:rPr>
            </w:pPr>
            <w:moveFrom w:id="616" w:author="José Rafael García Lázaro" w:date="2017-06-01T08:55:00Z">
              <w:del w:id="617" w:author="José Rafael García Lázaro" w:date="2017-06-01T10:22:00Z">
                <w:r w:rsidRPr="00583153" w:rsidDel="00D76C6C">
                  <w:rPr>
                    <w:lang w:val="en-US"/>
                  </w:rPr>
                  <w:delText xml:space="preserve">    getch();</w:delText>
                </w:r>
              </w:del>
            </w:moveFrom>
          </w:p>
          <w:p w:rsidR="00583153" w:rsidDel="00D76C6C" w:rsidRDefault="00583153" w:rsidP="00583153">
            <w:pPr>
              <w:rPr>
                <w:del w:id="618" w:author="José Rafael García Lázaro" w:date="2017-06-01T10:22:00Z"/>
                <w:lang w:val="en-US"/>
              </w:rPr>
            </w:pPr>
            <w:moveFrom w:id="619" w:author="José Rafael García Lázaro" w:date="2017-06-01T08:55:00Z">
              <w:del w:id="620" w:author="José Rafael García Lázaro" w:date="2017-06-01T10:22:00Z">
                <w:r w:rsidRPr="00583153" w:rsidDel="00D76C6C">
                  <w:rPr>
                    <w:lang w:val="en-US"/>
                  </w:rPr>
                  <w:delText xml:space="preserve">   return</w:delText>
                </w:r>
                <w:r w:rsidDel="00D76C6C">
                  <w:rPr>
                    <w:lang w:val="en-US"/>
                  </w:rPr>
                  <w:delText xml:space="preserve"> 0;</w:delText>
                </w:r>
              </w:del>
            </w:moveFrom>
          </w:p>
          <w:p w:rsidR="00583153" w:rsidRPr="00EF5DF6" w:rsidDel="00D76C6C" w:rsidRDefault="00583153" w:rsidP="00583153">
            <w:pPr>
              <w:rPr>
                <w:del w:id="621" w:author="José Rafael García Lázaro" w:date="2017-06-01T10:22:00Z"/>
              </w:rPr>
            </w:pPr>
            <w:moveFrom w:id="622" w:author="José Rafael García Lázaro" w:date="2017-06-01T08:55:00Z">
              <w:del w:id="623" w:author="José Rafael García Lázaro" w:date="2017-06-01T10:22:00Z">
                <w:r w:rsidDel="00D76C6C">
                  <w:rPr>
                    <w:lang w:val="en-US"/>
                  </w:rPr>
                  <w:delText>}</w:delText>
                </w:r>
              </w:del>
            </w:moveFrom>
          </w:p>
        </w:tc>
      </w:tr>
      <w:moveFromRangeEnd w:id="469"/>
    </w:tbl>
    <w:p w:rsidR="000177AF" w:rsidRDefault="000177AF"/>
    <w:p w:rsidR="00EF5DF6" w:rsidRPr="00B328B9" w:rsidRDefault="00F31DA7" w:rsidP="00EF5DF6">
      <w:pPr>
        <w:contextualSpacing/>
        <w:rPr>
          <w:b/>
          <w:u w:val="single"/>
        </w:rPr>
      </w:pPr>
      <w:proofErr w:type="spellStart"/>
      <w:ins w:id="624" w:author="José Rafael García Lázaro" w:date="2017-06-01T09:16:00Z">
        <w:r w:rsidRPr="00F31DA7">
          <w:rPr>
            <w:b/>
            <w:u w:val="single"/>
          </w:rPr>
          <w:lastRenderedPageBreak/>
          <w:t>inicializarCubo</w:t>
        </w:r>
      </w:ins>
      <w:proofErr w:type="spellEnd"/>
      <w:del w:id="625" w:author="José Rafael García Lázaro" w:date="2017-06-01T09:16:00Z">
        <w:r w:rsidR="00A740F7" w:rsidRPr="00A740F7" w:rsidDel="00F31DA7">
          <w:rPr>
            <w:b/>
            <w:u w:val="single"/>
          </w:rPr>
          <w:delText>escanear_imagen</w:delText>
        </w:r>
      </w:del>
    </w:p>
    <w:p w:rsidR="00EF5DF6" w:rsidRDefault="00EF5DF6" w:rsidP="00EF5DF6"/>
    <w:p w:rsidR="00F31DA7" w:rsidRDefault="00F31DA7" w:rsidP="0070692B">
      <w:pPr>
        <w:pStyle w:val="Prrafodelista"/>
        <w:numPr>
          <w:ilvl w:val="0"/>
          <w:numId w:val="9"/>
        </w:numPr>
        <w:rPr>
          <w:ins w:id="626" w:author="José Rafael García Lázaro" w:date="2017-06-01T09:22:00Z"/>
        </w:rPr>
      </w:pPr>
      <w:ins w:id="627" w:author="José Rafael García Lázaro" w:date="2017-06-01T09:22:00Z">
        <w:r>
          <w:t xml:space="preserve">Leer por teclado la longitud del cubo (nº de cubos unitarios en que se divide) </w:t>
        </w:r>
      </w:ins>
      <w:ins w:id="628" w:author="José Rafael García Lázaro" w:date="2017-06-01T09:23:00Z">
        <w:r>
          <w:sym w:font="Wingdings" w:char="F0E0"/>
        </w:r>
        <w:r>
          <w:t xml:space="preserve"> lectura con validación de un entero en intervalo [1-MAX].</w:t>
        </w:r>
      </w:ins>
    </w:p>
    <w:p w:rsidR="00F31DA7" w:rsidRDefault="00F31DA7" w:rsidP="0070692B">
      <w:pPr>
        <w:pStyle w:val="Prrafodelista"/>
        <w:numPr>
          <w:ilvl w:val="0"/>
          <w:numId w:val="9"/>
        </w:numPr>
        <w:rPr>
          <w:ins w:id="629" w:author="José Rafael García Lázaro" w:date="2017-06-01T09:19:00Z"/>
        </w:rPr>
      </w:pPr>
      <w:ins w:id="630" w:author="José Rafael García Lázaro" w:date="2017-06-01T09:17:00Z">
        <w:r>
          <w:t xml:space="preserve">Las caras visibles de los cubos unitarios de cada cara del cubo de </w:t>
        </w:r>
        <w:proofErr w:type="spellStart"/>
        <w:r>
          <w:t>Rubik</w:t>
        </w:r>
        <w:proofErr w:type="spellEnd"/>
        <w:r>
          <w:t xml:space="preserve"> </w:t>
        </w:r>
      </w:ins>
      <w:r w:rsidR="0077670D">
        <w:t>son</w:t>
      </w:r>
      <w:ins w:id="631" w:author="José Rafael García Lázaro" w:date="2017-06-01T09:17:00Z">
        <w:r>
          <w:t xml:space="preserve"> inicializada</w:t>
        </w:r>
      </w:ins>
      <w:r w:rsidR="0077670D">
        <w:t>s</w:t>
      </w:r>
      <w:ins w:id="632" w:author="José Rafael García Lázaro" w:date="2017-06-01T09:17:00Z">
        <w:r>
          <w:t xml:space="preserve"> con el color de la configuraci</w:t>
        </w:r>
      </w:ins>
      <w:ins w:id="633" w:author="José Rafael García Lázaro" w:date="2017-06-01T09:18:00Z">
        <w:r>
          <w:t>ón por defecto</w:t>
        </w:r>
      </w:ins>
      <w:ins w:id="634" w:author="José Rafael García Lázaro" w:date="2017-06-01T09:19:00Z">
        <w:r>
          <w:t>:</w:t>
        </w:r>
      </w:ins>
    </w:p>
    <w:tbl>
      <w:tblPr>
        <w:tblStyle w:val="Tablaconcuadrcula"/>
        <w:tblW w:w="0" w:type="auto"/>
        <w:jc w:val="center"/>
        <w:tblLook w:val="04A0"/>
      </w:tblPr>
      <w:tblGrid>
        <w:gridCol w:w="736"/>
        <w:gridCol w:w="963"/>
        <w:gridCol w:w="1683"/>
        <w:gridCol w:w="1610"/>
      </w:tblGrid>
      <w:tr w:rsidR="00F31DA7" w:rsidRPr="0077670D" w:rsidTr="00D76C6C">
        <w:trPr>
          <w:jc w:val="center"/>
          <w:ins w:id="635" w:author="José Rafael García Lázaro" w:date="2017-06-01T09:19:00Z"/>
        </w:trPr>
        <w:tc>
          <w:tcPr>
            <w:tcW w:w="736" w:type="dxa"/>
          </w:tcPr>
          <w:p w:rsidR="00F31DA7" w:rsidRPr="0077670D" w:rsidRDefault="00F31DA7" w:rsidP="00D76C6C">
            <w:pPr>
              <w:rPr>
                <w:ins w:id="636" w:author="José Rafael García Lázaro" w:date="2017-06-01T09:19:00Z"/>
                <w:b/>
                <w:sz w:val="20"/>
                <w:szCs w:val="20"/>
              </w:rPr>
            </w:pPr>
            <w:ins w:id="637" w:author="José Rafael García Lázaro" w:date="2017-06-01T09:19:00Z">
              <w:r w:rsidRPr="0077670D">
                <w:rPr>
                  <w:b/>
                  <w:sz w:val="20"/>
                  <w:szCs w:val="20"/>
                </w:rPr>
                <w:t>Cara</w:t>
              </w:r>
            </w:ins>
          </w:p>
        </w:tc>
        <w:tc>
          <w:tcPr>
            <w:tcW w:w="963" w:type="dxa"/>
          </w:tcPr>
          <w:p w:rsidR="00F31DA7" w:rsidRPr="0077670D" w:rsidRDefault="00F31DA7" w:rsidP="00D76C6C">
            <w:pPr>
              <w:rPr>
                <w:ins w:id="638" w:author="José Rafael García Lázaro" w:date="2017-06-01T09:19:00Z"/>
                <w:b/>
                <w:sz w:val="20"/>
                <w:szCs w:val="20"/>
              </w:rPr>
            </w:pPr>
            <w:ins w:id="639" w:author="José Rafael García Lázaro" w:date="2017-06-01T09:19:00Z">
              <w:r w:rsidRPr="0077670D">
                <w:rPr>
                  <w:b/>
                  <w:sz w:val="20"/>
                  <w:szCs w:val="20"/>
                </w:rPr>
                <w:t>Vector normal</w:t>
              </w:r>
            </w:ins>
          </w:p>
        </w:tc>
        <w:tc>
          <w:tcPr>
            <w:tcW w:w="1683" w:type="dxa"/>
          </w:tcPr>
          <w:p w:rsidR="00F31DA7" w:rsidRPr="0077670D" w:rsidRDefault="00F31DA7" w:rsidP="00D76C6C">
            <w:pPr>
              <w:rPr>
                <w:ins w:id="640" w:author="José Rafael García Lázaro" w:date="2017-06-01T09:19:00Z"/>
                <w:b/>
                <w:sz w:val="20"/>
                <w:szCs w:val="20"/>
              </w:rPr>
            </w:pPr>
            <w:ins w:id="641" w:author="José Rafael García Lázaro" w:date="2017-06-01T09:19:00Z">
              <w:r w:rsidRPr="0077670D">
                <w:rPr>
                  <w:b/>
                  <w:sz w:val="20"/>
                  <w:szCs w:val="20"/>
                </w:rPr>
                <w:t>Nomenclatura</w:t>
              </w:r>
            </w:ins>
          </w:p>
        </w:tc>
        <w:tc>
          <w:tcPr>
            <w:tcW w:w="1610" w:type="dxa"/>
          </w:tcPr>
          <w:p w:rsidR="00F31DA7" w:rsidRPr="0077670D" w:rsidRDefault="00F31DA7" w:rsidP="00D76C6C">
            <w:pPr>
              <w:rPr>
                <w:ins w:id="642" w:author="José Rafael García Lázaro" w:date="2017-06-01T09:19:00Z"/>
                <w:b/>
                <w:sz w:val="20"/>
                <w:szCs w:val="20"/>
              </w:rPr>
            </w:pPr>
            <w:ins w:id="643" w:author="José Rafael García Lázaro" w:date="2017-06-01T09:19:00Z">
              <w:r w:rsidRPr="0077670D">
                <w:rPr>
                  <w:b/>
                  <w:sz w:val="20"/>
                  <w:szCs w:val="20"/>
                </w:rPr>
                <w:t>Color inicial</w:t>
              </w:r>
            </w:ins>
          </w:p>
        </w:tc>
      </w:tr>
      <w:tr w:rsidR="00F31DA7" w:rsidRPr="0077670D" w:rsidTr="00D76C6C">
        <w:trPr>
          <w:jc w:val="center"/>
          <w:ins w:id="644" w:author="José Rafael García Lázaro" w:date="2017-06-01T09:19:00Z"/>
        </w:trPr>
        <w:tc>
          <w:tcPr>
            <w:tcW w:w="736" w:type="dxa"/>
          </w:tcPr>
          <w:p w:rsidR="00F31DA7" w:rsidRPr="0077670D" w:rsidRDefault="00F31DA7" w:rsidP="00D76C6C">
            <w:pPr>
              <w:rPr>
                <w:ins w:id="645" w:author="José Rafael García Lázaro" w:date="2017-06-01T09:19:00Z"/>
                <w:sz w:val="20"/>
                <w:szCs w:val="20"/>
              </w:rPr>
            </w:pPr>
            <w:ins w:id="646" w:author="José Rafael García Lázaro" w:date="2017-06-01T09:19:00Z">
              <w:r w:rsidRPr="0077670D">
                <w:rPr>
                  <w:sz w:val="20"/>
                  <w:szCs w:val="20"/>
                </w:rPr>
                <w:t>0</w:t>
              </w:r>
            </w:ins>
          </w:p>
        </w:tc>
        <w:tc>
          <w:tcPr>
            <w:tcW w:w="963" w:type="dxa"/>
          </w:tcPr>
          <w:p w:rsidR="00F31DA7" w:rsidRPr="0077670D" w:rsidRDefault="00F31DA7" w:rsidP="00D76C6C">
            <w:pPr>
              <w:rPr>
                <w:ins w:id="647" w:author="José Rafael García Lázaro" w:date="2017-06-01T09:19:00Z"/>
                <w:sz w:val="20"/>
                <w:szCs w:val="20"/>
              </w:rPr>
            </w:pPr>
            <w:ins w:id="648" w:author="José Rafael García Lázaro" w:date="2017-06-01T09:19:00Z">
              <w:r w:rsidRPr="0077670D">
                <w:rPr>
                  <w:sz w:val="20"/>
                  <w:szCs w:val="20"/>
                </w:rPr>
                <w:t>X</w:t>
              </w:r>
              <w:r w:rsidRPr="0077670D">
                <w:rPr>
                  <w:sz w:val="20"/>
                  <w:szCs w:val="20"/>
                  <w:vertAlign w:val="superscript"/>
                </w:rPr>
                <w:t>+</w:t>
              </w:r>
            </w:ins>
          </w:p>
        </w:tc>
        <w:tc>
          <w:tcPr>
            <w:tcW w:w="1683" w:type="dxa"/>
          </w:tcPr>
          <w:p w:rsidR="00F31DA7" w:rsidRPr="0077670D" w:rsidRDefault="00F31DA7" w:rsidP="00D76C6C">
            <w:pPr>
              <w:rPr>
                <w:ins w:id="649" w:author="José Rafael García Lázaro" w:date="2017-06-01T09:19:00Z"/>
                <w:sz w:val="20"/>
                <w:szCs w:val="20"/>
              </w:rPr>
            </w:pPr>
            <w:ins w:id="650" w:author="José Rafael García Lázaro" w:date="2017-06-01T09:19:00Z">
              <w:r w:rsidRPr="0077670D">
                <w:rPr>
                  <w:sz w:val="20"/>
                  <w:szCs w:val="20"/>
                </w:rPr>
                <w:t>Frontal</w:t>
              </w:r>
            </w:ins>
          </w:p>
        </w:tc>
        <w:tc>
          <w:tcPr>
            <w:tcW w:w="1610" w:type="dxa"/>
          </w:tcPr>
          <w:p w:rsidR="00F31DA7" w:rsidRPr="0077670D" w:rsidRDefault="00F31DA7" w:rsidP="00D76C6C">
            <w:pPr>
              <w:rPr>
                <w:ins w:id="651" w:author="José Rafael García Lázaro" w:date="2017-06-01T09:19:00Z"/>
                <w:sz w:val="20"/>
                <w:szCs w:val="20"/>
              </w:rPr>
            </w:pPr>
            <w:ins w:id="652" w:author="José Rafael García Lázaro" w:date="2017-06-01T09:19:00Z">
              <w:r w:rsidRPr="0077670D">
                <w:rPr>
                  <w:sz w:val="20"/>
                  <w:szCs w:val="20"/>
                </w:rPr>
                <w:t>A: azul</w:t>
              </w:r>
            </w:ins>
          </w:p>
        </w:tc>
      </w:tr>
      <w:tr w:rsidR="00F31DA7" w:rsidRPr="0077670D" w:rsidTr="00D76C6C">
        <w:trPr>
          <w:jc w:val="center"/>
          <w:ins w:id="653" w:author="José Rafael García Lázaro" w:date="2017-06-01T09:19:00Z"/>
        </w:trPr>
        <w:tc>
          <w:tcPr>
            <w:tcW w:w="736" w:type="dxa"/>
          </w:tcPr>
          <w:p w:rsidR="00F31DA7" w:rsidRPr="0077670D" w:rsidRDefault="00F31DA7" w:rsidP="00D76C6C">
            <w:pPr>
              <w:rPr>
                <w:ins w:id="654" w:author="José Rafael García Lázaro" w:date="2017-06-01T09:19:00Z"/>
                <w:sz w:val="20"/>
                <w:szCs w:val="20"/>
              </w:rPr>
            </w:pPr>
            <w:ins w:id="655" w:author="José Rafael García Lázaro" w:date="2017-06-01T09:19:00Z">
              <w:r w:rsidRPr="0077670D">
                <w:rPr>
                  <w:sz w:val="20"/>
                  <w:szCs w:val="20"/>
                </w:rPr>
                <w:t>1</w:t>
              </w:r>
            </w:ins>
          </w:p>
        </w:tc>
        <w:tc>
          <w:tcPr>
            <w:tcW w:w="963" w:type="dxa"/>
          </w:tcPr>
          <w:p w:rsidR="00F31DA7" w:rsidRPr="0077670D" w:rsidRDefault="00F31DA7" w:rsidP="00D76C6C">
            <w:pPr>
              <w:rPr>
                <w:ins w:id="656" w:author="José Rafael García Lázaro" w:date="2017-06-01T09:19:00Z"/>
                <w:sz w:val="20"/>
                <w:szCs w:val="20"/>
              </w:rPr>
            </w:pPr>
            <w:ins w:id="657" w:author="José Rafael García Lázaro" w:date="2017-06-01T09:19:00Z">
              <w:r w:rsidRPr="0077670D">
                <w:rPr>
                  <w:sz w:val="20"/>
                  <w:szCs w:val="20"/>
                </w:rPr>
                <w:t>Y</w:t>
              </w:r>
              <w:r w:rsidRPr="0077670D">
                <w:rPr>
                  <w:sz w:val="20"/>
                  <w:szCs w:val="20"/>
                  <w:vertAlign w:val="superscript"/>
                </w:rPr>
                <w:t>+</w:t>
              </w:r>
            </w:ins>
          </w:p>
        </w:tc>
        <w:tc>
          <w:tcPr>
            <w:tcW w:w="1683" w:type="dxa"/>
          </w:tcPr>
          <w:p w:rsidR="00F31DA7" w:rsidRPr="0077670D" w:rsidRDefault="00F31DA7" w:rsidP="00D76C6C">
            <w:pPr>
              <w:rPr>
                <w:ins w:id="658" w:author="José Rafael García Lázaro" w:date="2017-06-01T09:19:00Z"/>
                <w:sz w:val="20"/>
                <w:szCs w:val="20"/>
              </w:rPr>
            </w:pPr>
            <w:ins w:id="659" w:author="José Rafael García Lázaro" w:date="2017-06-01T09:19:00Z">
              <w:r w:rsidRPr="0077670D">
                <w:rPr>
                  <w:sz w:val="20"/>
                  <w:szCs w:val="20"/>
                </w:rPr>
                <w:t>Derecha</w:t>
              </w:r>
            </w:ins>
          </w:p>
        </w:tc>
        <w:tc>
          <w:tcPr>
            <w:tcW w:w="1610" w:type="dxa"/>
          </w:tcPr>
          <w:p w:rsidR="00F31DA7" w:rsidRPr="0077670D" w:rsidRDefault="00F31DA7" w:rsidP="00D76C6C">
            <w:pPr>
              <w:rPr>
                <w:ins w:id="660" w:author="José Rafael García Lázaro" w:date="2017-06-01T09:19:00Z"/>
                <w:sz w:val="20"/>
                <w:szCs w:val="20"/>
              </w:rPr>
            </w:pPr>
            <w:ins w:id="661" w:author="José Rafael García Lázaro" w:date="2017-06-01T09:19:00Z">
              <w:r w:rsidRPr="0077670D">
                <w:rPr>
                  <w:sz w:val="20"/>
                  <w:szCs w:val="20"/>
                </w:rPr>
                <w:t>M: amarillo</w:t>
              </w:r>
            </w:ins>
          </w:p>
        </w:tc>
      </w:tr>
      <w:tr w:rsidR="00F31DA7" w:rsidRPr="0077670D" w:rsidTr="00D76C6C">
        <w:trPr>
          <w:jc w:val="center"/>
          <w:ins w:id="662" w:author="José Rafael García Lázaro" w:date="2017-06-01T09:19:00Z"/>
        </w:trPr>
        <w:tc>
          <w:tcPr>
            <w:tcW w:w="736" w:type="dxa"/>
          </w:tcPr>
          <w:p w:rsidR="00F31DA7" w:rsidRPr="0077670D" w:rsidRDefault="00F31DA7" w:rsidP="00D76C6C">
            <w:pPr>
              <w:rPr>
                <w:ins w:id="663" w:author="José Rafael García Lázaro" w:date="2017-06-01T09:19:00Z"/>
                <w:sz w:val="20"/>
                <w:szCs w:val="20"/>
              </w:rPr>
            </w:pPr>
            <w:ins w:id="664" w:author="José Rafael García Lázaro" w:date="2017-06-01T09:19:00Z">
              <w:r w:rsidRPr="0077670D">
                <w:rPr>
                  <w:sz w:val="20"/>
                  <w:szCs w:val="20"/>
                </w:rPr>
                <w:t>2</w:t>
              </w:r>
            </w:ins>
          </w:p>
        </w:tc>
        <w:tc>
          <w:tcPr>
            <w:tcW w:w="963" w:type="dxa"/>
          </w:tcPr>
          <w:p w:rsidR="00F31DA7" w:rsidRPr="0077670D" w:rsidRDefault="00F31DA7" w:rsidP="00D76C6C">
            <w:pPr>
              <w:rPr>
                <w:ins w:id="665" w:author="José Rafael García Lázaro" w:date="2017-06-01T09:19:00Z"/>
                <w:sz w:val="20"/>
                <w:szCs w:val="20"/>
              </w:rPr>
            </w:pPr>
            <w:ins w:id="666" w:author="José Rafael García Lázaro" w:date="2017-06-01T09:19:00Z">
              <w:r w:rsidRPr="0077670D">
                <w:rPr>
                  <w:sz w:val="20"/>
                  <w:szCs w:val="20"/>
                </w:rPr>
                <w:t>Z</w:t>
              </w:r>
              <w:r w:rsidRPr="0077670D">
                <w:rPr>
                  <w:sz w:val="20"/>
                  <w:szCs w:val="20"/>
                  <w:vertAlign w:val="superscript"/>
                </w:rPr>
                <w:t>+</w:t>
              </w:r>
            </w:ins>
          </w:p>
        </w:tc>
        <w:tc>
          <w:tcPr>
            <w:tcW w:w="1683" w:type="dxa"/>
          </w:tcPr>
          <w:p w:rsidR="00F31DA7" w:rsidRPr="0077670D" w:rsidRDefault="00F31DA7" w:rsidP="00D76C6C">
            <w:pPr>
              <w:rPr>
                <w:ins w:id="667" w:author="José Rafael García Lázaro" w:date="2017-06-01T09:19:00Z"/>
                <w:sz w:val="20"/>
                <w:szCs w:val="20"/>
              </w:rPr>
            </w:pPr>
            <w:ins w:id="668" w:author="José Rafael García Lázaro" w:date="2017-06-01T09:19:00Z">
              <w:r w:rsidRPr="0077670D">
                <w:rPr>
                  <w:sz w:val="20"/>
                  <w:szCs w:val="20"/>
                </w:rPr>
                <w:t>Arriba</w:t>
              </w:r>
            </w:ins>
          </w:p>
        </w:tc>
        <w:tc>
          <w:tcPr>
            <w:tcW w:w="1610" w:type="dxa"/>
          </w:tcPr>
          <w:p w:rsidR="00F31DA7" w:rsidRPr="0077670D" w:rsidRDefault="00F31DA7" w:rsidP="00D76C6C">
            <w:pPr>
              <w:rPr>
                <w:ins w:id="669" w:author="José Rafael García Lázaro" w:date="2017-06-01T09:19:00Z"/>
                <w:sz w:val="20"/>
                <w:szCs w:val="20"/>
              </w:rPr>
            </w:pPr>
            <w:ins w:id="670" w:author="José Rafael García Lázaro" w:date="2017-06-01T09:19:00Z">
              <w:r w:rsidRPr="0077670D">
                <w:rPr>
                  <w:sz w:val="20"/>
                  <w:szCs w:val="20"/>
                </w:rPr>
                <w:t>B: blanco</w:t>
              </w:r>
            </w:ins>
          </w:p>
        </w:tc>
      </w:tr>
      <w:tr w:rsidR="00F31DA7" w:rsidRPr="0077670D" w:rsidTr="00D76C6C">
        <w:trPr>
          <w:jc w:val="center"/>
          <w:ins w:id="671" w:author="José Rafael García Lázaro" w:date="2017-06-01T09:19:00Z"/>
        </w:trPr>
        <w:tc>
          <w:tcPr>
            <w:tcW w:w="736" w:type="dxa"/>
          </w:tcPr>
          <w:p w:rsidR="00F31DA7" w:rsidRPr="0077670D" w:rsidRDefault="00F31DA7" w:rsidP="00D76C6C">
            <w:pPr>
              <w:rPr>
                <w:ins w:id="672" w:author="José Rafael García Lázaro" w:date="2017-06-01T09:19:00Z"/>
                <w:sz w:val="20"/>
                <w:szCs w:val="20"/>
              </w:rPr>
            </w:pPr>
            <w:ins w:id="673" w:author="José Rafael García Lázaro" w:date="2017-06-01T09:19:00Z">
              <w:r w:rsidRPr="0077670D">
                <w:rPr>
                  <w:sz w:val="20"/>
                  <w:szCs w:val="20"/>
                </w:rPr>
                <w:t>3</w:t>
              </w:r>
            </w:ins>
          </w:p>
        </w:tc>
        <w:tc>
          <w:tcPr>
            <w:tcW w:w="963" w:type="dxa"/>
          </w:tcPr>
          <w:p w:rsidR="00F31DA7" w:rsidRPr="0077670D" w:rsidRDefault="00F31DA7" w:rsidP="00D76C6C">
            <w:pPr>
              <w:rPr>
                <w:ins w:id="674" w:author="José Rafael García Lázaro" w:date="2017-06-01T09:19:00Z"/>
                <w:sz w:val="20"/>
                <w:szCs w:val="20"/>
              </w:rPr>
            </w:pPr>
            <w:ins w:id="675" w:author="José Rafael García Lázaro" w:date="2017-06-01T09:19:00Z">
              <w:r w:rsidRPr="0077670D">
                <w:rPr>
                  <w:sz w:val="20"/>
                  <w:szCs w:val="20"/>
                </w:rPr>
                <w:t>X</w:t>
              </w:r>
              <w:r w:rsidRPr="0077670D">
                <w:rPr>
                  <w:sz w:val="20"/>
                  <w:szCs w:val="20"/>
                  <w:vertAlign w:val="superscript"/>
                </w:rPr>
                <w:t>-</w:t>
              </w:r>
            </w:ins>
          </w:p>
        </w:tc>
        <w:tc>
          <w:tcPr>
            <w:tcW w:w="1683" w:type="dxa"/>
          </w:tcPr>
          <w:p w:rsidR="00F31DA7" w:rsidRPr="0077670D" w:rsidRDefault="00F31DA7" w:rsidP="00D76C6C">
            <w:pPr>
              <w:rPr>
                <w:ins w:id="676" w:author="José Rafael García Lázaro" w:date="2017-06-01T09:19:00Z"/>
                <w:sz w:val="20"/>
                <w:szCs w:val="20"/>
              </w:rPr>
            </w:pPr>
            <w:ins w:id="677" w:author="José Rafael García Lázaro" w:date="2017-06-01T09:19:00Z">
              <w:r w:rsidRPr="0077670D">
                <w:rPr>
                  <w:sz w:val="20"/>
                  <w:szCs w:val="20"/>
                </w:rPr>
                <w:t>Trasera</w:t>
              </w:r>
            </w:ins>
          </w:p>
        </w:tc>
        <w:tc>
          <w:tcPr>
            <w:tcW w:w="1610" w:type="dxa"/>
          </w:tcPr>
          <w:p w:rsidR="00F31DA7" w:rsidRPr="0077670D" w:rsidRDefault="00F31DA7" w:rsidP="00D76C6C">
            <w:pPr>
              <w:rPr>
                <w:ins w:id="678" w:author="José Rafael García Lázaro" w:date="2017-06-01T09:19:00Z"/>
                <w:sz w:val="20"/>
                <w:szCs w:val="20"/>
              </w:rPr>
            </w:pPr>
            <w:ins w:id="679" w:author="José Rafael García Lázaro" w:date="2017-06-01T09:19:00Z">
              <w:r w:rsidRPr="0077670D">
                <w:rPr>
                  <w:sz w:val="20"/>
                  <w:szCs w:val="20"/>
                </w:rPr>
                <w:t>N: negro</w:t>
              </w:r>
            </w:ins>
          </w:p>
        </w:tc>
      </w:tr>
      <w:tr w:rsidR="00F31DA7" w:rsidRPr="0077670D" w:rsidTr="00D76C6C">
        <w:trPr>
          <w:jc w:val="center"/>
          <w:ins w:id="680" w:author="José Rafael García Lázaro" w:date="2017-06-01T09:19:00Z"/>
        </w:trPr>
        <w:tc>
          <w:tcPr>
            <w:tcW w:w="736" w:type="dxa"/>
          </w:tcPr>
          <w:p w:rsidR="00F31DA7" w:rsidRPr="0077670D" w:rsidRDefault="00F31DA7" w:rsidP="00D76C6C">
            <w:pPr>
              <w:rPr>
                <w:ins w:id="681" w:author="José Rafael García Lázaro" w:date="2017-06-01T09:19:00Z"/>
                <w:sz w:val="20"/>
                <w:szCs w:val="20"/>
              </w:rPr>
            </w:pPr>
            <w:ins w:id="682" w:author="José Rafael García Lázaro" w:date="2017-06-01T09:19:00Z">
              <w:r w:rsidRPr="0077670D">
                <w:rPr>
                  <w:sz w:val="20"/>
                  <w:szCs w:val="20"/>
                </w:rPr>
                <w:t>4</w:t>
              </w:r>
            </w:ins>
          </w:p>
        </w:tc>
        <w:tc>
          <w:tcPr>
            <w:tcW w:w="963" w:type="dxa"/>
          </w:tcPr>
          <w:p w:rsidR="00F31DA7" w:rsidRPr="0077670D" w:rsidRDefault="00F31DA7" w:rsidP="00D76C6C">
            <w:pPr>
              <w:rPr>
                <w:ins w:id="683" w:author="José Rafael García Lázaro" w:date="2017-06-01T09:19:00Z"/>
                <w:sz w:val="20"/>
                <w:szCs w:val="20"/>
              </w:rPr>
            </w:pPr>
            <w:ins w:id="684" w:author="José Rafael García Lázaro" w:date="2017-06-01T09:19:00Z">
              <w:r w:rsidRPr="0077670D">
                <w:rPr>
                  <w:sz w:val="20"/>
                  <w:szCs w:val="20"/>
                </w:rPr>
                <w:t>Y</w:t>
              </w:r>
              <w:r w:rsidRPr="0077670D">
                <w:rPr>
                  <w:sz w:val="20"/>
                  <w:szCs w:val="20"/>
                  <w:vertAlign w:val="superscript"/>
                </w:rPr>
                <w:t>-</w:t>
              </w:r>
            </w:ins>
          </w:p>
        </w:tc>
        <w:tc>
          <w:tcPr>
            <w:tcW w:w="1683" w:type="dxa"/>
          </w:tcPr>
          <w:p w:rsidR="00F31DA7" w:rsidRPr="0077670D" w:rsidRDefault="00F31DA7" w:rsidP="00D76C6C">
            <w:pPr>
              <w:rPr>
                <w:ins w:id="685" w:author="José Rafael García Lázaro" w:date="2017-06-01T09:19:00Z"/>
                <w:sz w:val="20"/>
                <w:szCs w:val="20"/>
              </w:rPr>
            </w:pPr>
            <w:ins w:id="686" w:author="José Rafael García Lázaro" w:date="2017-06-01T09:19:00Z">
              <w:r w:rsidRPr="0077670D">
                <w:rPr>
                  <w:sz w:val="20"/>
                  <w:szCs w:val="20"/>
                </w:rPr>
                <w:t>Izquierda</w:t>
              </w:r>
            </w:ins>
          </w:p>
        </w:tc>
        <w:tc>
          <w:tcPr>
            <w:tcW w:w="1610" w:type="dxa"/>
          </w:tcPr>
          <w:p w:rsidR="00F31DA7" w:rsidRPr="0077670D" w:rsidRDefault="00F31DA7" w:rsidP="00D76C6C">
            <w:pPr>
              <w:rPr>
                <w:ins w:id="687" w:author="José Rafael García Lázaro" w:date="2017-06-01T09:19:00Z"/>
                <w:sz w:val="20"/>
                <w:szCs w:val="20"/>
              </w:rPr>
            </w:pPr>
            <w:ins w:id="688" w:author="José Rafael García Lázaro" w:date="2017-06-01T09:19:00Z">
              <w:r w:rsidRPr="0077670D">
                <w:rPr>
                  <w:sz w:val="20"/>
                  <w:szCs w:val="20"/>
                </w:rPr>
                <w:t>R: rojo</w:t>
              </w:r>
            </w:ins>
          </w:p>
        </w:tc>
      </w:tr>
      <w:tr w:rsidR="00F31DA7" w:rsidRPr="0077670D" w:rsidTr="00D76C6C">
        <w:trPr>
          <w:jc w:val="center"/>
          <w:ins w:id="689" w:author="José Rafael García Lázaro" w:date="2017-06-01T09:19:00Z"/>
        </w:trPr>
        <w:tc>
          <w:tcPr>
            <w:tcW w:w="736" w:type="dxa"/>
          </w:tcPr>
          <w:p w:rsidR="00F31DA7" w:rsidRPr="0077670D" w:rsidRDefault="00F31DA7" w:rsidP="00D76C6C">
            <w:pPr>
              <w:rPr>
                <w:ins w:id="690" w:author="José Rafael García Lázaro" w:date="2017-06-01T09:19:00Z"/>
                <w:sz w:val="20"/>
                <w:szCs w:val="20"/>
              </w:rPr>
            </w:pPr>
            <w:ins w:id="691" w:author="José Rafael García Lázaro" w:date="2017-06-01T09:19:00Z">
              <w:r w:rsidRPr="0077670D">
                <w:rPr>
                  <w:sz w:val="20"/>
                  <w:szCs w:val="20"/>
                </w:rPr>
                <w:t>5</w:t>
              </w:r>
            </w:ins>
          </w:p>
        </w:tc>
        <w:tc>
          <w:tcPr>
            <w:tcW w:w="963" w:type="dxa"/>
          </w:tcPr>
          <w:p w:rsidR="00F31DA7" w:rsidRPr="0077670D" w:rsidRDefault="00F31DA7" w:rsidP="00D76C6C">
            <w:pPr>
              <w:rPr>
                <w:ins w:id="692" w:author="José Rafael García Lázaro" w:date="2017-06-01T09:19:00Z"/>
                <w:sz w:val="20"/>
                <w:szCs w:val="20"/>
              </w:rPr>
            </w:pPr>
            <w:ins w:id="693" w:author="José Rafael García Lázaro" w:date="2017-06-01T09:19:00Z">
              <w:r w:rsidRPr="0077670D">
                <w:rPr>
                  <w:sz w:val="20"/>
                  <w:szCs w:val="20"/>
                </w:rPr>
                <w:t>Z</w:t>
              </w:r>
              <w:r w:rsidRPr="0077670D">
                <w:rPr>
                  <w:sz w:val="20"/>
                  <w:szCs w:val="20"/>
                  <w:vertAlign w:val="superscript"/>
                </w:rPr>
                <w:t>-</w:t>
              </w:r>
            </w:ins>
          </w:p>
        </w:tc>
        <w:tc>
          <w:tcPr>
            <w:tcW w:w="1683" w:type="dxa"/>
          </w:tcPr>
          <w:p w:rsidR="00F31DA7" w:rsidRPr="0077670D" w:rsidRDefault="00F31DA7" w:rsidP="00D76C6C">
            <w:pPr>
              <w:rPr>
                <w:ins w:id="694" w:author="José Rafael García Lázaro" w:date="2017-06-01T09:19:00Z"/>
                <w:sz w:val="20"/>
                <w:szCs w:val="20"/>
              </w:rPr>
            </w:pPr>
            <w:ins w:id="695" w:author="José Rafael García Lázaro" w:date="2017-06-01T09:19:00Z">
              <w:r w:rsidRPr="0077670D">
                <w:rPr>
                  <w:sz w:val="20"/>
                  <w:szCs w:val="20"/>
                </w:rPr>
                <w:t>Abajo</w:t>
              </w:r>
            </w:ins>
          </w:p>
        </w:tc>
        <w:tc>
          <w:tcPr>
            <w:tcW w:w="1610" w:type="dxa"/>
          </w:tcPr>
          <w:p w:rsidR="00F31DA7" w:rsidRPr="0077670D" w:rsidRDefault="00F31DA7" w:rsidP="00D76C6C">
            <w:pPr>
              <w:rPr>
                <w:ins w:id="696" w:author="José Rafael García Lázaro" w:date="2017-06-01T09:19:00Z"/>
                <w:sz w:val="20"/>
                <w:szCs w:val="20"/>
              </w:rPr>
            </w:pPr>
            <w:ins w:id="697" w:author="José Rafael García Lázaro" w:date="2017-06-01T09:19:00Z">
              <w:r w:rsidRPr="0077670D">
                <w:rPr>
                  <w:sz w:val="20"/>
                  <w:szCs w:val="20"/>
                </w:rPr>
                <w:t>V: verde</w:t>
              </w:r>
            </w:ins>
          </w:p>
        </w:tc>
      </w:tr>
    </w:tbl>
    <w:p w:rsidR="00D3541D" w:rsidRDefault="00F31DA7">
      <w:pPr>
        <w:pStyle w:val="Prrafodelista"/>
        <w:rPr>
          <w:ins w:id="698" w:author="José Rafael García Lázaro" w:date="2017-06-01T09:19:00Z"/>
        </w:rPr>
        <w:pPrChange w:id="699" w:author="José Rafael García Lázaro" w:date="2017-06-01T09:19:00Z">
          <w:pPr>
            <w:pStyle w:val="Prrafodelista"/>
            <w:numPr>
              <w:numId w:val="9"/>
            </w:numPr>
            <w:ind w:hanging="360"/>
          </w:pPr>
        </w:pPrChange>
      </w:pPr>
      <w:ins w:id="700" w:author="José Rafael García Lázaro" w:date="2017-06-01T09:24:00Z">
        <w:r>
          <w:t>El color es representado por un carácter. Para</w:t>
        </w:r>
      </w:ins>
      <w:ins w:id="701" w:author="José Rafael García Lázaro" w:date="2017-06-01T09:25:00Z">
        <w:r w:rsidR="00027914">
          <w:t xml:space="preserve"> obtener el color inicial de cada cara, se puede utilizar una selectiva m</w:t>
        </w:r>
      </w:ins>
      <w:ins w:id="702" w:author="José Rafael García Lázaro" w:date="2017-06-01T09:26:00Z">
        <w:r w:rsidR="00027914">
          <w:t>últiple controlada por el nº de la cara, o alternativamente podríamos utilizar un “</w:t>
        </w:r>
        <w:proofErr w:type="spellStart"/>
        <w:r w:rsidR="00027914">
          <w:t>array</w:t>
        </w:r>
      </w:ins>
      <w:proofErr w:type="spellEnd"/>
      <w:ins w:id="703" w:author="José Rafael García Lázaro" w:date="2017-06-01T09:27:00Z">
        <w:r w:rsidR="00027914">
          <w:t xml:space="preserve">” unidimensional </w:t>
        </w:r>
        <w:r w:rsidR="0045088F">
          <w:t xml:space="preserve">de 6 caracteres inicializado a </w:t>
        </w:r>
      </w:ins>
      <w:ins w:id="704" w:author="José Rafael García Lázaro" w:date="2017-06-02T11:02:00Z">
        <w:r w:rsidR="0045088F">
          <w:t>‘A’,</w:t>
        </w:r>
      </w:ins>
      <w:ins w:id="705" w:author="José Rafael García Lázaro" w:date="2017-06-02T11:03:00Z">
        <w:r w:rsidR="0045088F">
          <w:t xml:space="preserve"> ‘</w:t>
        </w:r>
      </w:ins>
      <w:ins w:id="706" w:author="José Rafael García Lázaro" w:date="2017-06-02T11:02:00Z">
        <w:r w:rsidR="0045088F">
          <w:t xml:space="preserve">M’, </w:t>
        </w:r>
      </w:ins>
      <w:ins w:id="707" w:author="José Rafael García Lázaro" w:date="2017-06-02T11:03:00Z">
        <w:r w:rsidR="0045088F">
          <w:t xml:space="preserve">‘B’, ‘N’, ‘R’ y ‘V’, </w:t>
        </w:r>
      </w:ins>
      <w:ins w:id="708" w:author="José Rafael García Lázaro" w:date="2017-06-02T11:04:00Z">
        <w:r w:rsidR="0045088F">
          <w:t xml:space="preserve">ó una cadena de 7 caracteres inicializada a </w:t>
        </w:r>
      </w:ins>
      <w:ins w:id="709" w:author="José Rafael García Lázaro" w:date="2017-06-02T11:02:00Z">
        <w:r w:rsidR="0045088F">
          <w:t>“</w:t>
        </w:r>
      </w:ins>
      <w:ins w:id="710" w:author="José Rafael García Lázaro" w:date="2017-06-01T09:27:00Z">
        <w:r w:rsidR="00027914">
          <w:t>AMBNRV”.</w:t>
        </w:r>
      </w:ins>
    </w:p>
    <w:p w:rsidR="00D3541D" w:rsidRDefault="000E3F94">
      <w:pPr>
        <w:pStyle w:val="Prrafodelista"/>
        <w:rPr>
          <w:del w:id="711" w:author="José Rafael García Lázaro" w:date="2017-06-01T09:19:00Z"/>
        </w:rPr>
        <w:pPrChange w:id="712" w:author="José Rafael García Lázaro" w:date="2017-06-01T09:19:00Z">
          <w:pPr>
            <w:pStyle w:val="Prrafodelista"/>
            <w:numPr>
              <w:numId w:val="9"/>
            </w:numPr>
            <w:ind w:hanging="360"/>
          </w:pPr>
        </w:pPrChange>
      </w:pPr>
      <w:del w:id="713" w:author="José Rafael García Lázaro" w:date="2017-06-01T09:19:00Z">
        <w:r w:rsidDel="00F31DA7">
          <w:delText>Leer imagen de archivo de texto y almacenarla en un "array" bidimensional.</w:delText>
        </w:r>
      </w:del>
    </w:p>
    <w:p w:rsidR="00F31DA7" w:rsidRDefault="00F31DA7" w:rsidP="0070692B">
      <w:pPr>
        <w:pStyle w:val="Prrafodelista"/>
        <w:numPr>
          <w:ilvl w:val="0"/>
          <w:numId w:val="9"/>
        </w:numPr>
        <w:rPr>
          <w:ins w:id="714" w:author="José Rafael García Lázaro" w:date="2017-06-01T09:21:00Z"/>
        </w:rPr>
      </w:pPr>
      <w:ins w:id="715" w:author="José Rafael García Lázaro" w:date="2017-06-01T09:19:00Z">
        <w:r>
          <w:t xml:space="preserve">Las caras del cubo están representadas por un </w:t>
        </w:r>
      </w:ins>
      <w:ins w:id="716" w:author="José Rafael García Lázaro" w:date="2017-06-01T09:20:00Z">
        <w:r>
          <w:t>“</w:t>
        </w:r>
        <w:proofErr w:type="spellStart"/>
        <w:r>
          <w:t>array</w:t>
        </w:r>
        <w:proofErr w:type="spellEnd"/>
        <w:r>
          <w:t xml:space="preserve">” unidimensional de </w:t>
        </w:r>
      </w:ins>
      <w:ins w:id="717" w:author="José Rafael García Lázaro" w:date="2017-06-02T11:05:00Z">
        <w:r w:rsidR="0045088F">
          <w:t>caras</w:t>
        </w:r>
      </w:ins>
      <w:ins w:id="718" w:author="José Rafael García Lázaro" w:date="2017-06-01T09:43:00Z">
        <w:r w:rsidR="002244AB">
          <w:t xml:space="preserve"> (</w:t>
        </w:r>
      </w:ins>
      <w:ins w:id="719" w:author="José Rafael García Lázaro" w:date="2017-06-01T09:20:00Z">
        <w:r>
          <w:t>tablas de caracteres</w:t>
        </w:r>
      </w:ins>
      <w:ins w:id="720" w:author="José Rafael García Lázaro" w:date="2017-06-01T09:43:00Z">
        <w:r w:rsidR="002244AB">
          <w:t>)</w:t>
        </w:r>
      </w:ins>
      <w:ins w:id="721" w:author="José Rafael García Lázaro" w:date="2017-06-01T09:20:00Z">
        <w:r>
          <w:sym w:font="Wingdings" w:char="F0E0"/>
        </w:r>
        <w:r>
          <w:t xml:space="preserve"> recorrido secuencial para colorear uniformemente cada </w:t>
        </w:r>
      </w:ins>
      <w:ins w:id="722" w:author="José Rafael García Lázaro" w:date="2017-06-01T09:43:00Z">
        <w:r w:rsidR="002244AB">
          <w:t>cara</w:t>
        </w:r>
      </w:ins>
      <w:ins w:id="723" w:author="José Rafael García Lázaro" w:date="2017-06-01T09:21:00Z">
        <w:r>
          <w:sym w:font="Wingdings" w:char="F0E0"/>
        </w:r>
        <w:r>
          <w:t xml:space="preserve"> repetición control</w:t>
        </w:r>
        <w:r w:rsidR="00027914">
          <w:t>ada por contador de iteraciones</w:t>
        </w:r>
      </w:ins>
      <w:r w:rsidR="00940806">
        <w:t xml:space="preserve"> </w:t>
      </w:r>
      <w:ins w:id="724" w:author="José Rafael García Lázaro" w:date="2017-06-01T09:47:00Z">
        <w:r w:rsidR="00D3117E" w:rsidRPr="00D3117E">
          <w:rPr>
            <w:b/>
            <w:rPrChange w:id="725" w:author="José Rafael García Lázaro" w:date="2017-06-01T09:48:00Z">
              <w:rPr/>
            </w:rPrChange>
          </w:rPr>
          <w:t>k</w:t>
        </w:r>
      </w:ins>
      <w:ins w:id="726" w:author="José Rafael García Lázaro" w:date="2017-06-01T09:21:00Z">
        <w:r w:rsidR="00027914">
          <w:t>. En cada iteraci</w:t>
        </w:r>
      </w:ins>
      <w:ins w:id="727" w:author="José Rafael García Lázaro" w:date="2017-06-01T09:28:00Z">
        <w:r w:rsidR="00027914">
          <w:t xml:space="preserve">ón se asignan los </w:t>
        </w:r>
        <w:r w:rsidR="002244AB">
          <w:t>colores correspondientes a cada</w:t>
        </w:r>
      </w:ins>
      <w:r w:rsidR="0077670D">
        <w:t xml:space="preserve"> </w:t>
      </w:r>
      <w:ins w:id="728" w:author="José Rafael García Lázaro" w:date="2017-06-02T11:05:00Z">
        <w:r w:rsidR="0045088F">
          <w:t xml:space="preserve">pieza de la </w:t>
        </w:r>
      </w:ins>
      <w:ins w:id="729" w:author="José Rafael García Lázaro" w:date="2017-06-01T09:42:00Z">
        <w:r w:rsidR="002244AB">
          <w:t>cara:</w:t>
        </w:r>
      </w:ins>
    </w:p>
    <w:p w:rsidR="00D3541D" w:rsidRDefault="002244AB">
      <w:pPr>
        <w:pStyle w:val="Prrafodelista"/>
        <w:ind w:left="2124"/>
        <w:rPr>
          <w:ins w:id="730" w:author="José Rafael García Lázaro" w:date="2017-06-01T09:44:00Z"/>
        </w:rPr>
        <w:pPrChange w:id="731" w:author="José Rafael García Lázaro" w:date="2017-06-01T09:43:00Z">
          <w:pPr>
            <w:pStyle w:val="Prrafodelista"/>
            <w:numPr>
              <w:numId w:val="9"/>
            </w:numPr>
            <w:ind w:hanging="360"/>
          </w:pPr>
        </w:pPrChange>
      </w:pPr>
      <w:ins w:id="732" w:author="José Rafael García Lázaro" w:date="2017-06-01T09:43:00Z">
        <w:r>
          <w:t>Desde k=0 Hasta 5 Hacer</w:t>
        </w:r>
      </w:ins>
    </w:p>
    <w:p w:rsidR="00D3541D" w:rsidRDefault="002244AB">
      <w:pPr>
        <w:pStyle w:val="Prrafodelista"/>
        <w:ind w:left="2832"/>
        <w:rPr>
          <w:ins w:id="733" w:author="José Rafael García Lázaro" w:date="2017-06-01T09:43:00Z"/>
        </w:rPr>
        <w:pPrChange w:id="734" w:author="José Rafael García Lázaro" w:date="2017-06-01T09:44:00Z">
          <w:pPr>
            <w:pStyle w:val="Prrafodelista"/>
            <w:numPr>
              <w:numId w:val="9"/>
            </w:numPr>
            <w:ind w:hanging="360"/>
          </w:pPr>
        </w:pPrChange>
      </w:pPr>
      <w:ins w:id="735" w:author="José Rafael García Lázaro" w:date="2017-06-01T09:44:00Z">
        <w:r>
          <w:t>{ Colorear</w:t>
        </w:r>
      </w:ins>
      <w:r w:rsidR="00BA425A">
        <w:t xml:space="preserve"> </w:t>
      </w:r>
      <w:ins w:id="736" w:author="José Rafael García Lázaro" w:date="2017-06-02T11:05:00Z">
        <w:r w:rsidR="0045088F">
          <w:t xml:space="preserve">piezas </w:t>
        </w:r>
      </w:ins>
      <w:ins w:id="737" w:author="José Rafael García Lázaro" w:date="2017-06-01T09:44:00Z">
        <w:r>
          <w:t>cara k }</w:t>
        </w:r>
      </w:ins>
    </w:p>
    <w:p w:rsidR="00D3541D" w:rsidRDefault="002244AB">
      <w:pPr>
        <w:pStyle w:val="Prrafodelista"/>
        <w:ind w:left="2124"/>
        <w:rPr>
          <w:ins w:id="738" w:author="José Rafael García Lázaro" w:date="2017-06-01T09:20:00Z"/>
        </w:rPr>
        <w:pPrChange w:id="739" w:author="José Rafael García Lázaro" w:date="2017-06-01T09:43:00Z">
          <w:pPr>
            <w:pStyle w:val="Prrafodelista"/>
            <w:numPr>
              <w:numId w:val="9"/>
            </w:numPr>
            <w:ind w:hanging="360"/>
          </w:pPr>
        </w:pPrChange>
      </w:pPr>
      <w:proofErr w:type="spellStart"/>
      <w:ins w:id="740" w:author="José Rafael García Lázaro" w:date="2017-06-01T09:44:00Z">
        <w:r>
          <w:t>Fin_desde</w:t>
        </w:r>
      </w:ins>
      <w:proofErr w:type="spellEnd"/>
    </w:p>
    <w:p w:rsidR="005B5D0C" w:rsidRDefault="00AF1A2B" w:rsidP="0070692B">
      <w:pPr>
        <w:pStyle w:val="Prrafodelista"/>
        <w:numPr>
          <w:ilvl w:val="0"/>
          <w:numId w:val="9"/>
        </w:numPr>
        <w:rPr>
          <w:ins w:id="741" w:author="José Rafael García Lázaro" w:date="2017-06-01T09:51:00Z"/>
        </w:rPr>
      </w:pPr>
      <w:del w:id="742" w:author="José Rafael García Lázaro" w:date="2017-06-01T09:44:00Z">
        <w:r w:rsidDel="002244AB">
          <w:delText>Abrir archivo de texto con la imagen, e inicializar índices de fila y columna del “array” bidimensional a 1</w:delText>
        </w:r>
      </w:del>
      <w:ins w:id="743" w:author="José Rafael García Lázaro" w:date="2017-06-01T09:44:00Z">
        <w:r w:rsidR="002244AB">
          <w:t>Para colorear</w:t>
        </w:r>
      </w:ins>
      <w:r w:rsidR="0077670D">
        <w:t xml:space="preserve"> las piezas de</w:t>
      </w:r>
      <w:ins w:id="744" w:author="José Rafael García Lázaro" w:date="2017-06-01T09:44:00Z">
        <w:r w:rsidR="002244AB">
          <w:t xml:space="preserve"> cada cara, hay que tener en cuenta que está representada por un </w:t>
        </w:r>
      </w:ins>
      <w:ins w:id="745" w:author="José Rafael García Lázaro" w:date="2017-06-01T09:45:00Z">
        <w:r w:rsidR="002244AB">
          <w:t>“</w:t>
        </w:r>
        <w:proofErr w:type="spellStart"/>
        <w:r w:rsidR="002244AB">
          <w:t>array</w:t>
        </w:r>
        <w:proofErr w:type="spellEnd"/>
        <w:r w:rsidR="002244AB">
          <w:t xml:space="preserve">” bidimensional </w:t>
        </w:r>
        <w:r w:rsidR="005B5D0C">
          <w:t>de los colores (caracter</w:t>
        </w:r>
      </w:ins>
      <w:ins w:id="746" w:author="José Rafael García Lázaro" w:date="2017-06-01T09:46:00Z">
        <w:r w:rsidR="005B5D0C">
          <w:t>e</w:t>
        </w:r>
      </w:ins>
      <w:ins w:id="747" w:author="José Rafael García Lázaro" w:date="2017-06-01T09:45:00Z">
        <w:r w:rsidR="005B5D0C">
          <w:t xml:space="preserve">s) </w:t>
        </w:r>
        <w:r w:rsidR="002244AB">
          <w:t xml:space="preserve">de las caras visibles de </w:t>
        </w:r>
      </w:ins>
      <w:ins w:id="748" w:author="José Rafael García Lázaro" w:date="2017-06-02T11:06:00Z">
        <w:r w:rsidR="0045088F">
          <w:t xml:space="preserve">las </w:t>
        </w:r>
      </w:ins>
      <w:ins w:id="749" w:author="José Rafael García Lázaro" w:date="2017-06-01T09:46:00Z">
        <w:r w:rsidR="005B5D0C">
          <w:t xml:space="preserve">diferentes </w:t>
        </w:r>
      </w:ins>
      <w:ins w:id="750" w:author="José Rafael García Lázaro" w:date="2017-06-02T11:06:00Z">
        <w:r w:rsidR="0045088F">
          <w:t>piezas (</w:t>
        </w:r>
      </w:ins>
      <w:ins w:id="751" w:author="José Rafael García Lázaro" w:date="2017-06-01T09:45:00Z">
        <w:r w:rsidR="005B5D0C">
          <w:t>cubos unitarios</w:t>
        </w:r>
      </w:ins>
      <w:ins w:id="752" w:author="José Rafael García Lázaro" w:date="2017-06-02T11:06:00Z">
        <w:r w:rsidR="0045088F">
          <w:t>)</w:t>
        </w:r>
      </w:ins>
      <w:ins w:id="753" w:author="José Rafael García Lázaro" w:date="2017-06-01T09:46:00Z">
        <w:r w:rsidR="005B5D0C">
          <w:sym w:font="Wingdings" w:char="F0E0"/>
        </w:r>
        <w:r w:rsidR="005B5D0C">
          <w:t xml:space="preserve"> recorrido secuencial de la tabla </w:t>
        </w:r>
      </w:ins>
      <w:ins w:id="754" w:author="José Rafael García Lázaro" w:date="2017-06-01T09:47:00Z">
        <w:r w:rsidR="005B5D0C">
          <w:t xml:space="preserve">de caracteres </w:t>
        </w:r>
        <w:r w:rsidR="005B5D0C">
          <w:sym w:font="Wingdings" w:char="F0E0"/>
        </w:r>
        <w:r w:rsidR="005B5D0C">
          <w:t xml:space="preserve"> repetición doble controlada por los contadores de iteración</w:t>
        </w:r>
        <w:r w:rsidR="005B5D0C" w:rsidRPr="004B335E">
          <w:rPr>
            <w:b/>
          </w:rPr>
          <w:t xml:space="preserve"> i</w:t>
        </w:r>
        <w:r w:rsidR="005B5D0C">
          <w:t xml:space="preserve"> y </w:t>
        </w:r>
        <w:r w:rsidR="005B5D0C" w:rsidRPr="005B5D0C">
          <w:rPr>
            <w:b/>
          </w:rPr>
          <w:t>j</w:t>
        </w:r>
      </w:ins>
      <w:r w:rsidR="00BA425A">
        <w:rPr>
          <w:b/>
        </w:rPr>
        <w:t xml:space="preserve"> </w:t>
      </w:r>
      <w:ins w:id="755" w:author="José Rafael García Lázaro" w:date="2017-06-01T09:47:00Z">
        <w:r w:rsidR="005B5D0C" w:rsidRPr="005B5D0C">
          <w:t>vinculados</w:t>
        </w:r>
        <w:r w:rsidR="005B5D0C">
          <w:t xml:space="preserve"> a los índices que representan las filas y columnas </w:t>
        </w:r>
        <w:r w:rsidR="005B5D0C">
          <w:sym w:font="Wingdings" w:char="F0E0"/>
        </w:r>
        <w:r w:rsidR="005B5D0C">
          <w:t xml:space="preserve"> en cada iteración del bucle interno se</w:t>
        </w:r>
      </w:ins>
      <w:ins w:id="756" w:author="José Rafael García Lázaro" w:date="2017-06-01T09:48:00Z">
        <w:r w:rsidR="005B5D0C">
          <w:t xml:space="preserve"> asigna el color de la cara </w:t>
        </w:r>
      </w:ins>
      <w:ins w:id="757" w:author="José Rafael García Lázaro" w:date="2017-06-01T09:49:00Z">
        <w:r w:rsidR="005B5D0C">
          <w:t>al elemento (</w:t>
        </w:r>
        <w:proofErr w:type="spellStart"/>
        <w:r w:rsidR="005B5D0C">
          <w:t>i,j</w:t>
        </w:r>
        <w:proofErr w:type="spellEnd"/>
        <w:r w:rsidR="005B5D0C">
          <w:t>) de dicha tabla:</w:t>
        </w:r>
      </w:ins>
    </w:p>
    <w:p w:rsidR="00D3541D" w:rsidRDefault="00D3117E">
      <w:pPr>
        <w:ind w:left="2124"/>
        <w:rPr>
          <w:ins w:id="758" w:author="José Rafael García Lázaro" w:date="2017-06-01T09:52:00Z"/>
          <w:sz w:val="22"/>
          <w:szCs w:val="22"/>
          <w:rPrChange w:id="759" w:author="José Rafael García Lázaro" w:date="2017-06-01T09:52:00Z">
            <w:rPr>
              <w:ins w:id="760" w:author="José Rafael García Lázaro" w:date="2017-06-01T09:52:00Z"/>
            </w:rPr>
          </w:rPrChange>
        </w:rPr>
        <w:pPrChange w:id="761" w:author="José Rafael García Lázaro" w:date="2017-06-01T09:52:00Z">
          <w:pPr>
            <w:pStyle w:val="Prrafodelista"/>
            <w:numPr>
              <w:numId w:val="9"/>
            </w:numPr>
            <w:ind w:hanging="360"/>
          </w:pPr>
        </w:pPrChange>
      </w:pPr>
      <w:ins w:id="762" w:author="José Rafael García Lázaro" w:date="2017-06-01T09:52:00Z">
        <w:r w:rsidRPr="00D3117E">
          <w:rPr>
            <w:sz w:val="22"/>
            <w:szCs w:val="22"/>
            <w:rPrChange w:id="763" w:author="José Rafael García Lázaro" w:date="2017-06-01T09:52:00Z">
              <w:rPr/>
            </w:rPrChange>
          </w:rPr>
          <w:t>Desde i=</w:t>
        </w:r>
        <w:r w:rsidR="005B5D0C">
          <w:rPr>
            <w:sz w:val="22"/>
            <w:szCs w:val="22"/>
          </w:rPr>
          <w:t>0</w:t>
        </w:r>
        <w:r w:rsidRPr="00D3117E">
          <w:rPr>
            <w:sz w:val="22"/>
            <w:szCs w:val="22"/>
            <w:rPrChange w:id="764" w:author="José Rafael García Lázaro" w:date="2017-06-01T09:52:00Z">
              <w:rPr/>
            </w:rPrChange>
          </w:rPr>
          <w:t xml:space="preserve"> Hasta cr.n</w:t>
        </w:r>
      </w:ins>
      <w:ins w:id="765" w:author="José Rafael García Lázaro" w:date="2017-06-01T09:55:00Z">
        <w:r w:rsidR="005B5D0C">
          <w:rPr>
            <w:sz w:val="22"/>
            <w:szCs w:val="22"/>
          </w:rPr>
          <w:t>-1</w:t>
        </w:r>
      </w:ins>
      <w:ins w:id="766" w:author="José Rafael García Lázaro" w:date="2017-06-01T09:52:00Z">
        <w:r w:rsidRPr="00D3117E">
          <w:rPr>
            <w:sz w:val="22"/>
            <w:szCs w:val="22"/>
            <w:rPrChange w:id="767" w:author="José Rafael García Lázaro" w:date="2017-06-01T09:52:00Z">
              <w:rPr/>
            </w:rPrChange>
          </w:rPr>
          <w:t xml:space="preserve"> Hacer</w:t>
        </w:r>
      </w:ins>
    </w:p>
    <w:p w:rsidR="00D3541D" w:rsidRDefault="00D3117E">
      <w:pPr>
        <w:ind w:left="2832"/>
        <w:rPr>
          <w:ins w:id="768" w:author="José Rafael García Lázaro" w:date="2017-06-01T09:52:00Z"/>
          <w:sz w:val="22"/>
          <w:szCs w:val="22"/>
          <w:rPrChange w:id="769" w:author="José Rafael García Lázaro" w:date="2017-06-01T09:52:00Z">
            <w:rPr>
              <w:ins w:id="770" w:author="José Rafael García Lázaro" w:date="2017-06-01T09:52:00Z"/>
            </w:rPr>
          </w:rPrChange>
        </w:rPr>
        <w:pPrChange w:id="771" w:author="José Rafael García Lázaro" w:date="2017-06-01T09:52:00Z">
          <w:pPr>
            <w:pStyle w:val="Prrafodelista"/>
            <w:numPr>
              <w:numId w:val="9"/>
            </w:numPr>
            <w:ind w:hanging="360"/>
          </w:pPr>
        </w:pPrChange>
      </w:pPr>
      <w:ins w:id="772" w:author="José Rafael García Lázaro" w:date="2017-06-01T09:52:00Z">
        <w:r w:rsidRPr="00D3117E">
          <w:rPr>
            <w:sz w:val="22"/>
            <w:szCs w:val="22"/>
            <w:rPrChange w:id="773" w:author="José Rafael García Lázaro" w:date="2017-06-01T09:52:00Z">
              <w:rPr/>
            </w:rPrChange>
          </w:rPr>
          <w:t>Desde j=</w:t>
        </w:r>
      </w:ins>
      <w:ins w:id="774" w:author="José Rafael García Lázaro" w:date="2017-06-01T09:55:00Z">
        <w:r w:rsidR="005B5D0C">
          <w:rPr>
            <w:sz w:val="22"/>
            <w:szCs w:val="22"/>
          </w:rPr>
          <w:t>0</w:t>
        </w:r>
      </w:ins>
      <w:ins w:id="775" w:author="José Rafael García Lázaro" w:date="2017-06-01T09:52:00Z">
        <w:r w:rsidRPr="00D3117E">
          <w:rPr>
            <w:sz w:val="22"/>
            <w:szCs w:val="22"/>
            <w:rPrChange w:id="776" w:author="José Rafael García Lázaro" w:date="2017-06-01T09:52:00Z">
              <w:rPr/>
            </w:rPrChange>
          </w:rPr>
          <w:t xml:space="preserve"> Hasta cr.n</w:t>
        </w:r>
      </w:ins>
      <w:ins w:id="777" w:author="José Rafael García Lázaro" w:date="2017-06-01T09:55:00Z">
        <w:r w:rsidR="005B5D0C">
          <w:rPr>
            <w:sz w:val="22"/>
            <w:szCs w:val="22"/>
          </w:rPr>
          <w:t>-1</w:t>
        </w:r>
      </w:ins>
      <w:ins w:id="778" w:author="José Rafael García Lázaro" w:date="2017-06-01T09:52:00Z">
        <w:r w:rsidRPr="00D3117E">
          <w:rPr>
            <w:sz w:val="22"/>
            <w:szCs w:val="22"/>
            <w:rPrChange w:id="779" w:author="José Rafael García Lázaro" w:date="2017-06-01T09:52:00Z">
              <w:rPr/>
            </w:rPrChange>
          </w:rPr>
          <w:t xml:space="preserve"> Hacer</w:t>
        </w:r>
      </w:ins>
    </w:p>
    <w:p w:rsidR="00D3541D" w:rsidRDefault="00D3117E">
      <w:pPr>
        <w:ind w:left="3540"/>
        <w:rPr>
          <w:ins w:id="780" w:author="José Rafael García Lázaro" w:date="2017-06-01T09:52:00Z"/>
          <w:sz w:val="22"/>
          <w:szCs w:val="22"/>
          <w:lang w:val="en-US"/>
          <w:rPrChange w:id="781" w:author="José Rafael García Lázaro" w:date="2017-06-01T09:52:00Z">
            <w:rPr>
              <w:ins w:id="782" w:author="José Rafael García Lázaro" w:date="2017-06-01T09:52:00Z"/>
            </w:rPr>
          </w:rPrChange>
        </w:rPr>
        <w:pPrChange w:id="783" w:author="José Rafael García Lázaro" w:date="2017-06-01T09:52:00Z">
          <w:pPr>
            <w:pStyle w:val="Prrafodelista"/>
            <w:numPr>
              <w:numId w:val="9"/>
            </w:numPr>
            <w:ind w:hanging="360"/>
          </w:pPr>
        </w:pPrChange>
      </w:pPr>
      <w:proofErr w:type="spellStart"/>
      <w:ins w:id="784" w:author="José Rafael García Lázaro" w:date="2017-06-01T09:52:00Z">
        <w:r w:rsidRPr="00D3117E">
          <w:rPr>
            <w:sz w:val="22"/>
            <w:szCs w:val="22"/>
            <w:lang w:val="en-US"/>
            <w:rPrChange w:id="785" w:author="José Rafael García Lázaro" w:date="2017-06-01T09:52:00Z">
              <w:rPr/>
            </w:rPrChange>
          </w:rPr>
          <w:t>cr.m</w:t>
        </w:r>
        <w:proofErr w:type="spellEnd"/>
        <w:r w:rsidRPr="00D3117E">
          <w:rPr>
            <w:sz w:val="22"/>
            <w:szCs w:val="22"/>
            <w:lang w:val="en-US"/>
            <w:rPrChange w:id="786" w:author="José Rafael García Lázaro" w:date="2017-06-01T09:52:00Z">
              <w:rPr/>
            </w:rPrChange>
          </w:rPr>
          <w:t>[k][</w:t>
        </w:r>
        <w:proofErr w:type="spellStart"/>
        <w:r w:rsidRPr="00D3117E">
          <w:rPr>
            <w:sz w:val="22"/>
            <w:szCs w:val="22"/>
            <w:lang w:val="en-US"/>
            <w:rPrChange w:id="787" w:author="José Rafael García Lázaro" w:date="2017-06-01T09:52:00Z">
              <w:rPr/>
            </w:rPrChange>
          </w:rPr>
          <w:t>i,j</w:t>
        </w:r>
        <w:proofErr w:type="spellEnd"/>
        <w:r w:rsidRPr="00D3117E">
          <w:rPr>
            <w:sz w:val="22"/>
            <w:szCs w:val="22"/>
            <w:lang w:val="en-US"/>
            <w:rPrChange w:id="788" w:author="José Rafael García Lázaro" w:date="2017-06-01T09:52:00Z">
              <w:rPr/>
            </w:rPrChange>
          </w:rPr>
          <w:t>]</w:t>
        </w:r>
        <w:r w:rsidR="005B5D0C" w:rsidRPr="002244AB">
          <w:sym w:font="Wingdings" w:char="F0DF"/>
        </w:r>
        <w:r w:rsidRPr="00D3117E">
          <w:rPr>
            <w:sz w:val="22"/>
            <w:szCs w:val="22"/>
            <w:lang w:val="en-US"/>
            <w:rPrChange w:id="789" w:author="José Rafael García Lázaro" w:date="2017-06-01T09:52:00Z">
              <w:rPr/>
            </w:rPrChange>
          </w:rPr>
          <w:t>color</w:t>
        </w:r>
      </w:ins>
    </w:p>
    <w:p w:rsidR="00D3541D" w:rsidRDefault="00D3117E">
      <w:pPr>
        <w:ind w:left="2832"/>
        <w:rPr>
          <w:ins w:id="790" w:author="José Rafael García Lázaro" w:date="2017-06-01T09:52:00Z"/>
          <w:sz w:val="22"/>
          <w:szCs w:val="22"/>
          <w:rPrChange w:id="791" w:author="José Rafael García Lázaro" w:date="2017-06-01T09:52:00Z">
            <w:rPr>
              <w:ins w:id="792" w:author="José Rafael García Lázaro" w:date="2017-06-01T09:52:00Z"/>
            </w:rPr>
          </w:rPrChange>
        </w:rPr>
        <w:pPrChange w:id="793" w:author="José Rafael García Lázaro" w:date="2017-06-01T09:52:00Z">
          <w:pPr>
            <w:pStyle w:val="Prrafodelista"/>
            <w:numPr>
              <w:numId w:val="9"/>
            </w:numPr>
            <w:ind w:hanging="360"/>
          </w:pPr>
        </w:pPrChange>
      </w:pPr>
      <w:proofErr w:type="spellStart"/>
      <w:ins w:id="794" w:author="José Rafael García Lázaro" w:date="2017-06-01T09:52:00Z">
        <w:r w:rsidRPr="00D3117E">
          <w:rPr>
            <w:sz w:val="22"/>
            <w:szCs w:val="22"/>
            <w:rPrChange w:id="795" w:author="José Rafael García Lázaro" w:date="2017-06-01T09:52:00Z">
              <w:rPr/>
            </w:rPrChange>
          </w:rPr>
          <w:t>Fin_desde</w:t>
        </w:r>
        <w:proofErr w:type="spellEnd"/>
      </w:ins>
    </w:p>
    <w:p w:rsidR="00D3541D" w:rsidRDefault="00D3117E">
      <w:pPr>
        <w:ind w:left="4248"/>
        <w:rPr>
          <w:del w:id="796" w:author="José Rafael García Lázaro" w:date="2017-06-02T11:07:00Z"/>
          <w:sz w:val="22"/>
          <w:szCs w:val="22"/>
          <w:rPrChange w:id="797" w:author="José Rafael García Lázaro" w:date="2017-06-02T11:08:00Z">
            <w:rPr>
              <w:del w:id="798" w:author="José Rafael García Lázaro" w:date="2017-06-02T11:07:00Z"/>
            </w:rPr>
          </w:rPrChange>
        </w:rPr>
        <w:pPrChange w:id="799" w:author="José Rafael García Lázaro" w:date="2017-06-02T11:08:00Z">
          <w:pPr>
            <w:pStyle w:val="Prrafodelista"/>
            <w:numPr>
              <w:numId w:val="9"/>
            </w:numPr>
            <w:ind w:hanging="360"/>
          </w:pPr>
        </w:pPrChange>
      </w:pPr>
      <w:proofErr w:type="spellStart"/>
      <w:ins w:id="800" w:author="José Rafael García Lázaro" w:date="2017-06-01T09:52:00Z">
        <w:r w:rsidRPr="00D3117E">
          <w:rPr>
            <w:sz w:val="22"/>
            <w:szCs w:val="22"/>
            <w:rPrChange w:id="801" w:author="José Rafael García Lázaro" w:date="2017-06-01T09:52:00Z">
              <w:rPr/>
            </w:rPrChange>
          </w:rPr>
          <w:t>Fin_desde</w:t>
        </w:r>
      </w:ins>
      <w:proofErr w:type="spellEnd"/>
      <w:del w:id="802" w:author="José Rafael García Lázaro" w:date="2017-06-01T09:46:00Z">
        <w:r w:rsidR="00AF1A2B" w:rsidDel="005B5D0C">
          <w:delText>.</w:delText>
        </w:r>
      </w:del>
    </w:p>
    <w:p w:rsidR="00D3541D" w:rsidRDefault="00AF1A2B">
      <w:pPr>
        <w:ind w:left="2124"/>
        <w:rPr>
          <w:del w:id="803" w:author="José Rafael García Lázaro" w:date="2017-06-01T09:51:00Z"/>
        </w:rPr>
        <w:pPrChange w:id="804" w:author="José Rafael García Lázaro" w:date="2017-06-02T11:08:00Z">
          <w:pPr>
            <w:pStyle w:val="Prrafodelista"/>
            <w:numPr>
              <w:numId w:val="9"/>
            </w:numPr>
            <w:ind w:hanging="360"/>
          </w:pPr>
        </w:pPrChange>
      </w:pPr>
      <w:del w:id="805" w:author="José Rafael García Lázaro" w:date="2017-06-01T09:51:00Z">
        <w:r w:rsidDel="005B5D0C">
          <w:delText xml:space="preserve">Recorrido secuencial del archivo </w:delText>
        </w:r>
        <w:r w:rsidDel="005B5D0C">
          <w:sym w:font="Wingdings" w:char="F0E0"/>
        </w:r>
        <w:r w:rsidDel="005B5D0C">
          <w:delText xml:space="preserve"> lectura anticipada del primer valor real del archivo, comprobación de que no es el final del archivo, procesamiento del dato leído y lectura actualizada del siguiente valor real del archivo.</w:delText>
        </w:r>
      </w:del>
    </w:p>
    <w:p w:rsidR="00D3541D" w:rsidRDefault="00AF1A2B">
      <w:pPr>
        <w:ind w:left="2124"/>
        <w:rPr>
          <w:del w:id="806" w:author="José Rafael García Lázaro" w:date="2017-06-01T09:51:00Z"/>
        </w:rPr>
        <w:pPrChange w:id="807" w:author="José Rafael García Lázaro" w:date="2017-06-02T11:08:00Z">
          <w:pPr>
            <w:pStyle w:val="Prrafodelista"/>
            <w:numPr>
              <w:ilvl w:val="1"/>
              <w:numId w:val="9"/>
            </w:numPr>
            <w:ind w:left="1440" w:hanging="360"/>
          </w:pPr>
        </w:pPrChange>
      </w:pPr>
      <w:del w:id="808" w:author="José Rafael García Lázaro" w:date="2017-06-01T09:51:00Z">
        <w:r w:rsidDel="005B5D0C">
          <w:delText xml:space="preserve">Procesamiento del dato leído </w:delText>
        </w:r>
        <w:r w:rsidDel="005B5D0C">
          <w:sym w:font="Wingdings" w:char="F0E0"/>
        </w:r>
        <w:r w:rsidDel="005B5D0C">
          <w:delText xml:space="preserve"> se almacena en la posición [i,j] del “array”, se incrementa el nº de columna j en una unidad, y si el nuevo valor supera el nº de columnas (j&gt;MAXI)</w:delText>
        </w:r>
        <w:r w:rsidR="00E61C03" w:rsidDel="005B5D0C">
          <w:delText>, se reinicia a 1 y se incrementa el nº de fila en una unidad.</w:delText>
        </w:r>
      </w:del>
    </w:p>
    <w:p w:rsidR="00D3541D" w:rsidRDefault="00E61C03">
      <w:pPr>
        <w:ind w:left="2124"/>
        <w:pPrChange w:id="809" w:author="José Rafael García Lázaro" w:date="2017-06-02T11:08:00Z">
          <w:pPr>
            <w:pStyle w:val="Prrafodelista"/>
            <w:numPr>
              <w:numId w:val="9"/>
            </w:numPr>
            <w:ind w:hanging="360"/>
          </w:pPr>
        </w:pPrChange>
      </w:pPr>
      <w:del w:id="810" w:author="José Rafael García Lázaro" w:date="2017-06-02T11:07:00Z">
        <w:r w:rsidDel="0045088F">
          <w:delText>Por seguridad, se ha añadido una segunda condición de salida (i&gt;MAXI) al recorrido secuencial del archivo para evitar que almacenemos los datos leídos del archivo fuera de los límites declarados del “array”.</w:delText>
        </w:r>
      </w:del>
    </w:p>
    <w:tbl>
      <w:tblPr>
        <w:tblStyle w:val="Tablaconcuadrcula"/>
        <w:tblW w:w="0" w:type="auto"/>
        <w:tblLook w:val="04A0"/>
      </w:tblPr>
      <w:tblGrid>
        <w:gridCol w:w="5070"/>
        <w:gridCol w:w="5536"/>
      </w:tblGrid>
      <w:tr w:rsidR="00EF5DF6" w:rsidRPr="003C2469" w:rsidTr="00A740F7">
        <w:tc>
          <w:tcPr>
            <w:tcW w:w="5070" w:type="dxa"/>
          </w:tcPr>
          <w:p w:rsidR="00EF5DF6" w:rsidRPr="003C2469" w:rsidRDefault="00EF5DF6" w:rsidP="000F7E66">
            <w:pPr>
              <w:jc w:val="center"/>
              <w:rPr>
                <w:b/>
              </w:rPr>
            </w:pPr>
            <w:proofErr w:type="spellStart"/>
            <w:r w:rsidRPr="003C2469">
              <w:rPr>
                <w:b/>
              </w:rPr>
              <w:t>Pseudo</w:t>
            </w:r>
            <w:proofErr w:type="spellEnd"/>
            <w:r w:rsidRPr="003C2469">
              <w:rPr>
                <w:b/>
              </w:rPr>
              <w:t>-código</w:t>
            </w:r>
          </w:p>
        </w:tc>
        <w:tc>
          <w:tcPr>
            <w:tcW w:w="5536" w:type="dxa"/>
          </w:tcPr>
          <w:p w:rsidR="00EF5DF6" w:rsidRPr="003C2469" w:rsidRDefault="00EF5DF6" w:rsidP="000F7E66">
            <w:pPr>
              <w:jc w:val="center"/>
              <w:rPr>
                <w:b/>
              </w:rPr>
            </w:pPr>
            <w:r w:rsidRPr="003C2469">
              <w:rPr>
                <w:b/>
              </w:rPr>
              <w:t>Sintaxis de C</w:t>
            </w:r>
          </w:p>
        </w:tc>
      </w:tr>
      <w:tr w:rsidR="00A740F7" w:rsidTr="00A740F7">
        <w:tc>
          <w:tcPr>
            <w:tcW w:w="5070" w:type="dxa"/>
          </w:tcPr>
          <w:p w:rsidR="00A740F7" w:rsidRPr="00A740F7" w:rsidRDefault="00A740F7" w:rsidP="00FE40E1">
            <w:pPr>
              <w:rPr>
                <w:sz w:val="22"/>
                <w:szCs w:val="22"/>
              </w:rPr>
            </w:pPr>
            <w:r w:rsidRPr="00A740F7">
              <w:rPr>
                <w:sz w:val="22"/>
                <w:szCs w:val="22"/>
              </w:rPr>
              <w:t xml:space="preserve">Procedimiento </w:t>
            </w:r>
            <w:proofErr w:type="spellStart"/>
            <w:ins w:id="811" w:author="José Rafael García Lázaro" w:date="2017-06-01T09:29:00Z">
              <w:r w:rsidR="00027914" w:rsidRPr="00027914">
                <w:rPr>
                  <w:sz w:val="22"/>
                  <w:szCs w:val="22"/>
                </w:rPr>
                <w:t>inicializarCubo</w:t>
              </w:r>
            </w:ins>
            <w:proofErr w:type="spellEnd"/>
            <w:del w:id="812" w:author="José Rafael García Lázaro" w:date="2017-06-01T09:29:00Z">
              <w:r w:rsidRPr="00A740F7" w:rsidDel="00027914">
                <w:rPr>
                  <w:sz w:val="22"/>
                  <w:szCs w:val="22"/>
                </w:rPr>
                <w:delText>escanear_imagen</w:delText>
              </w:r>
            </w:del>
            <w:r w:rsidRPr="00A740F7">
              <w:rPr>
                <w:sz w:val="22"/>
                <w:szCs w:val="22"/>
              </w:rPr>
              <w:t>(</w:t>
            </w:r>
            <w:proofErr w:type="spellStart"/>
            <w:del w:id="813" w:author="José Rafael García Lázaro" w:date="2017-06-01T09:29:00Z">
              <w:r w:rsidRPr="00A740F7" w:rsidDel="00027914">
                <w:rPr>
                  <w:sz w:val="22"/>
                  <w:szCs w:val="22"/>
                </w:rPr>
                <w:delText>im</w:delText>
              </w:r>
            </w:del>
            <w:ins w:id="814" w:author="José Rafael García Lázaro" w:date="2017-06-01T09:29:00Z">
              <w:r w:rsidR="00027914">
                <w:rPr>
                  <w:sz w:val="22"/>
                  <w:szCs w:val="22"/>
                </w:rPr>
                <w:t>cr</w:t>
              </w:r>
            </w:ins>
            <w:proofErr w:type="spellEnd"/>
            <w:r w:rsidRPr="00A740F7">
              <w:rPr>
                <w:sz w:val="22"/>
                <w:szCs w:val="22"/>
              </w:rPr>
              <w:t xml:space="preserve">: </w:t>
            </w:r>
            <w:proofErr w:type="spellStart"/>
            <w:r w:rsidRPr="00A740F7">
              <w:rPr>
                <w:sz w:val="22"/>
                <w:szCs w:val="22"/>
              </w:rPr>
              <w:t>t</w:t>
            </w:r>
            <w:del w:id="815" w:author="José Rafael García Lázaro" w:date="2017-06-01T09:29:00Z">
              <w:r w:rsidRPr="00A740F7" w:rsidDel="00027914">
                <w:rPr>
                  <w:sz w:val="22"/>
                  <w:szCs w:val="22"/>
                </w:rPr>
                <w:delText>ipo_imagen</w:delText>
              </w:r>
            </w:del>
            <w:ins w:id="816" w:author="José Rafael García Lázaro" w:date="2017-06-01T09:29:00Z">
              <w:r w:rsidR="00027914">
                <w:rPr>
                  <w:sz w:val="22"/>
                  <w:szCs w:val="22"/>
                </w:rPr>
                <w:t>CuboRubik</w:t>
              </w:r>
            </w:ins>
            <w:proofErr w:type="spellEnd"/>
            <w:r w:rsidRPr="00A740F7">
              <w:rPr>
                <w:sz w:val="22"/>
                <w:szCs w:val="22"/>
              </w:rPr>
              <w:t xml:space="preserve"> (S))</w:t>
            </w:r>
          </w:p>
          <w:p w:rsidR="00A740F7" w:rsidRPr="00A740F7" w:rsidRDefault="00C415F2" w:rsidP="00FE40E1">
            <w:pPr>
              <w:rPr>
                <w:sz w:val="22"/>
                <w:szCs w:val="22"/>
              </w:rPr>
            </w:pPr>
            <w:r>
              <w:rPr>
                <w:sz w:val="22"/>
                <w:szCs w:val="22"/>
              </w:rPr>
              <w:t>Var</w:t>
            </w:r>
            <w:r w:rsidR="00A740F7" w:rsidRPr="00A740F7">
              <w:rPr>
                <w:sz w:val="22"/>
                <w:szCs w:val="22"/>
              </w:rPr>
              <w:tab/>
            </w:r>
            <w:del w:id="817" w:author="José Rafael García Lázaro" w:date="2017-06-01T09:30:00Z">
              <w:r w:rsidR="00A740F7" w:rsidRPr="00A740F7" w:rsidDel="00027914">
                <w:rPr>
                  <w:sz w:val="22"/>
                  <w:szCs w:val="22"/>
                </w:rPr>
                <w:delText>f</w:delText>
              </w:r>
            </w:del>
            <w:ins w:id="818" w:author="José Rafael García Lázaro" w:date="2017-06-01T09:30:00Z">
              <w:r w:rsidR="00027914">
                <w:rPr>
                  <w:sz w:val="22"/>
                  <w:szCs w:val="22"/>
                </w:rPr>
                <w:t>color</w:t>
              </w:r>
            </w:ins>
            <w:r w:rsidR="00A740F7" w:rsidRPr="00A740F7">
              <w:rPr>
                <w:sz w:val="22"/>
                <w:szCs w:val="22"/>
              </w:rPr>
              <w:t xml:space="preserve">: </w:t>
            </w:r>
            <w:del w:id="819" w:author="José Rafael García Lázaro" w:date="2017-06-01T09:30:00Z">
              <w:r w:rsidR="00A740F7" w:rsidRPr="00A740F7" w:rsidDel="00027914">
                <w:rPr>
                  <w:sz w:val="22"/>
                  <w:szCs w:val="22"/>
                </w:rPr>
                <w:delText>tipo_archivo</w:delText>
              </w:r>
              <w:r w:rsidDel="00027914">
                <w:rPr>
                  <w:sz w:val="22"/>
                  <w:szCs w:val="22"/>
                </w:rPr>
                <w:delText>_texto</w:delText>
              </w:r>
            </w:del>
            <w:proofErr w:type="spellStart"/>
            <w:ins w:id="820" w:author="José Rafael García Lázaro" w:date="2017-06-01T09:30:00Z">
              <w:r w:rsidR="00027914">
                <w:rPr>
                  <w:sz w:val="22"/>
                  <w:szCs w:val="22"/>
                </w:rPr>
                <w:t>c</w:t>
              </w:r>
            </w:ins>
            <w:r w:rsidR="0077670D">
              <w:rPr>
                <w:sz w:val="22"/>
                <w:szCs w:val="22"/>
              </w:rPr>
              <w:t>aracter</w:t>
            </w:r>
            <w:proofErr w:type="spellEnd"/>
          </w:p>
          <w:p w:rsidR="00A740F7" w:rsidRPr="00A740F7" w:rsidRDefault="00A740F7" w:rsidP="00FE40E1">
            <w:pPr>
              <w:rPr>
                <w:sz w:val="22"/>
                <w:szCs w:val="22"/>
              </w:rPr>
            </w:pPr>
            <w:r w:rsidRPr="00A740F7">
              <w:rPr>
                <w:sz w:val="22"/>
                <w:szCs w:val="22"/>
              </w:rPr>
              <w:tab/>
            </w:r>
            <w:proofErr w:type="spellStart"/>
            <w:r w:rsidRPr="00A740F7">
              <w:rPr>
                <w:sz w:val="22"/>
                <w:szCs w:val="22"/>
              </w:rPr>
              <w:t>i,j</w:t>
            </w:r>
            <w:ins w:id="821" w:author="José Rafael García Lázaro" w:date="2017-06-01T09:30:00Z">
              <w:r w:rsidR="00027914">
                <w:rPr>
                  <w:sz w:val="22"/>
                  <w:szCs w:val="22"/>
                </w:rPr>
                <w:t>,k</w:t>
              </w:r>
            </w:ins>
            <w:proofErr w:type="spellEnd"/>
            <w:r>
              <w:rPr>
                <w:sz w:val="22"/>
                <w:szCs w:val="22"/>
              </w:rPr>
              <w:t>: entero</w:t>
            </w:r>
          </w:p>
          <w:p w:rsidR="00A740F7" w:rsidRPr="00C415F2" w:rsidDel="00027914" w:rsidRDefault="00A740F7" w:rsidP="00FE40E1">
            <w:pPr>
              <w:rPr>
                <w:del w:id="822" w:author="José Rafael García Lázaro" w:date="2017-06-01T09:31:00Z"/>
                <w:sz w:val="22"/>
                <w:szCs w:val="22"/>
              </w:rPr>
            </w:pPr>
            <w:del w:id="823" w:author="José Rafael García Lázaro" w:date="2017-06-01T09:31:00Z">
              <w:r w:rsidRPr="00A740F7" w:rsidDel="00027914">
                <w:rPr>
                  <w:sz w:val="22"/>
                  <w:szCs w:val="22"/>
                </w:rPr>
                <w:tab/>
              </w:r>
              <w:r w:rsidRPr="00C415F2" w:rsidDel="00027914">
                <w:rPr>
                  <w:sz w:val="22"/>
                  <w:szCs w:val="22"/>
                </w:rPr>
                <w:delText>x: real</w:delText>
              </w:r>
            </w:del>
          </w:p>
          <w:p w:rsidR="00027914" w:rsidRPr="00027914" w:rsidRDefault="00C415F2" w:rsidP="00027914">
            <w:pPr>
              <w:rPr>
                <w:ins w:id="824" w:author="José Rafael García Lázaro" w:date="2017-06-01T09:32:00Z"/>
                <w:sz w:val="22"/>
                <w:szCs w:val="22"/>
              </w:rPr>
            </w:pPr>
            <w:r w:rsidRPr="00C415F2">
              <w:rPr>
                <w:sz w:val="22"/>
                <w:szCs w:val="22"/>
              </w:rPr>
              <w:t>Inicio</w:t>
            </w:r>
            <w:r w:rsidR="00A740F7" w:rsidRPr="00C415F2">
              <w:rPr>
                <w:sz w:val="22"/>
                <w:szCs w:val="22"/>
              </w:rPr>
              <w:tab/>
            </w:r>
            <w:ins w:id="825" w:author="José Rafael García Lázaro" w:date="2017-06-01T09:31:00Z">
              <w:r w:rsidR="00027914">
                <w:rPr>
                  <w:sz w:val="22"/>
                  <w:szCs w:val="22"/>
                </w:rPr>
                <w:t>Repetir</w:t>
              </w:r>
              <w:r w:rsidR="00027914" w:rsidRPr="00AF1A2B">
                <w:rPr>
                  <w:sz w:val="22"/>
                  <w:szCs w:val="22"/>
                </w:rPr>
                <w:tab/>
              </w:r>
            </w:ins>
            <w:ins w:id="826" w:author="José Rafael García Lázaro" w:date="2017-06-01T09:32:00Z">
              <w:r w:rsidR="00027914">
                <w:rPr>
                  <w:sz w:val="22"/>
                  <w:szCs w:val="22"/>
                </w:rPr>
                <w:t>escribir("Long.</w:t>
              </w:r>
              <w:r w:rsidR="00027914" w:rsidRPr="00027914">
                <w:rPr>
                  <w:sz w:val="22"/>
                  <w:szCs w:val="22"/>
                </w:rPr>
                <w:t xml:space="preserve"> cubo (1-</w:t>
              </w:r>
            </w:ins>
            <w:ins w:id="827" w:author="José Rafael García Lázaro" w:date="2017-06-01T09:33:00Z">
              <w:r w:rsidR="00027914">
                <w:rPr>
                  <w:sz w:val="22"/>
                  <w:szCs w:val="22"/>
                </w:rPr>
                <w:t>",</w:t>
              </w:r>
            </w:ins>
            <w:ins w:id="828" w:author="José Rafael García Lázaro" w:date="2017-06-01T09:32:00Z">
              <w:r w:rsidR="00027914" w:rsidRPr="00027914">
                <w:rPr>
                  <w:sz w:val="22"/>
                  <w:szCs w:val="22"/>
                </w:rPr>
                <w:t>MAX</w:t>
              </w:r>
            </w:ins>
            <w:ins w:id="829" w:author="José Rafael García Lázaro" w:date="2017-06-01T09:33:00Z">
              <w:r w:rsidR="00027914">
                <w:rPr>
                  <w:sz w:val="22"/>
                  <w:szCs w:val="22"/>
                </w:rPr>
                <w:t>, "</w:t>
              </w:r>
            </w:ins>
            <w:ins w:id="830" w:author="José Rafael García Lázaro" w:date="2017-06-01T09:32:00Z">
              <w:r w:rsidR="00027914" w:rsidRPr="00027914">
                <w:rPr>
                  <w:sz w:val="22"/>
                  <w:szCs w:val="22"/>
                </w:rPr>
                <w:t>)</w:t>
              </w:r>
            </w:ins>
            <w:ins w:id="831" w:author="José Rafael García Lázaro" w:date="2017-06-01T09:33:00Z">
              <w:r w:rsidR="00027914">
                <w:rPr>
                  <w:sz w:val="22"/>
                  <w:szCs w:val="22"/>
                </w:rPr>
                <w:t>:")</w:t>
              </w:r>
            </w:ins>
          </w:p>
          <w:p w:rsidR="00027914" w:rsidRDefault="00027914" w:rsidP="00027914">
            <w:pPr>
              <w:rPr>
                <w:ins w:id="832" w:author="José Rafael García Lázaro" w:date="2017-06-01T09:33:00Z"/>
                <w:sz w:val="22"/>
                <w:szCs w:val="22"/>
              </w:rPr>
            </w:pPr>
            <w:ins w:id="833" w:author="José Rafael García Lázaro" w:date="2017-06-01T09:32:00Z">
              <w:r w:rsidRPr="00027914">
                <w:rPr>
                  <w:sz w:val="22"/>
                  <w:szCs w:val="22"/>
                </w:rPr>
                <w:tab/>
              </w:r>
              <w:r w:rsidRPr="00027914">
                <w:rPr>
                  <w:sz w:val="22"/>
                  <w:szCs w:val="22"/>
                </w:rPr>
                <w:tab/>
              </w:r>
            </w:ins>
            <w:ins w:id="834" w:author="José Rafael García Lázaro" w:date="2017-06-01T09:33:00Z">
              <w:r>
                <w:rPr>
                  <w:sz w:val="22"/>
                  <w:szCs w:val="22"/>
                </w:rPr>
                <w:t>leer</w:t>
              </w:r>
            </w:ins>
            <w:ins w:id="835" w:author="José Rafael García Lázaro" w:date="2017-06-01T09:32:00Z">
              <w:r w:rsidRPr="00027914">
                <w:rPr>
                  <w:sz w:val="22"/>
                  <w:szCs w:val="22"/>
                </w:rPr>
                <w:t>(</w:t>
              </w:r>
              <w:proofErr w:type="spellStart"/>
              <w:r w:rsidRPr="00027914">
                <w:rPr>
                  <w:sz w:val="22"/>
                  <w:szCs w:val="22"/>
                </w:rPr>
                <w:t>cr</w:t>
              </w:r>
            </w:ins>
            <w:ins w:id="836" w:author="José Rafael García Lázaro" w:date="2017-06-01T09:33:00Z">
              <w:r>
                <w:rPr>
                  <w:sz w:val="22"/>
                  <w:szCs w:val="22"/>
                </w:rPr>
                <w:t>.</w:t>
              </w:r>
            </w:ins>
            <w:ins w:id="837" w:author="José Rafael García Lázaro" w:date="2017-06-01T09:32:00Z">
              <w:r w:rsidRPr="00027914">
                <w:rPr>
                  <w:sz w:val="22"/>
                  <w:szCs w:val="22"/>
                </w:rPr>
                <w:t>n</w:t>
              </w:r>
              <w:proofErr w:type="spellEnd"/>
              <w:r w:rsidRPr="00027914">
                <w:rPr>
                  <w:sz w:val="22"/>
                  <w:szCs w:val="22"/>
                </w:rPr>
                <w:t>)</w:t>
              </w:r>
            </w:ins>
          </w:p>
          <w:p w:rsidR="00D3541D" w:rsidRDefault="00027914">
            <w:pPr>
              <w:ind w:left="708"/>
              <w:rPr>
                <w:ins w:id="838" w:author="José Rafael García Lázaro" w:date="2017-06-01T09:32:00Z"/>
                <w:sz w:val="22"/>
                <w:szCs w:val="22"/>
              </w:rPr>
              <w:pPrChange w:id="839" w:author="José Rafael García Lázaro" w:date="2017-06-01T09:34:00Z">
                <w:pPr/>
              </w:pPrChange>
            </w:pPr>
            <w:proofErr w:type="spellStart"/>
            <w:ins w:id="840" w:author="José Rafael García Lázaro" w:date="2017-06-01T09:34:00Z">
              <w:r>
                <w:rPr>
                  <w:sz w:val="22"/>
                  <w:szCs w:val="22"/>
                </w:rPr>
                <w:t>Hasta_Que</w:t>
              </w:r>
              <w:proofErr w:type="spellEnd"/>
              <w:r>
                <w:rPr>
                  <w:sz w:val="22"/>
                  <w:szCs w:val="22"/>
                </w:rPr>
                <w:t xml:space="preserve"> (cr.n≥1)y(</w:t>
              </w:r>
              <w:proofErr w:type="spellStart"/>
              <w:r>
                <w:rPr>
                  <w:sz w:val="22"/>
                  <w:szCs w:val="22"/>
                </w:rPr>
                <w:t>cr.n≤MAX</w:t>
              </w:r>
              <w:proofErr w:type="spellEnd"/>
              <w:r>
                <w:rPr>
                  <w:sz w:val="22"/>
                  <w:szCs w:val="22"/>
                </w:rPr>
                <w:t>)</w:t>
              </w:r>
            </w:ins>
          </w:p>
          <w:p w:rsidR="00A740F7" w:rsidRPr="00C415F2" w:rsidDel="00027914" w:rsidRDefault="00C415F2" w:rsidP="00027914">
            <w:pPr>
              <w:rPr>
                <w:del w:id="841" w:author="José Rafael García Lázaro" w:date="2017-06-01T09:33:00Z"/>
                <w:sz w:val="22"/>
                <w:szCs w:val="22"/>
              </w:rPr>
            </w:pPr>
            <w:del w:id="842" w:author="José Rafael García Lázaro" w:date="2017-06-01T09:31:00Z">
              <w:r w:rsidDel="00027914">
                <w:rPr>
                  <w:sz w:val="22"/>
                  <w:szCs w:val="22"/>
                </w:rPr>
                <w:delText>Abrir</w:delText>
              </w:r>
            </w:del>
            <w:del w:id="843" w:author="José Rafael García Lázaro" w:date="2017-06-01T09:33:00Z">
              <w:r w:rsidR="00A740F7" w:rsidRPr="00C415F2" w:rsidDel="00027914">
                <w:rPr>
                  <w:sz w:val="22"/>
                  <w:szCs w:val="22"/>
                </w:rPr>
                <w:delText>(</w:delText>
              </w:r>
              <w:r w:rsidDel="00027914">
                <w:rPr>
                  <w:sz w:val="22"/>
                  <w:szCs w:val="22"/>
                </w:rPr>
                <w:delText>f,L</w:delText>
              </w:r>
              <w:r w:rsidR="00AF1A2B" w:rsidDel="00027914">
                <w:rPr>
                  <w:sz w:val="22"/>
                  <w:szCs w:val="22"/>
                </w:rPr>
                <w:delText>,</w:delText>
              </w:r>
              <w:r w:rsidR="00A740F7" w:rsidRPr="00C415F2" w:rsidDel="00027914">
                <w:rPr>
                  <w:sz w:val="22"/>
                  <w:szCs w:val="22"/>
                </w:rPr>
                <w:delText>ARCHIVO)</w:delText>
              </w:r>
            </w:del>
          </w:p>
          <w:p w:rsidR="00A740F7" w:rsidRDefault="00C415F2" w:rsidP="00FE40E1">
            <w:pPr>
              <w:rPr>
                <w:ins w:id="844" w:author="José Rafael García Lázaro" w:date="2017-06-01T09:37:00Z"/>
                <w:sz w:val="22"/>
                <w:szCs w:val="22"/>
              </w:rPr>
            </w:pPr>
            <w:r w:rsidRPr="00AF1A2B">
              <w:rPr>
                <w:sz w:val="22"/>
                <w:szCs w:val="22"/>
              </w:rPr>
              <w:tab/>
            </w:r>
            <w:ins w:id="845" w:author="José Rafael García Lázaro" w:date="2017-06-01T09:35:00Z">
              <w:r w:rsidR="00027914">
                <w:rPr>
                  <w:sz w:val="22"/>
                  <w:szCs w:val="22"/>
                </w:rPr>
                <w:t xml:space="preserve">Desde </w:t>
              </w:r>
              <w:r w:rsidR="002244AB">
                <w:rPr>
                  <w:sz w:val="22"/>
                  <w:szCs w:val="22"/>
                </w:rPr>
                <w:t xml:space="preserve">k=0  Hasta 5 </w:t>
              </w:r>
            </w:ins>
            <w:del w:id="846" w:author="José Rafael García Lázaro" w:date="2017-06-01T09:35:00Z">
              <w:r w:rsidRPr="00FE40E1" w:rsidDel="002244AB">
                <w:rPr>
                  <w:sz w:val="22"/>
                  <w:szCs w:val="22"/>
                </w:rPr>
                <w:delText>i</w:delText>
              </w:r>
              <w:r w:rsidRPr="00C415F2" w:rsidDel="002244AB">
                <w:rPr>
                  <w:sz w:val="22"/>
                  <w:szCs w:val="22"/>
                  <w:lang w:val="en-US"/>
                </w:rPr>
                <w:sym w:font="Wingdings" w:char="F0DF"/>
              </w:r>
              <w:r w:rsidRPr="00FE40E1" w:rsidDel="002244AB">
                <w:rPr>
                  <w:sz w:val="22"/>
                  <w:szCs w:val="22"/>
                </w:rPr>
                <w:delText>1</w:delText>
              </w:r>
            </w:del>
            <w:ins w:id="847" w:author="José Rafael García Lázaro" w:date="2017-06-01T09:35:00Z">
              <w:r w:rsidR="002244AB">
                <w:rPr>
                  <w:sz w:val="22"/>
                  <w:szCs w:val="22"/>
                </w:rPr>
                <w:t>Hacer</w:t>
              </w:r>
            </w:ins>
          </w:p>
          <w:p w:rsidR="00D3541D" w:rsidRDefault="002244AB">
            <w:pPr>
              <w:ind w:left="1416"/>
              <w:rPr>
                <w:ins w:id="848" w:author="José Rafael García Lázaro" w:date="2017-06-01T09:37:00Z"/>
                <w:sz w:val="22"/>
                <w:szCs w:val="22"/>
              </w:rPr>
              <w:pPrChange w:id="849" w:author="José Rafael García Lázaro" w:date="2017-06-01T09:37:00Z">
                <w:pPr/>
              </w:pPrChange>
            </w:pPr>
            <w:proofErr w:type="spellStart"/>
            <w:ins w:id="850" w:author="José Rafael García Lázaro" w:date="2017-06-01T09:37:00Z">
              <w:r>
                <w:rPr>
                  <w:sz w:val="22"/>
                  <w:szCs w:val="22"/>
                </w:rPr>
                <w:t>Según_sea</w:t>
              </w:r>
              <w:proofErr w:type="spellEnd"/>
              <w:r>
                <w:rPr>
                  <w:sz w:val="22"/>
                  <w:szCs w:val="22"/>
                </w:rPr>
                <w:t xml:space="preserve"> (k) Hacer</w:t>
              </w:r>
            </w:ins>
          </w:p>
          <w:p w:rsidR="00D3541D" w:rsidRDefault="002244AB">
            <w:pPr>
              <w:ind w:left="2124"/>
              <w:rPr>
                <w:ins w:id="851" w:author="José Rafael García Lázaro" w:date="2017-06-01T09:38:00Z"/>
                <w:sz w:val="22"/>
                <w:szCs w:val="22"/>
              </w:rPr>
              <w:pPrChange w:id="852" w:author="José Rafael García Lázaro" w:date="2017-06-01T09:39:00Z">
                <w:pPr/>
              </w:pPrChange>
            </w:pPr>
            <w:ins w:id="853" w:author="José Rafael García Lázaro" w:date="2017-06-01T09:38:00Z">
              <w:r>
                <w:rPr>
                  <w:sz w:val="22"/>
                  <w:szCs w:val="22"/>
                </w:rPr>
                <w:t>0: color</w:t>
              </w:r>
              <w:r w:rsidRPr="002244AB">
                <w:rPr>
                  <w:sz w:val="22"/>
                  <w:szCs w:val="22"/>
                </w:rPr>
                <w:sym w:font="Wingdings" w:char="F0DF"/>
              </w:r>
              <w:r w:rsidRPr="002244AB">
                <w:rPr>
                  <w:sz w:val="22"/>
                  <w:szCs w:val="22"/>
                </w:rPr>
                <w:t>'</w:t>
              </w:r>
              <w:r>
                <w:rPr>
                  <w:sz w:val="22"/>
                  <w:szCs w:val="22"/>
                </w:rPr>
                <w:t>A</w:t>
              </w:r>
              <w:r w:rsidRPr="002244AB">
                <w:rPr>
                  <w:sz w:val="22"/>
                  <w:szCs w:val="22"/>
                </w:rPr>
                <w:t>'</w:t>
              </w:r>
            </w:ins>
          </w:p>
          <w:p w:rsidR="00D3541D" w:rsidRDefault="0045088F">
            <w:pPr>
              <w:ind w:left="2124"/>
              <w:rPr>
                <w:ins w:id="854" w:author="José Rafael García Lázaro" w:date="2017-06-01T09:38:00Z"/>
                <w:sz w:val="22"/>
                <w:szCs w:val="22"/>
              </w:rPr>
              <w:pPrChange w:id="855" w:author="José Rafael García Lázaro" w:date="2017-06-01T09:39:00Z">
                <w:pPr>
                  <w:ind w:left="1416"/>
                </w:pPr>
              </w:pPrChange>
            </w:pPr>
            <w:ins w:id="856" w:author="José Rafael García Lázaro" w:date="2017-06-01T09:38:00Z">
              <w:r>
                <w:rPr>
                  <w:sz w:val="22"/>
                  <w:szCs w:val="22"/>
                </w:rPr>
                <w:t>1</w:t>
              </w:r>
              <w:r w:rsidR="002244AB">
                <w:rPr>
                  <w:sz w:val="22"/>
                  <w:szCs w:val="22"/>
                </w:rPr>
                <w:t>: color</w:t>
              </w:r>
              <w:r w:rsidR="002244AB" w:rsidRPr="002244AB">
                <w:rPr>
                  <w:sz w:val="22"/>
                  <w:szCs w:val="22"/>
                </w:rPr>
                <w:sym w:font="Wingdings" w:char="F0DF"/>
              </w:r>
              <w:r w:rsidR="002244AB" w:rsidRPr="002244AB">
                <w:rPr>
                  <w:sz w:val="22"/>
                  <w:szCs w:val="22"/>
                </w:rPr>
                <w:t>'</w:t>
              </w:r>
              <w:r w:rsidR="002244AB">
                <w:rPr>
                  <w:sz w:val="22"/>
                  <w:szCs w:val="22"/>
                </w:rPr>
                <w:t>M</w:t>
              </w:r>
              <w:r w:rsidR="002244AB" w:rsidRPr="002244AB">
                <w:rPr>
                  <w:sz w:val="22"/>
                  <w:szCs w:val="22"/>
                </w:rPr>
                <w:t>'</w:t>
              </w:r>
            </w:ins>
          </w:p>
          <w:p w:rsidR="00D3541D" w:rsidRDefault="0045088F">
            <w:pPr>
              <w:ind w:left="2124"/>
              <w:rPr>
                <w:ins w:id="857" w:author="José Rafael García Lázaro" w:date="2017-06-01T09:39:00Z"/>
                <w:sz w:val="22"/>
                <w:szCs w:val="22"/>
              </w:rPr>
              <w:pPrChange w:id="858" w:author="José Rafael García Lázaro" w:date="2017-06-01T09:39:00Z">
                <w:pPr>
                  <w:ind w:left="1416"/>
                </w:pPr>
              </w:pPrChange>
            </w:pPr>
            <w:ins w:id="859" w:author="José Rafael García Lázaro" w:date="2017-06-01T09:39:00Z">
              <w:r>
                <w:rPr>
                  <w:sz w:val="22"/>
                  <w:szCs w:val="22"/>
                </w:rPr>
                <w:t>2</w:t>
              </w:r>
              <w:r w:rsidR="002244AB">
                <w:rPr>
                  <w:sz w:val="22"/>
                  <w:szCs w:val="22"/>
                </w:rPr>
                <w:t>: color</w:t>
              </w:r>
              <w:r w:rsidR="002244AB" w:rsidRPr="002244AB">
                <w:rPr>
                  <w:sz w:val="22"/>
                  <w:szCs w:val="22"/>
                </w:rPr>
                <w:sym w:font="Wingdings" w:char="F0DF"/>
              </w:r>
              <w:r w:rsidR="002244AB" w:rsidRPr="002244AB">
                <w:rPr>
                  <w:sz w:val="22"/>
                  <w:szCs w:val="22"/>
                </w:rPr>
                <w:t>'</w:t>
              </w:r>
              <w:r w:rsidR="002244AB">
                <w:rPr>
                  <w:sz w:val="22"/>
                  <w:szCs w:val="22"/>
                </w:rPr>
                <w:t>B</w:t>
              </w:r>
              <w:r w:rsidR="002244AB" w:rsidRPr="002244AB">
                <w:rPr>
                  <w:sz w:val="22"/>
                  <w:szCs w:val="22"/>
                </w:rPr>
                <w:t>'</w:t>
              </w:r>
            </w:ins>
          </w:p>
          <w:p w:rsidR="00D3541D" w:rsidRDefault="0045088F">
            <w:pPr>
              <w:ind w:left="2124"/>
              <w:rPr>
                <w:ins w:id="860" w:author="José Rafael García Lázaro" w:date="2017-06-01T09:39:00Z"/>
                <w:sz w:val="22"/>
                <w:szCs w:val="22"/>
              </w:rPr>
              <w:pPrChange w:id="861" w:author="José Rafael García Lázaro" w:date="2017-06-01T09:39:00Z">
                <w:pPr>
                  <w:ind w:left="1416"/>
                </w:pPr>
              </w:pPrChange>
            </w:pPr>
            <w:ins w:id="862" w:author="José Rafael García Lázaro" w:date="2017-06-01T09:39:00Z">
              <w:r>
                <w:rPr>
                  <w:sz w:val="22"/>
                  <w:szCs w:val="22"/>
                </w:rPr>
                <w:t>3</w:t>
              </w:r>
              <w:r w:rsidR="002244AB">
                <w:rPr>
                  <w:sz w:val="22"/>
                  <w:szCs w:val="22"/>
                </w:rPr>
                <w:t>: color</w:t>
              </w:r>
              <w:r w:rsidR="002244AB" w:rsidRPr="002244AB">
                <w:rPr>
                  <w:sz w:val="22"/>
                  <w:szCs w:val="22"/>
                </w:rPr>
                <w:sym w:font="Wingdings" w:char="F0DF"/>
              </w:r>
              <w:r w:rsidR="002244AB" w:rsidRPr="002244AB">
                <w:rPr>
                  <w:sz w:val="22"/>
                  <w:szCs w:val="22"/>
                </w:rPr>
                <w:t>'</w:t>
              </w:r>
              <w:r w:rsidR="002244AB">
                <w:rPr>
                  <w:sz w:val="22"/>
                  <w:szCs w:val="22"/>
                </w:rPr>
                <w:t>N</w:t>
              </w:r>
              <w:r w:rsidR="002244AB" w:rsidRPr="002244AB">
                <w:rPr>
                  <w:sz w:val="22"/>
                  <w:szCs w:val="22"/>
                </w:rPr>
                <w:t>'</w:t>
              </w:r>
            </w:ins>
          </w:p>
          <w:p w:rsidR="00D3541D" w:rsidRDefault="0045088F">
            <w:pPr>
              <w:ind w:left="2124"/>
              <w:rPr>
                <w:ins w:id="863" w:author="José Rafael García Lázaro" w:date="2017-06-01T09:39:00Z"/>
                <w:sz w:val="22"/>
                <w:szCs w:val="22"/>
              </w:rPr>
              <w:pPrChange w:id="864" w:author="José Rafael García Lázaro" w:date="2017-06-01T09:39:00Z">
                <w:pPr>
                  <w:ind w:left="1416"/>
                </w:pPr>
              </w:pPrChange>
            </w:pPr>
            <w:ins w:id="865" w:author="José Rafael García Lázaro" w:date="2017-06-01T09:39:00Z">
              <w:r>
                <w:rPr>
                  <w:sz w:val="22"/>
                  <w:szCs w:val="22"/>
                </w:rPr>
                <w:t>4</w:t>
              </w:r>
              <w:r w:rsidR="002244AB">
                <w:rPr>
                  <w:sz w:val="22"/>
                  <w:szCs w:val="22"/>
                </w:rPr>
                <w:t>: color</w:t>
              </w:r>
              <w:r w:rsidR="002244AB" w:rsidRPr="002244AB">
                <w:rPr>
                  <w:sz w:val="22"/>
                  <w:szCs w:val="22"/>
                </w:rPr>
                <w:sym w:font="Wingdings" w:char="F0DF"/>
              </w:r>
              <w:r w:rsidR="002244AB" w:rsidRPr="002244AB">
                <w:rPr>
                  <w:sz w:val="22"/>
                  <w:szCs w:val="22"/>
                </w:rPr>
                <w:t>'</w:t>
              </w:r>
            </w:ins>
            <w:ins w:id="866" w:author="José Rafael García Lázaro" w:date="2017-06-01T09:40:00Z">
              <w:r w:rsidR="002244AB">
                <w:rPr>
                  <w:sz w:val="22"/>
                  <w:szCs w:val="22"/>
                </w:rPr>
                <w:t>R</w:t>
              </w:r>
            </w:ins>
            <w:ins w:id="867" w:author="José Rafael García Lázaro" w:date="2017-06-01T09:39:00Z">
              <w:r w:rsidR="002244AB" w:rsidRPr="002244AB">
                <w:rPr>
                  <w:sz w:val="22"/>
                  <w:szCs w:val="22"/>
                </w:rPr>
                <w:t>'</w:t>
              </w:r>
            </w:ins>
          </w:p>
          <w:p w:rsidR="00D3541D" w:rsidRDefault="0045088F">
            <w:pPr>
              <w:ind w:left="2124"/>
              <w:rPr>
                <w:ins w:id="868" w:author="José Rafael García Lázaro" w:date="2017-06-01T09:39:00Z"/>
                <w:sz w:val="22"/>
                <w:szCs w:val="22"/>
              </w:rPr>
              <w:pPrChange w:id="869" w:author="José Rafael García Lázaro" w:date="2017-06-01T09:39:00Z">
                <w:pPr>
                  <w:ind w:left="1416"/>
                </w:pPr>
              </w:pPrChange>
            </w:pPr>
            <w:ins w:id="870" w:author="José Rafael García Lázaro" w:date="2017-06-01T09:39:00Z">
              <w:r>
                <w:rPr>
                  <w:sz w:val="22"/>
                  <w:szCs w:val="22"/>
                </w:rPr>
                <w:t>5</w:t>
              </w:r>
              <w:r w:rsidR="002244AB">
                <w:rPr>
                  <w:sz w:val="22"/>
                  <w:szCs w:val="22"/>
                </w:rPr>
                <w:t>: color</w:t>
              </w:r>
              <w:r w:rsidR="002244AB" w:rsidRPr="002244AB">
                <w:rPr>
                  <w:sz w:val="22"/>
                  <w:szCs w:val="22"/>
                </w:rPr>
                <w:sym w:font="Wingdings" w:char="F0DF"/>
              </w:r>
              <w:r w:rsidR="002244AB" w:rsidRPr="002244AB">
                <w:rPr>
                  <w:sz w:val="22"/>
                  <w:szCs w:val="22"/>
                </w:rPr>
                <w:t>'</w:t>
              </w:r>
            </w:ins>
            <w:ins w:id="871" w:author="José Rafael García Lázaro" w:date="2017-06-01T09:40:00Z">
              <w:r w:rsidR="002244AB">
                <w:rPr>
                  <w:sz w:val="22"/>
                  <w:szCs w:val="22"/>
                </w:rPr>
                <w:t>V</w:t>
              </w:r>
            </w:ins>
            <w:ins w:id="872" w:author="José Rafael García Lázaro" w:date="2017-06-01T09:39:00Z">
              <w:r w:rsidR="002244AB" w:rsidRPr="002244AB">
                <w:rPr>
                  <w:sz w:val="22"/>
                  <w:szCs w:val="22"/>
                </w:rPr>
                <w:t>'</w:t>
              </w:r>
            </w:ins>
          </w:p>
          <w:p w:rsidR="00D3541D" w:rsidRDefault="002244AB">
            <w:pPr>
              <w:ind w:left="1416"/>
              <w:rPr>
                <w:sz w:val="22"/>
                <w:szCs w:val="22"/>
              </w:rPr>
              <w:pPrChange w:id="873" w:author="José Rafael García Lázaro" w:date="2017-06-01T09:37:00Z">
                <w:pPr/>
              </w:pPrChange>
            </w:pPr>
            <w:proofErr w:type="spellStart"/>
            <w:ins w:id="874" w:author="José Rafael García Lázaro" w:date="2017-06-01T09:39:00Z">
              <w:r>
                <w:rPr>
                  <w:sz w:val="22"/>
                  <w:szCs w:val="22"/>
                </w:rPr>
                <w:t>Fin_según_sea</w:t>
              </w:r>
            </w:ins>
            <w:proofErr w:type="spellEnd"/>
          </w:p>
          <w:p w:rsidR="00D3541D" w:rsidRDefault="00A740F7">
            <w:pPr>
              <w:ind w:left="708"/>
              <w:rPr>
                <w:ins w:id="875" w:author="José Rafael García Lázaro" w:date="2017-06-01T09:36:00Z"/>
                <w:sz w:val="22"/>
                <w:szCs w:val="22"/>
              </w:rPr>
              <w:pPrChange w:id="876" w:author="José Rafael García Lázaro" w:date="2017-06-01T09:36:00Z">
                <w:pPr/>
              </w:pPrChange>
            </w:pPr>
            <w:r w:rsidRPr="00FE40E1">
              <w:rPr>
                <w:sz w:val="22"/>
                <w:szCs w:val="22"/>
              </w:rPr>
              <w:tab/>
            </w:r>
            <w:ins w:id="877" w:author="José Rafael García Lázaro" w:date="2017-06-01T09:36:00Z">
              <w:r w:rsidR="002244AB">
                <w:rPr>
                  <w:sz w:val="22"/>
                  <w:szCs w:val="22"/>
                </w:rPr>
                <w:t xml:space="preserve">Desde </w:t>
              </w:r>
            </w:ins>
            <w:del w:id="878" w:author="José Rafael García Lázaro" w:date="2017-06-01T09:36:00Z">
              <w:r w:rsidRPr="00FE40E1" w:rsidDel="002244AB">
                <w:rPr>
                  <w:sz w:val="22"/>
                  <w:szCs w:val="22"/>
                </w:rPr>
                <w:delText>j</w:delText>
              </w:r>
            </w:del>
            <w:ins w:id="879" w:author="José Rafael García Lázaro" w:date="2017-06-01T09:36:00Z">
              <w:r w:rsidR="002244AB">
                <w:rPr>
                  <w:sz w:val="22"/>
                  <w:szCs w:val="22"/>
                </w:rPr>
                <w:t>i=</w:t>
              </w:r>
            </w:ins>
            <w:ins w:id="880" w:author="José Rafael García Lázaro" w:date="2017-06-01T09:49:00Z">
              <w:r w:rsidR="005B5D0C">
                <w:rPr>
                  <w:sz w:val="22"/>
                  <w:szCs w:val="22"/>
                </w:rPr>
                <w:t>0</w:t>
              </w:r>
            </w:ins>
            <w:del w:id="881" w:author="José Rafael García Lázaro" w:date="2017-06-01T09:36:00Z">
              <w:r w:rsidR="00C415F2" w:rsidRPr="00C415F2" w:rsidDel="002244AB">
                <w:rPr>
                  <w:sz w:val="22"/>
                  <w:szCs w:val="22"/>
                  <w:lang w:val="en-US"/>
                </w:rPr>
                <w:sym w:font="Wingdings" w:char="F0DF"/>
              </w:r>
              <w:r w:rsidR="00C415F2" w:rsidRPr="00FE40E1" w:rsidDel="002244AB">
                <w:rPr>
                  <w:sz w:val="22"/>
                  <w:szCs w:val="22"/>
                </w:rPr>
                <w:delText>1</w:delText>
              </w:r>
            </w:del>
            <w:ins w:id="882" w:author="José Rafael García Lázaro" w:date="2017-06-01T09:36:00Z">
              <w:r w:rsidR="002244AB">
                <w:rPr>
                  <w:sz w:val="22"/>
                  <w:szCs w:val="22"/>
                </w:rPr>
                <w:t xml:space="preserve"> Hasta cr.n</w:t>
              </w:r>
            </w:ins>
            <w:ins w:id="883" w:author="José Rafael García Lázaro" w:date="2017-06-01T09:54:00Z">
              <w:r w:rsidR="005B5D0C">
                <w:rPr>
                  <w:sz w:val="22"/>
                  <w:szCs w:val="22"/>
                </w:rPr>
                <w:t>-1</w:t>
              </w:r>
            </w:ins>
            <w:ins w:id="884" w:author="José Rafael García Lázaro" w:date="2017-06-01T09:36:00Z">
              <w:r w:rsidR="002244AB">
                <w:rPr>
                  <w:sz w:val="22"/>
                  <w:szCs w:val="22"/>
                </w:rPr>
                <w:t xml:space="preserve"> Hacer</w:t>
              </w:r>
            </w:ins>
          </w:p>
          <w:p w:rsidR="00D3541D" w:rsidRDefault="002244AB">
            <w:pPr>
              <w:ind w:left="2124"/>
              <w:rPr>
                <w:ins w:id="885" w:author="José Rafael García Lázaro" w:date="2017-06-01T09:36:00Z"/>
                <w:sz w:val="22"/>
                <w:szCs w:val="22"/>
              </w:rPr>
              <w:pPrChange w:id="886" w:author="José Rafael García Lázaro" w:date="2017-06-01T09:36:00Z">
                <w:pPr/>
              </w:pPrChange>
            </w:pPr>
            <w:ins w:id="887" w:author="José Rafael García Lázaro" w:date="2017-06-01T09:36:00Z">
              <w:r>
                <w:rPr>
                  <w:sz w:val="22"/>
                  <w:szCs w:val="22"/>
                </w:rPr>
                <w:t>Desde j=</w:t>
              </w:r>
            </w:ins>
            <w:ins w:id="888" w:author="José Rafael García Lázaro" w:date="2017-06-01T09:54:00Z">
              <w:r w:rsidR="005B5D0C">
                <w:rPr>
                  <w:sz w:val="22"/>
                  <w:szCs w:val="22"/>
                </w:rPr>
                <w:t>0</w:t>
              </w:r>
            </w:ins>
            <w:ins w:id="889" w:author="José Rafael García Lázaro" w:date="2017-06-01T09:36:00Z">
              <w:r>
                <w:rPr>
                  <w:sz w:val="22"/>
                  <w:szCs w:val="22"/>
                </w:rPr>
                <w:t xml:space="preserve"> Hasta cr.n</w:t>
              </w:r>
            </w:ins>
            <w:ins w:id="890" w:author="José Rafael García Lázaro" w:date="2017-06-01T09:54:00Z">
              <w:r w:rsidR="005B5D0C">
                <w:rPr>
                  <w:sz w:val="22"/>
                  <w:szCs w:val="22"/>
                </w:rPr>
                <w:t>-1</w:t>
              </w:r>
            </w:ins>
            <w:ins w:id="891" w:author="José Rafael García Lázaro" w:date="2017-06-01T09:36:00Z">
              <w:r>
                <w:rPr>
                  <w:sz w:val="22"/>
                  <w:szCs w:val="22"/>
                </w:rPr>
                <w:t xml:space="preserve"> Hacer</w:t>
              </w:r>
            </w:ins>
          </w:p>
          <w:p w:rsidR="00D3541D" w:rsidRDefault="002244AB">
            <w:pPr>
              <w:ind w:left="2832"/>
              <w:rPr>
                <w:ins w:id="892" w:author="José Rafael García Lázaro" w:date="2017-06-01T09:40:00Z"/>
                <w:sz w:val="22"/>
                <w:szCs w:val="22"/>
                <w:lang w:val="en-US"/>
              </w:rPr>
              <w:pPrChange w:id="893" w:author="José Rafael García Lázaro" w:date="2017-06-01T09:36:00Z">
                <w:pPr/>
              </w:pPrChange>
            </w:pPr>
            <w:proofErr w:type="spellStart"/>
            <w:ins w:id="894" w:author="José Rafael García Lázaro" w:date="2017-06-01T09:36:00Z">
              <w:r w:rsidRPr="00BA425A">
                <w:rPr>
                  <w:sz w:val="22"/>
                  <w:szCs w:val="22"/>
                  <w:lang w:val="en-US"/>
                </w:rPr>
                <w:t>cr.m</w:t>
              </w:r>
              <w:proofErr w:type="spellEnd"/>
              <w:r w:rsidRPr="00BA425A">
                <w:rPr>
                  <w:sz w:val="22"/>
                  <w:szCs w:val="22"/>
                  <w:lang w:val="en-US"/>
                </w:rPr>
                <w:t>[k]</w:t>
              </w:r>
            </w:ins>
            <w:ins w:id="895" w:author="José Rafael García Lázaro" w:date="2017-06-01T09:37:00Z">
              <w:r w:rsidRPr="00BA425A">
                <w:rPr>
                  <w:sz w:val="22"/>
                  <w:szCs w:val="22"/>
                  <w:lang w:val="en-US"/>
                </w:rPr>
                <w:t>[</w:t>
              </w:r>
              <w:proofErr w:type="spellStart"/>
              <w:r w:rsidRPr="00BA425A">
                <w:rPr>
                  <w:sz w:val="22"/>
                  <w:szCs w:val="22"/>
                  <w:lang w:val="en-US"/>
                </w:rPr>
                <w:t>i,j</w:t>
              </w:r>
              <w:proofErr w:type="spellEnd"/>
              <w:r w:rsidRPr="00BA425A">
                <w:rPr>
                  <w:sz w:val="22"/>
                  <w:szCs w:val="22"/>
                  <w:lang w:val="en-US"/>
                </w:rPr>
                <w:t>]</w:t>
              </w:r>
              <w:r w:rsidRPr="002244AB">
                <w:rPr>
                  <w:sz w:val="22"/>
                  <w:szCs w:val="22"/>
                </w:rPr>
                <w:sym w:font="Wingdings" w:char="F0DF"/>
              </w:r>
              <w:r w:rsidRPr="00BA425A">
                <w:rPr>
                  <w:sz w:val="22"/>
                  <w:szCs w:val="22"/>
                  <w:lang w:val="en-US"/>
                </w:rPr>
                <w:t>color</w:t>
              </w:r>
            </w:ins>
          </w:p>
          <w:p w:rsidR="00D3541D" w:rsidRDefault="002244AB">
            <w:pPr>
              <w:ind w:left="2124"/>
              <w:rPr>
                <w:ins w:id="896" w:author="José Rafael García Lázaro" w:date="2017-06-01T09:40:00Z"/>
                <w:sz w:val="22"/>
                <w:szCs w:val="22"/>
              </w:rPr>
              <w:pPrChange w:id="897" w:author="José Rafael García Lázaro" w:date="2017-06-01T09:40:00Z">
                <w:pPr/>
              </w:pPrChange>
            </w:pPr>
            <w:proofErr w:type="spellStart"/>
            <w:ins w:id="898" w:author="José Rafael García Lázaro" w:date="2017-06-01T09:40:00Z">
              <w:r>
                <w:rPr>
                  <w:sz w:val="22"/>
                  <w:szCs w:val="22"/>
                </w:rPr>
                <w:t>Fin_desde</w:t>
              </w:r>
              <w:proofErr w:type="spellEnd"/>
            </w:ins>
          </w:p>
          <w:p w:rsidR="00D3541D" w:rsidRDefault="002244AB">
            <w:pPr>
              <w:ind w:left="1416"/>
              <w:rPr>
                <w:ins w:id="899" w:author="José Rafael García Lázaro" w:date="2017-06-01T09:40:00Z"/>
                <w:sz w:val="22"/>
                <w:szCs w:val="22"/>
              </w:rPr>
              <w:pPrChange w:id="900" w:author="José Rafael García Lázaro" w:date="2017-06-01T09:40:00Z">
                <w:pPr/>
              </w:pPrChange>
            </w:pPr>
            <w:proofErr w:type="spellStart"/>
            <w:ins w:id="901" w:author="José Rafael García Lázaro" w:date="2017-06-01T09:40:00Z">
              <w:r>
                <w:rPr>
                  <w:sz w:val="22"/>
                  <w:szCs w:val="22"/>
                </w:rPr>
                <w:t>Fin_desde</w:t>
              </w:r>
              <w:proofErr w:type="spellEnd"/>
            </w:ins>
          </w:p>
          <w:p w:rsidR="00D3541D" w:rsidRDefault="002244AB">
            <w:pPr>
              <w:ind w:left="708"/>
              <w:rPr>
                <w:sz w:val="22"/>
                <w:szCs w:val="22"/>
              </w:rPr>
              <w:pPrChange w:id="902" w:author="José Rafael García Lázaro" w:date="2017-06-01T09:40:00Z">
                <w:pPr/>
              </w:pPrChange>
            </w:pPr>
            <w:proofErr w:type="spellStart"/>
            <w:ins w:id="903" w:author="José Rafael García Lázaro" w:date="2017-06-01T09:40:00Z">
              <w:r>
                <w:rPr>
                  <w:sz w:val="22"/>
                  <w:szCs w:val="22"/>
                </w:rPr>
                <w:t>Fin_desde</w:t>
              </w:r>
            </w:ins>
            <w:proofErr w:type="spellEnd"/>
          </w:p>
          <w:p w:rsidR="00A740F7" w:rsidRPr="00FE40E1" w:rsidDel="0045088F" w:rsidRDefault="00C415F2" w:rsidP="00FE40E1">
            <w:pPr>
              <w:rPr>
                <w:del w:id="904" w:author="José Rafael García Lázaro" w:date="2017-06-02T11:07:00Z"/>
                <w:sz w:val="22"/>
                <w:szCs w:val="22"/>
              </w:rPr>
            </w:pPr>
            <w:del w:id="905" w:author="José Rafael García Lázaro" w:date="2017-06-02T11:07:00Z">
              <w:r w:rsidRPr="00FE40E1" w:rsidDel="0045088F">
                <w:rPr>
                  <w:sz w:val="22"/>
                  <w:szCs w:val="22"/>
                </w:rPr>
                <w:tab/>
                <w:delText>Leer_a</w:delText>
              </w:r>
              <w:r w:rsidR="00A740F7" w:rsidRPr="00FE40E1" w:rsidDel="0045088F">
                <w:rPr>
                  <w:sz w:val="22"/>
                  <w:szCs w:val="22"/>
                </w:rPr>
                <w:delText>(f,x)</w:delText>
              </w:r>
            </w:del>
          </w:p>
          <w:p w:rsidR="00A740F7" w:rsidRPr="00C415F2" w:rsidDel="002244AB" w:rsidRDefault="00C415F2" w:rsidP="00FE40E1">
            <w:pPr>
              <w:rPr>
                <w:del w:id="906" w:author="José Rafael García Lázaro" w:date="2017-06-01T09:40:00Z"/>
                <w:sz w:val="22"/>
                <w:szCs w:val="22"/>
              </w:rPr>
            </w:pPr>
            <w:del w:id="907" w:author="José Rafael García Lázaro" w:date="2017-06-01T09:40:00Z">
              <w:r w:rsidRPr="00FE40E1" w:rsidDel="002244AB">
                <w:rPr>
                  <w:sz w:val="22"/>
                  <w:szCs w:val="22"/>
                </w:rPr>
                <w:tab/>
              </w:r>
              <w:r w:rsidRPr="00C415F2" w:rsidDel="002244AB">
                <w:rPr>
                  <w:sz w:val="22"/>
                  <w:szCs w:val="22"/>
                </w:rPr>
                <w:delText>Mientras</w:delText>
              </w:r>
              <w:r w:rsidDel="002244AB">
                <w:rPr>
                  <w:sz w:val="22"/>
                  <w:szCs w:val="22"/>
                </w:rPr>
                <w:delText>((i≤</w:delText>
              </w:r>
              <w:r w:rsidR="00A740F7" w:rsidRPr="00C415F2" w:rsidDel="002244AB">
                <w:rPr>
                  <w:sz w:val="22"/>
                  <w:szCs w:val="22"/>
                </w:rPr>
                <w:delText>MAXI)</w:delText>
              </w:r>
              <w:r w:rsidDel="002244AB">
                <w:rPr>
                  <w:sz w:val="22"/>
                  <w:szCs w:val="22"/>
                </w:rPr>
                <w:delText>y(no fda</w:delText>
              </w:r>
              <w:r w:rsidR="00A740F7" w:rsidRPr="00C415F2" w:rsidDel="002244AB">
                <w:rPr>
                  <w:sz w:val="22"/>
                  <w:szCs w:val="22"/>
                </w:rPr>
                <w:delText>f(f)))</w:delText>
              </w:r>
            </w:del>
          </w:p>
          <w:p w:rsidR="00A740F7" w:rsidRPr="00A740F7" w:rsidDel="002244AB" w:rsidRDefault="00C415F2" w:rsidP="00FE40E1">
            <w:pPr>
              <w:rPr>
                <w:del w:id="908" w:author="José Rafael García Lázaro" w:date="2017-06-01T09:40:00Z"/>
                <w:sz w:val="22"/>
                <w:szCs w:val="22"/>
                <w:lang w:val="en-US"/>
              </w:rPr>
            </w:pPr>
            <w:del w:id="909" w:author="José Rafael García Lázaro" w:date="2017-06-01T09:40:00Z">
              <w:r w:rsidDel="002244AB">
                <w:rPr>
                  <w:sz w:val="22"/>
                  <w:szCs w:val="22"/>
                </w:rPr>
                <w:tab/>
              </w:r>
              <w:r w:rsidRPr="00C415F2" w:rsidDel="002244AB">
                <w:rPr>
                  <w:sz w:val="22"/>
                  <w:szCs w:val="22"/>
                  <w:lang w:val="en-US"/>
                </w:rPr>
                <w:delText>Hacer</w:delText>
              </w:r>
              <w:r w:rsidRPr="00C415F2" w:rsidDel="002244AB">
                <w:rPr>
                  <w:sz w:val="22"/>
                  <w:szCs w:val="22"/>
                  <w:lang w:val="en-US"/>
                </w:rPr>
                <w:tab/>
              </w:r>
              <w:r w:rsidR="00A740F7" w:rsidRPr="00A740F7" w:rsidDel="002244AB">
                <w:rPr>
                  <w:sz w:val="22"/>
                  <w:szCs w:val="22"/>
                  <w:lang w:val="en-US"/>
                </w:rPr>
                <w:delText>im[i][j]</w:delText>
              </w:r>
              <w:r w:rsidRPr="00C415F2" w:rsidDel="002244AB">
                <w:rPr>
                  <w:sz w:val="22"/>
                  <w:szCs w:val="22"/>
                  <w:lang w:val="en-US"/>
                </w:rPr>
                <w:sym w:font="Wingdings" w:char="F0DF"/>
              </w:r>
              <w:r w:rsidR="00A740F7" w:rsidRPr="00A740F7" w:rsidDel="002244AB">
                <w:rPr>
                  <w:sz w:val="22"/>
                  <w:szCs w:val="22"/>
                  <w:lang w:val="en-US"/>
                </w:rPr>
                <w:delText>x</w:delText>
              </w:r>
            </w:del>
          </w:p>
          <w:p w:rsidR="00A740F7" w:rsidRPr="00A740F7" w:rsidDel="002244AB" w:rsidRDefault="00C415F2" w:rsidP="00FE40E1">
            <w:pPr>
              <w:rPr>
                <w:del w:id="910" w:author="José Rafael García Lázaro" w:date="2017-06-01T09:40:00Z"/>
                <w:sz w:val="22"/>
                <w:szCs w:val="22"/>
                <w:lang w:val="en-US"/>
              </w:rPr>
            </w:pPr>
            <w:del w:id="911" w:author="José Rafael García Lázaro" w:date="2017-06-01T09:40:00Z">
              <w:r w:rsidDel="002244AB">
                <w:rPr>
                  <w:sz w:val="22"/>
                  <w:szCs w:val="22"/>
                  <w:lang w:val="en-US"/>
                </w:rPr>
                <w:tab/>
              </w:r>
              <w:r w:rsidDel="002244AB">
                <w:rPr>
                  <w:sz w:val="22"/>
                  <w:szCs w:val="22"/>
                  <w:lang w:val="en-US"/>
                </w:rPr>
                <w:tab/>
                <w:delText>j</w:delText>
              </w:r>
              <w:r w:rsidRPr="00C415F2" w:rsidDel="002244AB">
                <w:rPr>
                  <w:sz w:val="22"/>
                  <w:szCs w:val="22"/>
                  <w:lang w:val="en-US"/>
                </w:rPr>
                <w:sym w:font="Wingdings" w:char="F0DF"/>
              </w:r>
              <w:r w:rsidDel="002244AB">
                <w:rPr>
                  <w:sz w:val="22"/>
                  <w:szCs w:val="22"/>
                  <w:lang w:val="en-US"/>
                </w:rPr>
                <w:delText>j+1</w:delText>
              </w:r>
            </w:del>
          </w:p>
          <w:p w:rsidR="00A740F7" w:rsidRPr="00C415F2" w:rsidDel="002244AB" w:rsidRDefault="00C415F2" w:rsidP="00FE40E1">
            <w:pPr>
              <w:rPr>
                <w:del w:id="912" w:author="José Rafael García Lázaro" w:date="2017-06-01T09:40:00Z"/>
                <w:sz w:val="22"/>
                <w:szCs w:val="22"/>
              </w:rPr>
            </w:pPr>
            <w:del w:id="913" w:author="José Rafael García Lázaro" w:date="2017-06-01T09:40:00Z">
              <w:r w:rsidDel="002244AB">
                <w:rPr>
                  <w:sz w:val="22"/>
                  <w:szCs w:val="22"/>
                  <w:lang w:val="en-US"/>
                </w:rPr>
                <w:tab/>
              </w:r>
              <w:r w:rsidDel="002244AB">
                <w:rPr>
                  <w:sz w:val="22"/>
                  <w:szCs w:val="22"/>
                  <w:lang w:val="en-US"/>
                </w:rPr>
                <w:tab/>
              </w:r>
              <w:r w:rsidRPr="00C415F2" w:rsidDel="002244AB">
                <w:rPr>
                  <w:sz w:val="22"/>
                  <w:szCs w:val="22"/>
                </w:rPr>
                <w:delText>Si</w:delText>
              </w:r>
              <w:r w:rsidR="00A740F7" w:rsidRPr="00C415F2" w:rsidDel="002244AB">
                <w:rPr>
                  <w:sz w:val="22"/>
                  <w:szCs w:val="22"/>
                </w:rPr>
                <w:delText>(j</w:delText>
              </w:r>
              <w:r w:rsidRPr="00C415F2" w:rsidDel="002244AB">
                <w:rPr>
                  <w:sz w:val="22"/>
                  <w:szCs w:val="22"/>
                </w:rPr>
                <w:delText>&gt;</w:delText>
              </w:r>
              <w:r w:rsidR="00A740F7" w:rsidRPr="00C415F2" w:rsidDel="002244AB">
                <w:rPr>
                  <w:sz w:val="22"/>
                  <w:szCs w:val="22"/>
                </w:rPr>
                <w:delText>MAXI)</w:delText>
              </w:r>
            </w:del>
          </w:p>
          <w:p w:rsidR="00A740F7" w:rsidRPr="00C415F2" w:rsidDel="002244AB" w:rsidRDefault="00C415F2" w:rsidP="00FE40E1">
            <w:pPr>
              <w:rPr>
                <w:del w:id="914" w:author="José Rafael García Lázaro" w:date="2017-06-01T09:40:00Z"/>
                <w:sz w:val="22"/>
                <w:szCs w:val="22"/>
              </w:rPr>
            </w:pPr>
            <w:del w:id="915" w:author="José Rafael García Lázaro" w:date="2017-06-01T09:40:00Z">
              <w:r w:rsidRPr="00C415F2" w:rsidDel="002244AB">
                <w:rPr>
                  <w:sz w:val="22"/>
                  <w:szCs w:val="22"/>
                </w:rPr>
                <w:tab/>
              </w:r>
              <w:r w:rsidRPr="00C415F2" w:rsidDel="002244AB">
                <w:rPr>
                  <w:sz w:val="22"/>
                  <w:szCs w:val="22"/>
                </w:rPr>
                <w:tab/>
                <w:delText>Entonces</w:delText>
              </w:r>
              <w:r w:rsidRPr="00C415F2" w:rsidDel="002244AB">
                <w:rPr>
                  <w:sz w:val="22"/>
                  <w:szCs w:val="22"/>
                </w:rPr>
                <w:tab/>
                <w:delText>j</w:delText>
              </w:r>
              <w:r w:rsidRPr="00C415F2" w:rsidDel="002244AB">
                <w:rPr>
                  <w:sz w:val="22"/>
                  <w:szCs w:val="22"/>
                  <w:lang w:val="en-US"/>
                </w:rPr>
                <w:sym w:font="Wingdings" w:char="F0DF"/>
              </w:r>
              <w:r w:rsidRPr="00C415F2" w:rsidDel="002244AB">
                <w:rPr>
                  <w:sz w:val="22"/>
                  <w:szCs w:val="22"/>
                </w:rPr>
                <w:delText>1</w:delText>
              </w:r>
            </w:del>
          </w:p>
          <w:p w:rsidR="00A740F7" w:rsidRPr="00FE40E1" w:rsidDel="002244AB" w:rsidRDefault="00A740F7" w:rsidP="00FE40E1">
            <w:pPr>
              <w:rPr>
                <w:del w:id="916" w:author="José Rafael García Lázaro" w:date="2017-06-01T09:40:00Z"/>
                <w:sz w:val="22"/>
                <w:szCs w:val="22"/>
              </w:rPr>
            </w:pPr>
            <w:del w:id="917" w:author="José Rafael García Lázaro" w:date="2017-06-01T09:40:00Z">
              <w:r w:rsidRPr="00C415F2" w:rsidDel="002244AB">
                <w:rPr>
                  <w:sz w:val="22"/>
                  <w:szCs w:val="22"/>
                </w:rPr>
                <w:tab/>
              </w:r>
              <w:r w:rsidRPr="00C415F2" w:rsidDel="002244AB">
                <w:rPr>
                  <w:sz w:val="22"/>
                  <w:szCs w:val="22"/>
                </w:rPr>
                <w:tab/>
              </w:r>
              <w:r w:rsidRPr="00C415F2" w:rsidDel="002244AB">
                <w:rPr>
                  <w:sz w:val="22"/>
                  <w:szCs w:val="22"/>
                </w:rPr>
                <w:tab/>
              </w:r>
              <w:r w:rsidRPr="00C415F2" w:rsidDel="002244AB">
                <w:rPr>
                  <w:sz w:val="22"/>
                  <w:szCs w:val="22"/>
                </w:rPr>
                <w:tab/>
              </w:r>
              <w:r w:rsidR="00C415F2" w:rsidDel="002244AB">
                <w:rPr>
                  <w:sz w:val="22"/>
                  <w:szCs w:val="22"/>
                </w:rPr>
                <w:delText>i</w:delText>
              </w:r>
              <w:r w:rsidR="00C415F2" w:rsidRPr="00C415F2" w:rsidDel="002244AB">
                <w:rPr>
                  <w:sz w:val="22"/>
                  <w:szCs w:val="22"/>
                  <w:lang w:val="en-US"/>
                </w:rPr>
                <w:sym w:font="Wingdings" w:char="F0DF"/>
              </w:r>
              <w:r w:rsidR="00C415F2" w:rsidRPr="00FE40E1" w:rsidDel="002244AB">
                <w:rPr>
                  <w:sz w:val="22"/>
                  <w:szCs w:val="22"/>
                </w:rPr>
                <w:delText>i+1</w:delText>
              </w:r>
            </w:del>
          </w:p>
          <w:p w:rsidR="00A740F7" w:rsidRPr="00FE40E1" w:rsidDel="002244AB" w:rsidRDefault="00C415F2" w:rsidP="00FE40E1">
            <w:pPr>
              <w:rPr>
                <w:del w:id="918" w:author="José Rafael García Lázaro" w:date="2017-06-01T09:40:00Z"/>
                <w:sz w:val="22"/>
                <w:szCs w:val="22"/>
              </w:rPr>
            </w:pPr>
            <w:del w:id="919" w:author="José Rafael García Lázaro" w:date="2017-06-01T09:40:00Z">
              <w:r w:rsidRPr="00FE40E1" w:rsidDel="002244AB">
                <w:rPr>
                  <w:sz w:val="22"/>
                  <w:szCs w:val="22"/>
                </w:rPr>
                <w:tab/>
              </w:r>
              <w:r w:rsidRPr="00FE40E1" w:rsidDel="002244AB">
                <w:rPr>
                  <w:sz w:val="22"/>
                  <w:szCs w:val="22"/>
                </w:rPr>
                <w:tab/>
                <w:delText>Fin_si</w:delText>
              </w:r>
            </w:del>
          </w:p>
          <w:p w:rsidR="00A740F7" w:rsidRPr="00FE40E1" w:rsidDel="002244AB" w:rsidRDefault="00C415F2" w:rsidP="00FE40E1">
            <w:pPr>
              <w:rPr>
                <w:del w:id="920" w:author="José Rafael García Lázaro" w:date="2017-06-01T09:40:00Z"/>
                <w:sz w:val="22"/>
                <w:szCs w:val="22"/>
              </w:rPr>
            </w:pPr>
            <w:del w:id="921" w:author="José Rafael García Lázaro" w:date="2017-06-01T09:40:00Z">
              <w:r w:rsidRPr="00FE40E1" w:rsidDel="002244AB">
                <w:rPr>
                  <w:sz w:val="22"/>
                  <w:szCs w:val="22"/>
                </w:rPr>
                <w:tab/>
              </w:r>
              <w:r w:rsidRPr="00FE40E1" w:rsidDel="002244AB">
                <w:rPr>
                  <w:sz w:val="22"/>
                  <w:szCs w:val="22"/>
                </w:rPr>
                <w:tab/>
                <w:delText>Leer</w:delText>
              </w:r>
              <w:r w:rsidR="00A740F7" w:rsidRPr="00FE40E1" w:rsidDel="002244AB">
                <w:rPr>
                  <w:sz w:val="22"/>
                  <w:szCs w:val="22"/>
                </w:rPr>
                <w:delText>(f,x)</w:delText>
              </w:r>
            </w:del>
          </w:p>
          <w:p w:rsidR="00A740F7" w:rsidRPr="00FE40E1" w:rsidDel="002244AB" w:rsidRDefault="00C415F2" w:rsidP="00FE40E1">
            <w:pPr>
              <w:rPr>
                <w:del w:id="922" w:author="José Rafael García Lázaro" w:date="2017-06-01T09:40:00Z"/>
                <w:sz w:val="22"/>
                <w:szCs w:val="22"/>
              </w:rPr>
            </w:pPr>
            <w:del w:id="923" w:author="José Rafael García Lázaro" w:date="2017-06-01T09:40:00Z">
              <w:r w:rsidRPr="00FE40E1" w:rsidDel="002244AB">
                <w:rPr>
                  <w:sz w:val="22"/>
                  <w:szCs w:val="22"/>
                </w:rPr>
                <w:tab/>
                <w:delText>Fin_Mientras</w:delText>
              </w:r>
            </w:del>
          </w:p>
          <w:p w:rsidR="00A740F7" w:rsidRPr="00FE40E1" w:rsidDel="002244AB" w:rsidRDefault="00C415F2" w:rsidP="00FE40E1">
            <w:pPr>
              <w:rPr>
                <w:del w:id="924" w:author="José Rafael García Lázaro" w:date="2017-06-01T09:40:00Z"/>
                <w:sz w:val="22"/>
                <w:szCs w:val="22"/>
              </w:rPr>
            </w:pPr>
            <w:del w:id="925" w:author="José Rafael García Lázaro" w:date="2017-06-01T09:40:00Z">
              <w:r w:rsidRPr="00FE40E1" w:rsidDel="002244AB">
                <w:rPr>
                  <w:sz w:val="22"/>
                  <w:szCs w:val="22"/>
                </w:rPr>
                <w:tab/>
                <w:delText>Cerrar</w:delText>
              </w:r>
              <w:r w:rsidR="00A740F7" w:rsidRPr="00FE40E1" w:rsidDel="002244AB">
                <w:rPr>
                  <w:sz w:val="22"/>
                  <w:szCs w:val="22"/>
                </w:rPr>
                <w:delText>(f)</w:delText>
              </w:r>
            </w:del>
          </w:p>
          <w:p w:rsidR="00A740F7" w:rsidRPr="00FE40E1" w:rsidRDefault="00C415F2" w:rsidP="00FE40E1">
            <w:pPr>
              <w:rPr>
                <w:sz w:val="22"/>
                <w:szCs w:val="22"/>
              </w:rPr>
            </w:pPr>
            <w:proofErr w:type="spellStart"/>
            <w:r w:rsidRPr="00FE40E1">
              <w:rPr>
                <w:sz w:val="22"/>
                <w:szCs w:val="22"/>
              </w:rPr>
              <w:t>Fin_Procedimiento</w:t>
            </w:r>
            <w:proofErr w:type="spellEnd"/>
          </w:p>
        </w:tc>
        <w:tc>
          <w:tcPr>
            <w:tcW w:w="5536" w:type="dxa"/>
          </w:tcPr>
          <w:p w:rsidR="00027914" w:rsidRPr="00BA425A" w:rsidRDefault="00027914" w:rsidP="00027914">
            <w:pPr>
              <w:rPr>
                <w:ins w:id="926" w:author="José Rafael García Lázaro" w:date="2017-06-01T09:29:00Z"/>
                <w:sz w:val="22"/>
                <w:szCs w:val="22"/>
                <w:lang w:val="en-US"/>
              </w:rPr>
            </w:pPr>
            <w:ins w:id="927" w:author="José Rafael García Lázaro" w:date="2017-06-01T09:29:00Z">
              <w:r w:rsidRPr="00BA425A">
                <w:rPr>
                  <w:sz w:val="22"/>
                  <w:szCs w:val="22"/>
                  <w:lang w:val="en-US"/>
                </w:rPr>
                <w:t xml:space="preserve">void </w:t>
              </w:r>
              <w:proofErr w:type="spellStart"/>
              <w:r w:rsidRPr="00BA425A">
                <w:rPr>
                  <w:sz w:val="22"/>
                  <w:szCs w:val="22"/>
                  <w:lang w:val="en-US"/>
                </w:rPr>
                <w:t>inicializarCubo</w:t>
              </w:r>
              <w:proofErr w:type="spellEnd"/>
              <w:r w:rsidRPr="00BA425A">
                <w:rPr>
                  <w:sz w:val="22"/>
                  <w:szCs w:val="22"/>
                  <w:lang w:val="en-US"/>
                </w:rPr>
                <w:t>(</w:t>
              </w:r>
              <w:proofErr w:type="spellStart"/>
              <w:r w:rsidRPr="00BA425A">
                <w:rPr>
                  <w:sz w:val="22"/>
                  <w:szCs w:val="22"/>
                  <w:lang w:val="en-US"/>
                </w:rPr>
                <w:t>tCuboRubik</w:t>
              </w:r>
              <w:proofErr w:type="spellEnd"/>
              <w:r w:rsidRPr="00BA425A">
                <w:rPr>
                  <w:sz w:val="22"/>
                  <w:szCs w:val="22"/>
                  <w:lang w:val="en-US"/>
                </w:rPr>
                <w:t xml:space="preserve"> *</w:t>
              </w:r>
              <w:proofErr w:type="spellStart"/>
              <w:r w:rsidRPr="00BA425A">
                <w:rPr>
                  <w:sz w:val="22"/>
                  <w:szCs w:val="22"/>
                  <w:lang w:val="en-US"/>
                </w:rPr>
                <w:t>cr</w:t>
              </w:r>
              <w:proofErr w:type="spellEnd"/>
              <w:r w:rsidRPr="00BA425A">
                <w:rPr>
                  <w:sz w:val="22"/>
                  <w:szCs w:val="22"/>
                  <w:lang w:val="en-US"/>
                </w:rPr>
                <w:t>){</w:t>
              </w:r>
            </w:ins>
          </w:p>
          <w:p w:rsidR="00027914" w:rsidRPr="00BA425A" w:rsidRDefault="00027914" w:rsidP="00027914">
            <w:pPr>
              <w:rPr>
                <w:ins w:id="928" w:author="José Rafael García Lázaro" w:date="2017-06-01T09:29:00Z"/>
                <w:sz w:val="22"/>
                <w:szCs w:val="22"/>
                <w:lang w:val="en-US"/>
              </w:rPr>
            </w:pPr>
            <w:ins w:id="929" w:author="José Rafael García Lázaro" w:date="2017-06-01T09:29:00Z">
              <w:r w:rsidRPr="00BA425A">
                <w:rPr>
                  <w:sz w:val="22"/>
                  <w:szCs w:val="22"/>
                  <w:lang w:val="en-US"/>
                </w:rPr>
                <w:tab/>
              </w:r>
              <w:proofErr w:type="spellStart"/>
              <w:r w:rsidRPr="00BA425A">
                <w:rPr>
                  <w:sz w:val="22"/>
                  <w:szCs w:val="22"/>
                  <w:lang w:val="en-US"/>
                </w:rPr>
                <w:t>int</w:t>
              </w:r>
              <w:proofErr w:type="spellEnd"/>
              <w:r w:rsidRPr="00BA425A">
                <w:rPr>
                  <w:sz w:val="22"/>
                  <w:szCs w:val="22"/>
                  <w:lang w:val="en-US"/>
                </w:rPr>
                <w:t xml:space="preserve"> </w:t>
              </w:r>
              <w:proofErr w:type="spellStart"/>
              <w:r w:rsidRPr="00BA425A">
                <w:rPr>
                  <w:sz w:val="22"/>
                  <w:szCs w:val="22"/>
                  <w:lang w:val="en-US"/>
                </w:rPr>
                <w:t>i,j,k</w:t>
              </w:r>
              <w:proofErr w:type="spellEnd"/>
              <w:r w:rsidRPr="00BA425A">
                <w:rPr>
                  <w:sz w:val="22"/>
                  <w:szCs w:val="22"/>
                  <w:lang w:val="en-US"/>
                </w:rPr>
                <w:t>;</w:t>
              </w:r>
            </w:ins>
          </w:p>
          <w:p w:rsidR="00027914" w:rsidRPr="00027914" w:rsidRDefault="00027914" w:rsidP="00027914">
            <w:pPr>
              <w:rPr>
                <w:ins w:id="930" w:author="José Rafael García Lázaro" w:date="2017-06-01T09:29:00Z"/>
                <w:sz w:val="22"/>
                <w:szCs w:val="22"/>
              </w:rPr>
            </w:pPr>
            <w:ins w:id="931" w:author="José Rafael García Lázaro" w:date="2017-06-01T09:29:00Z">
              <w:r w:rsidRPr="00BA425A">
                <w:rPr>
                  <w:sz w:val="22"/>
                  <w:szCs w:val="22"/>
                  <w:lang w:val="en-US"/>
                </w:rPr>
                <w:tab/>
              </w:r>
              <w:proofErr w:type="spellStart"/>
              <w:r w:rsidRPr="00027914">
                <w:rPr>
                  <w:sz w:val="22"/>
                  <w:szCs w:val="22"/>
                </w:rPr>
                <w:t>char</w:t>
              </w:r>
              <w:proofErr w:type="spellEnd"/>
              <w:r w:rsidRPr="00027914">
                <w:rPr>
                  <w:sz w:val="22"/>
                  <w:szCs w:val="22"/>
                </w:rPr>
                <w:t xml:space="preserve"> color[7]="AMBNRV";</w:t>
              </w:r>
            </w:ins>
          </w:p>
          <w:p w:rsidR="00027914" w:rsidRPr="00027914" w:rsidRDefault="00027914" w:rsidP="00027914">
            <w:pPr>
              <w:rPr>
                <w:ins w:id="932" w:author="José Rafael García Lázaro" w:date="2017-06-01T09:29:00Z"/>
                <w:sz w:val="22"/>
                <w:szCs w:val="22"/>
              </w:rPr>
            </w:pPr>
            <w:ins w:id="933" w:author="José Rafael García Lázaro" w:date="2017-06-01T09:29:00Z">
              <w:r w:rsidRPr="00027914">
                <w:rPr>
                  <w:sz w:val="22"/>
                  <w:szCs w:val="22"/>
                </w:rPr>
                <w:tab/>
                <w:t xml:space="preserve">do{ </w:t>
              </w:r>
            </w:ins>
            <w:ins w:id="934" w:author="José Rafael García Lázaro" w:date="2017-06-01T09:31:00Z">
              <w:r w:rsidRPr="00AF1A2B">
                <w:rPr>
                  <w:sz w:val="22"/>
                  <w:szCs w:val="22"/>
                </w:rPr>
                <w:tab/>
              </w:r>
            </w:ins>
            <w:proofErr w:type="spellStart"/>
            <w:ins w:id="935" w:author="José Rafael García Lázaro" w:date="2017-06-01T09:29:00Z">
              <w:r w:rsidRPr="00027914">
                <w:rPr>
                  <w:sz w:val="22"/>
                  <w:szCs w:val="22"/>
                </w:rPr>
                <w:t>printf</w:t>
              </w:r>
              <w:proofErr w:type="spellEnd"/>
              <w:r w:rsidRPr="00027914">
                <w:rPr>
                  <w:sz w:val="22"/>
                  <w:szCs w:val="22"/>
                </w:rPr>
                <w:t>("Longitud del cubo (1-%d): ",MAX);</w:t>
              </w:r>
            </w:ins>
          </w:p>
          <w:p w:rsidR="00027914" w:rsidRPr="00BA425A" w:rsidRDefault="00027914" w:rsidP="00027914">
            <w:pPr>
              <w:rPr>
                <w:ins w:id="936" w:author="José Rafael García Lázaro" w:date="2017-06-01T09:29:00Z"/>
                <w:sz w:val="22"/>
                <w:szCs w:val="22"/>
                <w:lang w:val="en-US"/>
              </w:rPr>
            </w:pPr>
            <w:ins w:id="937" w:author="José Rafael García Lázaro" w:date="2017-06-01T09:29:00Z">
              <w:r w:rsidRPr="00027914">
                <w:rPr>
                  <w:sz w:val="22"/>
                  <w:szCs w:val="22"/>
                </w:rPr>
                <w:tab/>
              </w:r>
              <w:r w:rsidRPr="00027914">
                <w:rPr>
                  <w:sz w:val="22"/>
                  <w:szCs w:val="22"/>
                </w:rPr>
                <w:tab/>
              </w:r>
              <w:proofErr w:type="spellStart"/>
              <w:r w:rsidRPr="00BA425A">
                <w:rPr>
                  <w:sz w:val="22"/>
                  <w:szCs w:val="22"/>
                  <w:lang w:val="en-US"/>
                </w:rPr>
                <w:t>scanf</w:t>
              </w:r>
              <w:proofErr w:type="spellEnd"/>
              <w:r w:rsidRPr="00BA425A">
                <w:rPr>
                  <w:sz w:val="22"/>
                  <w:szCs w:val="22"/>
                  <w:lang w:val="en-US"/>
                </w:rPr>
                <w:t>(" %</w:t>
              </w:r>
              <w:proofErr w:type="spellStart"/>
              <w:r w:rsidRPr="00BA425A">
                <w:rPr>
                  <w:sz w:val="22"/>
                  <w:szCs w:val="22"/>
                  <w:lang w:val="en-US"/>
                </w:rPr>
                <w:t>d",&amp;cr</w:t>
              </w:r>
              <w:proofErr w:type="spellEnd"/>
              <w:r w:rsidRPr="00BA425A">
                <w:rPr>
                  <w:sz w:val="22"/>
                  <w:szCs w:val="22"/>
                  <w:lang w:val="en-US"/>
                </w:rPr>
                <w:t>-&gt;n);</w:t>
              </w:r>
            </w:ins>
          </w:p>
          <w:p w:rsidR="00027914" w:rsidRPr="00BA425A" w:rsidRDefault="00027914" w:rsidP="00027914">
            <w:pPr>
              <w:rPr>
                <w:ins w:id="938" w:author="José Rafael García Lázaro" w:date="2017-06-01T09:29:00Z"/>
                <w:sz w:val="22"/>
                <w:szCs w:val="22"/>
                <w:lang w:val="en-US"/>
              </w:rPr>
            </w:pPr>
            <w:ins w:id="939" w:author="José Rafael García Lázaro" w:date="2017-06-01T09:29:00Z">
              <w:r w:rsidRPr="00BA425A">
                <w:rPr>
                  <w:sz w:val="22"/>
                  <w:szCs w:val="22"/>
                  <w:lang w:val="en-US"/>
                </w:rPr>
                <w:tab/>
                <w:t>}while((</w:t>
              </w:r>
              <w:proofErr w:type="spellStart"/>
              <w:r w:rsidRPr="00BA425A">
                <w:rPr>
                  <w:sz w:val="22"/>
                  <w:szCs w:val="22"/>
                  <w:lang w:val="en-US"/>
                </w:rPr>
                <w:t>cr</w:t>
              </w:r>
              <w:proofErr w:type="spellEnd"/>
              <w:r w:rsidRPr="00BA425A">
                <w:rPr>
                  <w:sz w:val="22"/>
                  <w:szCs w:val="22"/>
                  <w:lang w:val="en-US"/>
                </w:rPr>
                <w:t>-&gt;n&lt;=0)||(</w:t>
              </w:r>
              <w:proofErr w:type="spellStart"/>
              <w:r w:rsidRPr="00BA425A">
                <w:rPr>
                  <w:sz w:val="22"/>
                  <w:szCs w:val="22"/>
                  <w:lang w:val="en-US"/>
                </w:rPr>
                <w:t>cr</w:t>
              </w:r>
              <w:proofErr w:type="spellEnd"/>
              <w:r w:rsidRPr="00BA425A">
                <w:rPr>
                  <w:sz w:val="22"/>
                  <w:szCs w:val="22"/>
                  <w:lang w:val="en-US"/>
                </w:rPr>
                <w:t>-&gt;n&gt;MAX));</w:t>
              </w:r>
            </w:ins>
          </w:p>
          <w:p w:rsidR="00027914" w:rsidRPr="00BA425A" w:rsidRDefault="00027914" w:rsidP="00027914">
            <w:pPr>
              <w:rPr>
                <w:ins w:id="940" w:author="José Rafael García Lázaro" w:date="2017-06-01T09:29:00Z"/>
                <w:sz w:val="22"/>
                <w:szCs w:val="22"/>
                <w:lang w:val="en-US"/>
              </w:rPr>
            </w:pPr>
            <w:ins w:id="941" w:author="José Rafael García Lázaro" w:date="2017-06-01T09:29:00Z">
              <w:r w:rsidRPr="00BA425A">
                <w:rPr>
                  <w:sz w:val="22"/>
                  <w:szCs w:val="22"/>
                  <w:lang w:val="en-US"/>
                </w:rPr>
                <w:tab/>
                <w:t>for(k=0;k&lt;6;++k)</w:t>
              </w:r>
            </w:ins>
          </w:p>
          <w:p w:rsidR="00027914" w:rsidRPr="00BA425A" w:rsidRDefault="00027914" w:rsidP="00027914">
            <w:pPr>
              <w:rPr>
                <w:ins w:id="942" w:author="José Rafael García Lázaro" w:date="2017-06-01T09:29:00Z"/>
                <w:sz w:val="22"/>
                <w:szCs w:val="22"/>
                <w:lang w:val="en-US"/>
              </w:rPr>
            </w:pPr>
            <w:ins w:id="943" w:author="José Rafael García Lázaro" w:date="2017-06-01T09:29:00Z">
              <w:r w:rsidRPr="00BA425A">
                <w:rPr>
                  <w:sz w:val="22"/>
                  <w:szCs w:val="22"/>
                  <w:lang w:val="en-US"/>
                </w:rPr>
                <w:tab/>
              </w:r>
              <w:r w:rsidRPr="00BA425A">
                <w:rPr>
                  <w:sz w:val="22"/>
                  <w:szCs w:val="22"/>
                  <w:lang w:val="en-US"/>
                </w:rPr>
                <w:tab/>
                <w:t>for(</w:t>
              </w:r>
              <w:proofErr w:type="spellStart"/>
              <w:r w:rsidRPr="00BA425A">
                <w:rPr>
                  <w:sz w:val="22"/>
                  <w:szCs w:val="22"/>
                  <w:lang w:val="en-US"/>
                </w:rPr>
                <w:t>i</w:t>
              </w:r>
              <w:proofErr w:type="spellEnd"/>
              <w:r w:rsidRPr="00BA425A">
                <w:rPr>
                  <w:sz w:val="22"/>
                  <w:szCs w:val="22"/>
                  <w:lang w:val="en-US"/>
                </w:rPr>
                <w:t>=0;i&lt;</w:t>
              </w:r>
              <w:proofErr w:type="spellStart"/>
              <w:r w:rsidRPr="00BA425A">
                <w:rPr>
                  <w:sz w:val="22"/>
                  <w:szCs w:val="22"/>
                  <w:lang w:val="en-US"/>
                </w:rPr>
                <w:t>cr</w:t>
              </w:r>
              <w:proofErr w:type="spellEnd"/>
              <w:r w:rsidRPr="00BA425A">
                <w:rPr>
                  <w:sz w:val="22"/>
                  <w:szCs w:val="22"/>
                  <w:lang w:val="en-US"/>
                </w:rPr>
                <w:t>-&gt;n;++</w:t>
              </w:r>
              <w:proofErr w:type="spellStart"/>
              <w:r w:rsidRPr="00BA425A">
                <w:rPr>
                  <w:sz w:val="22"/>
                  <w:szCs w:val="22"/>
                  <w:lang w:val="en-US"/>
                </w:rPr>
                <w:t>i</w:t>
              </w:r>
              <w:proofErr w:type="spellEnd"/>
              <w:r w:rsidRPr="00BA425A">
                <w:rPr>
                  <w:sz w:val="22"/>
                  <w:szCs w:val="22"/>
                  <w:lang w:val="en-US"/>
                </w:rPr>
                <w:t>)</w:t>
              </w:r>
            </w:ins>
          </w:p>
          <w:p w:rsidR="00027914" w:rsidRPr="00BA425A" w:rsidRDefault="00027914" w:rsidP="00027914">
            <w:pPr>
              <w:rPr>
                <w:ins w:id="944" w:author="José Rafael García Lázaro" w:date="2017-06-01T09:29:00Z"/>
                <w:sz w:val="22"/>
                <w:szCs w:val="22"/>
                <w:lang w:val="en-US"/>
              </w:rPr>
            </w:pPr>
            <w:ins w:id="945" w:author="José Rafael García Lázaro" w:date="2017-06-01T09:29:00Z">
              <w:r w:rsidRPr="00BA425A">
                <w:rPr>
                  <w:sz w:val="22"/>
                  <w:szCs w:val="22"/>
                  <w:lang w:val="en-US"/>
                </w:rPr>
                <w:tab/>
              </w:r>
              <w:r w:rsidRPr="00BA425A">
                <w:rPr>
                  <w:sz w:val="22"/>
                  <w:szCs w:val="22"/>
                  <w:lang w:val="en-US"/>
                </w:rPr>
                <w:tab/>
              </w:r>
              <w:r w:rsidRPr="00BA425A">
                <w:rPr>
                  <w:sz w:val="22"/>
                  <w:szCs w:val="22"/>
                  <w:lang w:val="en-US"/>
                </w:rPr>
                <w:tab/>
                <w:t>for(j=0;j&lt;</w:t>
              </w:r>
              <w:proofErr w:type="spellStart"/>
              <w:r w:rsidRPr="00BA425A">
                <w:rPr>
                  <w:sz w:val="22"/>
                  <w:szCs w:val="22"/>
                  <w:lang w:val="en-US"/>
                </w:rPr>
                <w:t>cr</w:t>
              </w:r>
              <w:proofErr w:type="spellEnd"/>
              <w:r w:rsidRPr="00BA425A">
                <w:rPr>
                  <w:sz w:val="22"/>
                  <w:szCs w:val="22"/>
                  <w:lang w:val="en-US"/>
                </w:rPr>
                <w:t>-&gt;n;++j)</w:t>
              </w:r>
            </w:ins>
          </w:p>
          <w:p w:rsidR="00027914" w:rsidRPr="00BA425A" w:rsidRDefault="00027914" w:rsidP="00027914">
            <w:pPr>
              <w:rPr>
                <w:ins w:id="946" w:author="José Rafael García Lázaro" w:date="2017-06-01T09:29:00Z"/>
                <w:sz w:val="22"/>
                <w:szCs w:val="22"/>
                <w:lang w:val="en-US"/>
              </w:rPr>
            </w:pPr>
            <w:ins w:id="947" w:author="José Rafael García Lázaro" w:date="2017-06-01T09:29:00Z">
              <w:r w:rsidRPr="00BA425A">
                <w:rPr>
                  <w:sz w:val="22"/>
                  <w:szCs w:val="22"/>
                  <w:lang w:val="en-US"/>
                </w:rPr>
                <w:tab/>
              </w:r>
              <w:r w:rsidRPr="00BA425A">
                <w:rPr>
                  <w:sz w:val="22"/>
                  <w:szCs w:val="22"/>
                  <w:lang w:val="en-US"/>
                </w:rPr>
                <w:tab/>
              </w:r>
              <w:r w:rsidRPr="00BA425A">
                <w:rPr>
                  <w:sz w:val="22"/>
                  <w:szCs w:val="22"/>
                  <w:lang w:val="en-US"/>
                </w:rPr>
                <w:tab/>
              </w:r>
              <w:r w:rsidRPr="00BA425A">
                <w:rPr>
                  <w:sz w:val="22"/>
                  <w:szCs w:val="22"/>
                  <w:lang w:val="en-US"/>
                </w:rPr>
                <w:tab/>
              </w:r>
              <w:proofErr w:type="spellStart"/>
              <w:r w:rsidRPr="00BA425A">
                <w:rPr>
                  <w:sz w:val="22"/>
                  <w:szCs w:val="22"/>
                  <w:lang w:val="en-US"/>
                </w:rPr>
                <w:t>cr</w:t>
              </w:r>
              <w:proofErr w:type="spellEnd"/>
              <w:r w:rsidRPr="00BA425A">
                <w:rPr>
                  <w:sz w:val="22"/>
                  <w:szCs w:val="22"/>
                  <w:lang w:val="en-US"/>
                </w:rPr>
                <w:t>-&gt;m[k][</w:t>
              </w:r>
              <w:proofErr w:type="spellStart"/>
              <w:r w:rsidRPr="00BA425A">
                <w:rPr>
                  <w:sz w:val="22"/>
                  <w:szCs w:val="22"/>
                  <w:lang w:val="en-US"/>
                </w:rPr>
                <w:t>i</w:t>
              </w:r>
              <w:proofErr w:type="spellEnd"/>
              <w:r w:rsidRPr="00BA425A">
                <w:rPr>
                  <w:sz w:val="22"/>
                  <w:szCs w:val="22"/>
                  <w:lang w:val="en-US"/>
                </w:rPr>
                <w:t>][j]=color[k];</w:t>
              </w:r>
            </w:ins>
          </w:p>
          <w:p w:rsidR="00A740F7" w:rsidRPr="00A740F7" w:rsidDel="00027914" w:rsidRDefault="00027914" w:rsidP="00027914">
            <w:pPr>
              <w:rPr>
                <w:del w:id="948" w:author="José Rafael García Lázaro" w:date="2017-06-01T09:29:00Z"/>
                <w:sz w:val="22"/>
                <w:szCs w:val="22"/>
              </w:rPr>
            </w:pPr>
            <w:ins w:id="949" w:author="José Rafael García Lázaro" w:date="2017-06-01T09:29:00Z">
              <w:r w:rsidRPr="00027914">
                <w:rPr>
                  <w:sz w:val="22"/>
                  <w:szCs w:val="22"/>
                </w:rPr>
                <w:t>}</w:t>
              </w:r>
            </w:ins>
            <w:del w:id="950" w:author="José Rafael García Lázaro" w:date="2017-06-01T09:29:00Z">
              <w:r w:rsidR="00A740F7" w:rsidRPr="00A740F7" w:rsidDel="00027914">
                <w:rPr>
                  <w:sz w:val="22"/>
                  <w:szCs w:val="22"/>
                </w:rPr>
                <w:delText>void escanear_imagen(tipo_imagen im){</w:delText>
              </w:r>
            </w:del>
          </w:p>
          <w:p w:rsidR="00A740F7" w:rsidRPr="00A740F7" w:rsidDel="00027914" w:rsidRDefault="00A740F7" w:rsidP="00A740F7">
            <w:pPr>
              <w:rPr>
                <w:del w:id="951" w:author="José Rafael García Lázaro" w:date="2017-06-01T09:29:00Z"/>
                <w:sz w:val="22"/>
                <w:szCs w:val="22"/>
                <w:lang w:val="en-US"/>
              </w:rPr>
            </w:pPr>
            <w:del w:id="952" w:author="José Rafael García Lázaro" w:date="2017-06-01T09:29:00Z">
              <w:r w:rsidRPr="00A740F7" w:rsidDel="00027914">
                <w:rPr>
                  <w:sz w:val="22"/>
                  <w:szCs w:val="22"/>
                </w:rPr>
                <w:tab/>
              </w:r>
              <w:r w:rsidRPr="00A740F7" w:rsidDel="00027914">
                <w:rPr>
                  <w:sz w:val="22"/>
                  <w:szCs w:val="22"/>
                  <w:lang w:val="en-US"/>
                </w:rPr>
                <w:delText>FILE *f;</w:delText>
              </w:r>
            </w:del>
          </w:p>
          <w:p w:rsidR="00A740F7" w:rsidRPr="00A740F7" w:rsidDel="00027914" w:rsidRDefault="00A740F7" w:rsidP="00A740F7">
            <w:pPr>
              <w:rPr>
                <w:del w:id="953" w:author="José Rafael García Lázaro" w:date="2017-06-01T09:29:00Z"/>
                <w:sz w:val="22"/>
                <w:szCs w:val="22"/>
                <w:lang w:val="en-US"/>
              </w:rPr>
            </w:pPr>
            <w:del w:id="954" w:author="José Rafael García Lázaro" w:date="2017-06-01T09:29:00Z">
              <w:r w:rsidRPr="00A740F7" w:rsidDel="00027914">
                <w:rPr>
                  <w:sz w:val="22"/>
                  <w:szCs w:val="22"/>
                  <w:lang w:val="en-US"/>
                </w:rPr>
                <w:tab/>
                <w:delText>int i,j;</w:delText>
              </w:r>
            </w:del>
          </w:p>
          <w:p w:rsidR="00A740F7" w:rsidRPr="00A740F7" w:rsidDel="00027914" w:rsidRDefault="00A740F7" w:rsidP="00A740F7">
            <w:pPr>
              <w:rPr>
                <w:del w:id="955" w:author="José Rafael García Lázaro" w:date="2017-06-01T09:29:00Z"/>
                <w:sz w:val="22"/>
                <w:szCs w:val="22"/>
                <w:lang w:val="en-US"/>
              </w:rPr>
            </w:pPr>
            <w:del w:id="956" w:author="José Rafael García Lázaro" w:date="2017-06-01T09:29:00Z">
              <w:r w:rsidRPr="00A740F7" w:rsidDel="00027914">
                <w:rPr>
                  <w:sz w:val="22"/>
                  <w:szCs w:val="22"/>
                  <w:lang w:val="en-US"/>
                </w:rPr>
                <w:tab/>
                <w:delText>float x;</w:delText>
              </w:r>
            </w:del>
          </w:p>
          <w:p w:rsidR="00A740F7" w:rsidRPr="00A740F7" w:rsidDel="00027914" w:rsidRDefault="00A740F7" w:rsidP="00A740F7">
            <w:pPr>
              <w:rPr>
                <w:del w:id="957" w:author="José Rafael García Lázaro" w:date="2017-06-01T09:29:00Z"/>
                <w:sz w:val="22"/>
                <w:szCs w:val="22"/>
                <w:lang w:val="en-US"/>
              </w:rPr>
            </w:pPr>
            <w:del w:id="958" w:author="José Rafael García Lázaro" w:date="2017-06-01T09:29:00Z">
              <w:r w:rsidRPr="00A740F7" w:rsidDel="00027914">
                <w:rPr>
                  <w:sz w:val="22"/>
                  <w:szCs w:val="22"/>
                  <w:lang w:val="en-US"/>
                </w:rPr>
                <w:tab/>
                <w:delText>if((f=fopen(ARCHIVO,"r"))==NULL){</w:delText>
              </w:r>
            </w:del>
          </w:p>
          <w:p w:rsidR="00A740F7" w:rsidRPr="00A740F7" w:rsidDel="00027914" w:rsidRDefault="00A740F7" w:rsidP="00A740F7">
            <w:pPr>
              <w:rPr>
                <w:del w:id="959" w:author="José Rafael García Lázaro" w:date="2017-06-01T09:29:00Z"/>
                <w:sz w:val="22"/>
                <w:szCs w:val="22"/>
                <w:lang w:val="en-US"/>
              </w:rPr>
            </w:pPr>
            <w:del w:id="960" w:author="José Rafael García Lázaro" w:date="2017-06-01T09:29:00Z">
              <w:r w:rsidRPr="00A740F7" w:rsidDel="00027914">
                <w:rPr>
                  <w:sz w:val="22"/>
                  <w:szCs w:val="22"/>
                  <w:lang w:val="en-US"/>
                </w:rPr>
                <w:tab/>
              </w:r>
              <w:r w:rsidRPr="00A740F7" w:rsidDel="00027914">
                <w:rPr>
                  <w:sz w:val="22"/>
                  <w:szCs w:val="22"/>
                  <w:lang w:val="en-US"/>
                </w:rPr>
                <w:tab/>
                <w:delText>printf("\nError: archivo no encontrado: %s",ARCHIVO);</w:delText>
              </w:r>
            </w:del>
          </w:p>
          <w:p w:rsidR="00A740F7" w:rsidRPr="00A740F7" w:rsidDel="00027914" w:rsidRDefault="00A740F7" w:rsidP="00A740F7">
            <w:pPr>
              <w:rPr>
                <w:del w:id="961" w:author="José Rafael García Lázaro" w:date="2017-06-01T09:29:00Z"/>
                <w:sz w:val="22"/>
                <w:szCs w:val="22"/>
                <w:lang w:val="en-US"/>
              </w:rPr>
            </w:pPr>
            <w:del w:id="962" w:author="José Rafael García Lázaro" w:date="2017-06-01T09:29:00Z">
              <w:r w:rsidRPr="00A740F7" w:rsidDel="00027914">
                <w:rPr>
                  <w:sz w:val="22"/>
                  <w:szCs w:val="22"/>
                  <w:lang w:val="en-US"/>
                </w:rPr>
                <w:tab/>
              </w:r>
              <w:r w:rsidRPr="00A740F7" w:rsidDel="00027914">
                <w:rPr>
                  <w:sz w:val="22"/>
                  <w:szCs w:val="22"/>
                  <w:lang w:val="en-US"/>
                </w:rPr>
                <w:tab/>
                <w:delText>getch();</w:delText>
              </w:r>
            </w:del>
          </w:p>
          <w:p w:rsidR="00A740F7" w:rsidRPr="00A740F7" w:rsidDel="00027914" w:rsidRDefault="00A740F7" w:rsidP="00A740F7">
            <w:pPr>
              <w:rPr>
                <w:del w:id="963" w:author="José Rafael García Lázaro" w:date="2017-06-01T09:29:00Z"/>
                <w:sz w:val="22"/>
                <w:szCs w:val="22"/>
                <w:lang w:val="en-US"/>
              </w:rPr>
            </w:pPr>
            <w:del w:id="964" w:author="José Rafael García Lázaro" w:date="2017-06-01T09:29:00Z">
              <w:r w:rsidRPr="00A740F7" w:rsidDel="00027914">
                <w:rPr>
                  <w:sz w:val="22"/>
                  <w:szCs w:val="22"/>
                  <w:lang w:val="en-US"/>
                </w:rPr>
                <w:tab/>
              </w:r>
              <w:r w:rsidRPr="00A740F7" w:rsidDel="00027914">
                <w:rPr>
                  <w:sz w:val="22"/>
                  <w:szCs w:val="22"/>
                  <w:lang w:val="en-US"/>
                </w:rPr>
                <w:tab/>
                <w:delText>exit(0);</w:delText>
              </w:r>
            </w:del>
          </w:p>
          <w:p w:rsidR="00A740F7" w:rsidRPr="00A740F7" w:rsidDel="00027914" w:rsidRDefault="00A740F7" w:rsidP="00A740F7">
            <w:pPr>
              <w:rPr>
                <w:del w:id="965" w:author="José Rafael García Lázaro" w:date="2017-06-01T09:29:00Z"/>
                <w:sz w:val="22"/>
                <w:szCs w:val="22"/>
                <w:lang w:val="en-US"/>
              </w:rPr>
            </w:pPr>
            <w:del w:id="966" w:author="José Rafael García Lázaro" w:date="2017-06-01T09:29:00Z">
              <w:r w:rsidRPr="00A740F7" w:rsidDel="00027914">
                <w:rPr>
                  <w:sz w:val="22"/>
                  <w:szCs w:val="22"/>
                  <w:lang w:val="en-US"/>
                </w:rPr>
                <w:tab/>
                <w:delText>}else{</w:delText>
              </w:r>
            </w:del>
          </w:p>
          <w:p w:rsidR="00A740F7" w:rsidRPr="00A740F7" w:rsidDel="00027914" w:rsidRDefault="00A740F7" w:rsidP="00A740F7">
            <w:pPr>
              <w:rPr>
                <w:del w:id="967" w:author="José Rafael García Lázaro" w:date="2017-06-01T09:29:00Z"/>
                <w:sz w:val="22"/>
                <w:szCs w:val="22"/>
                <w:lang w:val="en-US"/>
              </w:rPr>
            </w:pPr>
            <w:del w:id="968" w:author="José Rafael García Lázaro" w:date="2017-06-01T09:29:00Z">
              <w:r w:rsidRPr="00A740F7" w:rsidDel="00027914">
                <w:rPr>
                  <w:sz w:val="22"/>
                  <w:szCs w:val="22"/>
                  <w:lang w:val="en-US"/>
                </w:rPr>
                <w:tab/>
              </w:r>
              <w:r w:rsidRPr="00A740F7" w:rsidDel="00027914">
                <w:rPr>
                  <w:sz w:val="22"/>
                  <w:szCs w:val="22"/>
                  <w:lang w:val="en-US"/>
                </w:rPr>
                <w:tab/>
                <w:delText>i=0;</w:delText>
              </w:r>
            </w:del>
          </w:p>
          <w:p w:rsidR="00A740F7" w:rsidRPr="00A740F7" w:rsidDel="00027914" w:rsidRDefault="00A740F7" w:rsidP="00A740F7">
            <w:pPr>
              <w:rPr>
                <w:del w:id="969" w:author="José Rafael García Lázaro" w:date="2017-06-01T09:29:00Z"/>
                <w:sz w:val="22"/>
                <w:szCs w:val="22"/>
                <w:lang w:val="en-US"/>
              </w:rPr>
            </w:pPr>
            <w:del w:id="970" w:author="José Rafael García Lázaro" w:date="2017-06-01T09:29:00Z">
              <w:r w:rsidRPr="00A740F7" w:rsidDel="00027914">
                <w:rPr>
                  <w:sz w:val="22"/>
                  <w:szCs w:val="22"/>
                  <w:lang w:val="en-US"/>
                </w:rPr>
                <w:tab/>
              </w:r>
              <w:r w:rsidRPr="00A740F7" w:rsidDel="00027914">
                <w:rPr>
                  <w:sz w:val="22"/>
                  <w:szCs w:val="22"/>
                  <w:lang w:val="en-US"/>
                </w:rPr>
                <w:tab/>
                <w:delText>j=0;</w:delText>
              </w:r>
            </w:del>
          </w:p>
          <w:p w:rsidR="00A740F7" w:rsidRPr="00A740F7" w:rsidDel="00027914" w:rsidRDefault="00A740F7" w:rsidP="00A740F7">
            <w:pPr>
              <w:rPr>
                <w:del w:id="971" w:author="José Rafael García Lázaro" w:date="2017-06-01T09:29:00Z"/>
                <w:sz w:val="22"/>
                <w:szCs w:val="22"/>
                <w:lang w:val="en-US"/>
              </w:rPr>
            </w:pPr>
            <w:del w:id="972" w:author="José Rafael García Lázaro" w:date="2017-06-01T09:29:00Z">
              <w:r w:rsidRPr="00A740F7" w:rsidDel="00027914">
                <w:rPr>
                  <w:sz w:val="22"/>
                  <w:szCs w:val="22"/>
                  <w:lang w:val="en-US"/>
                </w:rPr>
                <w:tab/>
              </w:r>
              <w:r w:rsidRPr="00A740F7" w:rsidDel="00027914">
                <w:rPr>
                  <w:sz w:val="22"/>
                  <w:szCs w:val="22"/>
                  <w:lang w:val="en-US"/>
                </w:rPr>
                <w:tab/>
                <w:delText>fscanf(f," %f",&amp;x);</w:delText>
              </w:r>
            </w:del>
          </w:p>
          <w:p w:rsidR="00A740F7" w:rsidRPr="00A740F7" w:rsidDel="00027914" w:rsidRDefault="00A740F7" w:rsidP="00A740F7">
            <w:pPr>
              <w:rPr>
                <w:del w:id="973" w:author="José Rafael García Lázaro" w:date="2017-06-01T09:29:00Z"/>
                <w:sz w:val="22"/>
                <w:szCs w:val="22"/>
                <w:lang w:val="en-US"/>
              </w:rPr>
            </w:pPr>
            <w:del w:id="974" w:author="José Rafael García Lázaro" w:date="2017-06-01T09:29:00Z">
              <w:r w:rsidRPr="00A740F7" w:rsidDel="00027914">
                <w:rPr>
                  <w:sz w:val="22"/>
                  <w:szCs w:val="22"/>
                  <w:lang w:val="en-US"/>
                </w:rPr>
                <w:tab/>
              </w:r>
              <w:r w:rsidRPr="00A740F7" w:rsidDel="00027914">
                <w:rPr>
                  <w:sz w:val="22"/>
                  <w:szCs w:val="22"/>
                  <w:lang w:val="en-US"/>
                </w:rPr>
                <w:tab/>
              </w:r>
              <w:r w:rsidR="00C415F2" w:rsidDel="00027914">
                <w:rPr>
                  <w:sz w:val="22"/>
                  <w:szCs w:val="22"/>
                  <w:lang w:val="en-US"/>
                </w:rPr>
                <w:delText>while((i</w:delText>
              </w:r>
              <w:r w:rsidRPr="00A740F7" w:rsidDel="00027914">
                <w:rPr>
                  <w:sz w:val="22"/>
                  <w:szCs w:val="22"/>
                  <w:lang w:val="en-US"/>
                </w:rPr>
                <w:delText>&lt;MAXI)&amp;&amp;(!feof(f))){</w:delText>
              </w:r>
            </w:del>
          </w:p>
          <w:p w:rsidR="00A740F7" w:rsidRPr="00A740F7" w:rsidDel="00027914" w:rsidRDefault="00A740F7" w:rsidP="00A740F7">
            <w:pPr>
              <w:rPr>
                <w:del w:id="975" w:author="José Rafael García Lázaro" w:date="2017-06-01T09:29:00Z"/>
                <w:sz w:val="22"/>
                <w:szCs w:val="22"/>
                <w:lang w:val="en-US"/>
              </w:rPr>
            </w:pPr>
            <w:del w:id="976" w:author="José Rafael García Lázaro" w:date="2017-06-01T09:29:00Z">
              <w:r w:rsidRPr="00A740F7" w:rsidDel="00027914">
                <w:rPr>
                  <w:sz w:val="22"/>
                  <w:szCs w:val="22"/>
                  <w:lang w:val="en-US"/>
                </w:rPr>
                <w:tab/>
              </w:r>
              <w:r w:rsidRPr="00A740F7" w:rsidDel="00027914">
                <w:rPr>
                  <w:sz w:val="22"/>
                  <w:szCs w:val="22"/>
                  <w:lang w:val="en-US"/>
                </w:rPr>
                <w:tab/>
              </w:r>
              <w:r w:rsidRPr="00A740F7" w:rsidDel="00027914">
                <w:rPr>
                  <w:sz w:val="22"/>
                  <w:szCs w:val="22"/>
                  <w:lang w:val="en-US"/>
                </w:rPr>
                <w:tab/>
                <w:delText>im[i][j]=x;</w:delText>
              </w:r>
            </w:del>
          </w:p>
          <w:p w:rsidR="00A740F7" w:rsidRPr="00A740F7" w:rsidDel="00027914" w:rsidRDefault="00A740F7" w:rsidP="00A740F7">
            <w:pPr>
              <w:rPr>
                <w:del w:id="977" w:author="José Rafael García Lázaro" w:date="2017-06-01T09:29:00Z"/>
                <w:sz w:val="22"/>
                <w:szCs w:val="22"/>
                <w:lang w:val="en-US"/>
              </w:rPr>
            </w:pPr>
            <w:del w:id="978" w:author="José Rafael García Lázaro" w:date="2017-06-01T09:29:00Z">
              <w:r w:rsidRPr="00A740F7" w:rsidDel="00027914">
                <w:rPr>
                  <w:sz w:val="22"/>
                  <w:szCs w:val="22"/>
                  <w:lang w:val="en-US"/>
                </w:rPr>
                <w:tab/>
              </w:r>
              <w:r w:rsidRPr="00A740F7" w:rsidDel="00027914">
                <w:rPr>
                  <w:sz w:val="22"/>
                  <w:szCs w:val="22"/>
                  <w:lang w:val="en-US"/>
                </w:rPr>
                <w:tab/>
              </w:r>
              <w:r w:rsidRPr="00A740F7" w:rsidDel="00027914">
                <w:rPr>
                  <w:sz w:val="22"/>
                  <w:szCs w:val="22"/>
                  <w:lang w:val="en-US"/>
                </w:rPr>
                <w:tab/>
                <w:delText>j++;</w:delText>
              </w:r>
            </w:del>
          </w:p>
          <w:p w:rsidR="00A740F7" w:rsidRPr="00A740F7" w:rsidDel="00027914" w:rsidRDefault="00A740F7" w:rsidP="00A740F7">
            <w:pPr>
              <w:rPr>
                <w:del w:id="979" w:author="José Rafael García Lázaro" w:date="2017-06-01T09:29:00Z"/>
                <w:sz w:val="22"/>
                <w:szCs w:val="22"/>
                <w:lang w:val="en-US"/>
              </w:rPr>
            </w:pPr>
            <w:del w:id="980" w:author="José Rafael García Lázaro" w:date="2017-06-01T09:29:00Z">
              <w:r w:rsidRPr="00A740F7" w:rsidDel="00027914">
                <w:rPr>
                  <w:sz w:val="22"/>
                  <w:szCs w:val="22"/>
                  <w:lang w:val="en-US"/>
                </w:rPr>
                <w:tab/>
              </w:r>
              <w:r w:rsidRPr="00A740F7" w:rsidDel="00027914">
                <w:rPr>
                  <w:sz w:val="22"/>
                  <w:szCs w:val="22"/>
                  <w:lang w:val="en-US"/>
                </w:rPr>
                <w:tab/>
              </w:r>
              <w:r w:rsidRPr="00A740F7" w:rsidDel="00027914">
                <w:rPr>
                  <w:sz w:val="22"/>
                  <w:szCs w:val="22"/>
                  <w:lang w:val="en-US"/>
                </w:rPr>
                <w:tab/>
                <w:delText>if(j==MAXI){</w:delText>
              </w:r>
            </w:del>
          </w:p>
          <w:p w:rsidR="00A740F7" w:rsidRPr="00A740F7" w:rsidDel="00027914" w:rsidRDefault="00A740F7" w:rsidP="00A740F7">
            <w:pPr>
              <w:rPr>
                <w:del w:id="981" w:author="José Rafael García Lázaro" w:date="2017-06-01T09:29:00Z"/>
                <w:sz w:val="22"/>
                <w:szCs w:val="22"/>
                <w:lang w:val="en-US"/>
              </w:rPr>
            </w:pPr>
            <w:del w:id="982" w:author="José Rafael García Lázaro" w:date="2017-06-01T09:29:00Z">
              <w:r w:rsidRPr="00A740F7" w:rsidDel="00027914">
                <w:rPr>
                  <w:sz w:val="22"/>
                  <w:szCs w:val="22"/>
                  <w:lang w:val="en-US"/>
                </w:rPr>
                <w:tab/>
              </w:r>
              <w:r w:rsidRPr="00A740F7" w:rsidDel="00027914">
                <w:rPr>
                  <w:sz w:val="22"/>
                  <w:szCs w:val="22"/>
                  <w:lang w:val="en-US"/>
                </w:rPr>
                <w:tab/>
              </w:r>
              <w:r w:rsidRPr="00A740F7" w:rsidDel="00027914">
                <w:rPr>
                  <w:sz w:val="22"/>
                  <w:szCs w:val="22"/>
                  <w:lang w:val="en-US"/>
                </w:rPr>
                <w:tab/>
              </w:r>
              <w:r w:rsidRPr="00A740F7" w:rsidDel="00027914">
                <w:rPr>
                  <w:sz w:val="22"/>
                  <w:szCs w:val="22"/>
                  <w:lang w:val="en-US"/>
                </w:rPr>
                <w:tab/>
                <w:delText>j=0;</w:delText>
              </w:r>
            </w:del>
          </w:p>
          <w:p w:rsidR="00A740F7" w:rsidRPr="00A740F7" w:rsidDel="00027914" w:rsidRDefault="00A740F7" w:rsidP="00A740F7">
            <w:pPr>
              <w:rPr>
                <w:del w:id="983" w:author="José Rafael García Lázaro" w:date="2017-06-01T09:29:00Z"/>
                <w:sz w:val="22"/>
                <w:szCs w:val="22"/>
                <w:lang w:val="en-US"/>
              </w:rPr>
            </w:pPr>
            <w:del w:id="984" w:author="José Rafael García Lázaro" w:date="2017-06-01T09:29:00Z">
              <w:r w:rsidRPr="00A740F7" w:rsidDel="00027914">
                <w:rPr>
                  <w:sz w:val="22"/>
                  <w:szCs w:val="22"/>
                  <w:lang w:val="en-US"/>
                </w:rPr>
                <w:tab/>
              </w:r>
              <w:r w:rsidRPr="00A740F7" w:rsidDel="00027914">
                <w:rPr>
                  <w:sz w:val="22"/>
                  <w:szCs w:val="22"/>
                  <w:lang w:val="en-US"/>
                </w:rPr>
                <w:tab/>
              </w:r>
              <w:r w:rsidRPr="00A740F7" w:rsidDel="00027914">
                <w:rPr>
                  <w:sz w:val="22"/>
                  <w:szCs w:val="22"/>
                  <w:lang w:val="en-US"/>
                </w:rPr>
                <w:tab/>
              </w:r>
              <w:r w:rsidRPr="00A740F7" w:rsidDel="00027914">
                <w:rPr>
                  <w:sz w:val="22"/>
                  <w:szCs w:val="22"/>
                  <w:lang w:val="en-US"/>
                </w:rPr>
                <w:tab/>
                <w:delText>++i;</w:delText>
              </w:r>
            </w:del>
          </w:p>
          <w:p w:rsidR="00A740F7" w:rsidRPr="00A740F7" w:rsidDel="00027914" w:rsidRDefault="00A740F7" w:rsidP="00A740F7">
            <w:pPr>
              <w:rPr>
                <w:del w:id="985" w:author="José Rafael García Lázaro" w:date="2017-06-01T09:29:00Z"/>
                <w:sz w:val="22"/>
                <w:szCs w:val="22"/>
                <w:lang w:val="en-US"/>
              </w:rPr>
            </w:pPr>
            <w:del w:id="986" w:author="José Rafael García Lázaro" w:date="2017-06-01T09:29:00Z">
              <w:r w:rsidRPr="00A740F7" w:rsidDel="00027914">
                <w:rPr>
                  <w:sz w:val="22"/>
                  <w:szCs w:val="22"/>
                  <w:lang w:val="en-US"/>
                </w:rPr>
                <w:tab/>
              </w:r>
              <w:r w:rsidRPr="00A740F7" w:rsidDel="00027914">
                <w:rPr>
                  <w:sz w:val="22"/>
                  <w:szCs w:val="22"/>
                  <w:lang w:val="en-US"/>
                </w:rPr>
                <w:tab/>
              </w:r>
              <w:r w:rsidRPr="00A740F7" w:rsidDel="00027914">
                <w:rPr>
                  <w:sz w:val="22"/>
                  <w:szCs w:val="22"/>
                  <w:lang w:val="en-US"/>
                </w:rPr>
                <w:tab/>
                <w:delText>}</w:delText>
              </w:r>
            </w:del>
          </w:p>
          <w:p w:rsidR="00A740F7" w:rsidRPr="00A740F7" w:rsidDel="00027914" w:rsidRDefault="00A740F7" w:rsidP="00A740F7">
            <w:pPr>
              <w:rPr>
                <w:del w:id="987" w:author="José Rafael García Lázaro" w:date="2017-06-01T09:29:00Z"/>
                <w:sz w:val="22"/>
                <w:szCs w:val="22"/>
                <w:lang w:val="en-US"/>
              </w:rPr>
            </w:pPr>
            <w:del w:id="988" w:author="José Rafael García Lázaro" w:date="2017-06-01T09:29:00Z">
              <w:r w:rsidRPr="00A740F7" w:rsidDel="00027914">
                <w:rPr>
                  <w:sz w:val="22"/>
                  <w:szCs w:val="22"/>
                  <w:lang w:val="en-US"/>
                </w:rPr>
                <w:tab/>
              </w:r>
              <w:r w:rsidRPr="00A740F7" w:rsidDel="00027914">
                <w:rPr>
                  <w:sz w:val="22"/>
                  <w:szCs w:val="22"/>
                  <w:lang w:val="en-US"/>
                </w:rPr>
                <w:tab/>
              </w:r>
              <w:r w:rsidRPr="00A740F7" w:rsidDel="00027914">
                <w:rPr>
                  <w:sz w:val="22"/>
                  <w:szCs w:val="22"/>
                  <w:lang w:val="en-US"/>
                </w:rPr>
                <w:tab/>
                <w:delText>fscanf(f," %f",&amp;x);</w:delText>
              </w:r>
            </w:del>
          </w:p>
          <w:p w:rsidR="00A740F7" w:rsidRPr="00A740F7" w:rsidDel="00027914" w:rsidRDefault="00A740F7" w:rsidP="00A740F7">
            <w:pPr>
              <w:rPr>
                <w:del w:id="989" w:author="José Rafael García Lázaro" w:date="2017-06-01T09:29:00Z"/>
                <w:sz w:val="22"/>
                <w:szCs w:val="22"/>
                <w:lang w:val="en-US"/>
              </w:rPr>
            </w:pPr>
            <w:del w:id="990" w:author="José Rafael García Lázaro" w:date="2017-06-01T09:29:00Z">
              <w:r w:rsidRPr="00A740F7" w:rsidDel="00027914">
                <w:rPr>
                  <w:sz w:val="22"/>
                  <w:szCs w:val="22"/>
                  <w:lang w:val="en-US"/>
                </w:rPr>
                <w:tab/>
              </w:r>
              <w:r w:rsidRPr="00A740F7" w:rsidDel="00027914">
                <w:rPr>
                  <w:sz w:val="22"/>
                  <w:szCs w:val="22"/>
                  <w:lang w:val="en-US"/>
                </w:rPr>
                <w:tab/>
                <w:delText>}</w:delText>
              </w:r>
            </w:del>
          </w:p>
          <w:p w:rsidR="00A740F7" w:rsidRPr="00A740F7" w:rsidDel="00027914" w:rsidRDefault="00A740F7" w:rsidP="00A740F7">
            <w:pPr>
              <w:rPr>
                <w:del w:id="991" w:author="José Rafael García Lázaro" w:date="2017-06-01T09:29:00Z"/>
                <w:sz w:val="22"/>
                <w:szCs w:val="22"/>
                <w:lang w:val="en-US"/>
              </w:rPr>
            </w:pPr>
            <w:del w:id="992" w:author="José Rafael García Lázaro" w:date="2017-06-01T09:29:00Z">
              <w:r w:rsidRPr="00A740F7" w:rsidDel="00027914">
                <w:rPr>
                  <w:sz w:val="22"/>
                  <w:szCs w:val="22"/>
                  <w:lang w:val="en-US"/>
                </w:rPr>
                <w:tab/>
              </w:r>
              <w:r w:rsidRPr="00A740F7" w:rsidDel="00027914">
                <w:rPr>
                  <w:sz w:val="22"/>
                  <w:szCs w:val="22"/>
                  <w:lang w:val="en-US"/>
                </w:rPr>
                <w:tab/>
                <w:delText>fclose(f);</w:delText>
              </w:r>
            </w:del>
          </w:p>
          <w:p w:rsidR="00A740F7" w:rsidRPr="00A740F7" w:rsidDel="00027914" w:rsidRDefault="00A740F7" w:rsidP="00A740F7">
            <w:pPr>
              <w:rPr>
                <w:del w:id="993" w:author="José Rafael García Lázaro" w:date="2017-06-01T09:29:00Z"/>
                <w:sz w:val="22"/>
                <w:szCs w:val="22"/>
                <w:lang w:val="en-US"/>
              </w:rPr>
            </w:pPr>
            <w:del w:id="994" w:author="José Rafael García Lázaro" w:date="2017-06-01T09:29:00Z">
              <w:r w:rsidRPr="00A740F7" w:rsidDel="00027914">
                <w:rPr>
                  <w:sz w:val="22"/>
                  <w:szCs w:val="22"/>
                  <w:lang w:val="en-US"/>
                </w:rPr>
                <w:tab/>
                <w:delText>}</w:delText>
              </w:r>
            </w:del>
          </w:p>
          <w:p w:rsidR="00A740F7" w:rsidRPr="00A740F7" w:rsidRDefault="00A740F7" w:rsidP="00A740F7">
            <w:pPr>
              <w:rPr>
                <w:sz w:val="22"/>
                <w:szCs w:val="22"/>
                <w:lang w:val="en-US"/>
              </w:rPr>
            </w:pPr>
            <w:del w:id="995" w:author="José Rafael García Lázaro" w:date="2017-06-01T09:29:00Z">
              <w:r w:rsidRPr="00A740F7" w:rsidDel="00027914">
                <w:rPr>
                  <w:sz w:val="22"/>
                  <w:szCs w:val="22"/>
                </w:rPr>
                <w:delText>}</w:delText>
              </w:r>
            </w:del>
          </w:p>
        </w:tc>
      </w:tr>
    </w:tbl>
    <w:p w:rsidR="000177AF" w:rsidRDefault="000177AF">
      <w:pPr>
        <w:rPr>
          <w:ins w:id="996" w:author="José Rafael García Lázaro" w:date="2017-06-01T10:01:00Z"/>
        </w:rPr>
      </w:pPr>
    </w:p>
    <w:p w:rsidR="00FB134D" w:rsidRPr="00B328B9" w:rsidRDefault="0045088F" w:rsidP="00FB134D">
      <w:pPr>
        <w:contextualSpacing/>
        <w:rPr>
          <w:b/>
          <w:u w:val="single"/>
        </w:rPr>
      </w:pPr>
      <w:proofErr w:type="spellStart"/>
      <w:ins w:id="997" w:author="José Rafael García Lázaro" w:date="2017-06-02T11:08:00Z">
        <w:r>
          <w:rPr>
            <w:b/>
            <w:u w:val="single"/>
          </w:rPr>
          <w:t>desordenar</w:t>
        </w:r>
      </w:ins>
      <w:ins w:id="998" w:author="José Rafael García Lázaro" w:date="2017-06-01T10:01:00Z">
        <w:r w:rsidR="00FB134D" w:rsidRPr="00FB134D">
          <w:rPr>
            <w:b/>
            <w:u w:val="single"/>
          </w:rPr>
          <w:t>Cubo</w:t>
        </w:r>
      </w:ins>
      <w:moveToRangeStart w:id="999" w:author="José Rafael García Lázaro" w:date="2017-06-01T10:01:00Z" w:name="move484074602"/>
      <w:proofErr w:type="spellEnd"/>
      <w:moveTo w:id="1000" w:author="José Rafael García Lázaro" w:date="2017-06-01T10:01:00Z">
        <w:del w:id="1001" w:author="José Rafael García Lázaro" w:date="2017-06-01T10:01:00Z">
          <w:r w:rsidR="00FB134D" w:rsidRPr="00C82062" w:rsidDel="00FB134D">
            <w:rPr>
              <w:b/>
              <w:u w:val="single"/>
            </w:rPr>
            <w:delText>promediar</w:delText>
          </w:r>
        </w:del>
      </w:moveTo>
    </w:p>
    <w:p w:rsidR="00FB134D" w:rsidRDefault="00FB134D" w:rsidP="00FB134D"/>
    <w:p w:rsidR="00FB134D" w:rsidRDefault="00FB134D" w:rsidP="00FB134D">
      <w:pPr>
        <w:pStyle w:val="Prrafodelista"/>
        <w:numPr>
          <w:ilvl w:val="0"/>
          <w:numId w:val="11"/>
        </w:numPr>
        <w:rPr>
          <w:ins w:id="1002" w:author="José Rafael García Lázaro" w:date="2017-06-01T10:07:00Z"/>
        </w:rPr>
      </w:pPr>
      <w:ins w:id="1003" w:author="José Rafael García Lázaro" w:date="2017-06-01T10:07:00Z">
        <w:r>
          <w:t>R</w:t>
        </w:r>
      </w:ins>
      <w:ins w:id="1004" w:author="José Rafael García Lázaro" w:date="2017-06-01T10:06:00Z">
        <w:r>
          <w:t xml:space="preserve">ealizar </w:t>
        </w:r>
        <w:r w:rsidRPr="00712FA9">
          <w:rPr>
            <w:b/>
            <w:i/>
          </w:rPr>
          <w:t>20</w:t>
        </w:r>
        <w:r>
          <w:t xml:space="preserve"> giros aleatorios para configurar el cubo en un estado desordenado preparado para su resolución</w:t>
        </w:r>
      </w:ins>
      <w:ins w:id="1005" w:author="José Rafael García Lázaro" w:date="2017-06-01T10:07:00Z">
        <w:r>
          <w:sym w:font="Wingdings" w:char="F0E0"/>
        </w:r>
        <w:r>
          <w:t xml:space="preserve"> repetición controlada por contador de iteraciones. En cada iteración:</w:t>
        </w:r>
      </w:ins>
    </w:p>
    <w:p w:rsidR="00FB134D" w:rsidDel="00FB134D" w:rsidRDefault="00FB134D" w:rsidP="00FB134D">
      <w:pPr>
        <w:pStyle w:val="Prrafodelista"/>
        <w:numPr>
          <w:ilvl w:val="0"/>
          <w:numId w:val="11"/>
        </w:numPr>
        <w:rPr>
          <w:del w:id="1006" w:author="José Rafael García Lázaro" w:date="2017-06-01T10:06:00Z"/>
        </w:rPr>
      </w:pPr>
      <w:ins w:id="1007" w:author="José Rafael García Lázaro" w:date="2017-06-01T10:07:00Z">
        <w:r>
          <w:t>Generar de forma aleatoria los parámetros de un giro (eje, capa, ángulo).</w:t>
        </w:r>
      </w:ins>
      <w:moveTo w:id="1008" w:author="José Rafael García Lázaro" w:date="2017-06-01T10:01:00Z">
        <w:del w:id="1009" w:author="José Rafael García Lázaro" w:date="2017-06-01T10:06:00Z">
          <w:r w:rsidDel="00FB134D">
            <w:delText xml:space="preserve">Recorrido secuencial parcial del sub-array bidimensional que empieza en la posición (i0,j0) y acaba en la posición final (i0+fe-1,j0+fe-1) </w:delText>
          </w:r>
          <w:r w:rsidDel="00FB134D">
            <w:sym w:font="Wingdings" w:char="F0E0"/>
          </w:r>
          <w:r w:rsidDel="00FB134D">
            <w:delText xml:space="preserve"> repetición doble controlada por contadores de iteraciones asociados a los índices que representan las filas y las columnas.</w:delText>
          </w:r>
        </w:del>
      </w:moveTo>
    </w:p>
    <w:p w:rsidR="00FB134D" w:rsidRDefault="00FB134D">
      <w:pPr>
        <w:pStyle w:val="Prrafodelista"/>
        <w:numPr>
          <w:ilvl w:val="0"/>
          <w:numId w:val="11"/>
        </w:numPr>
      </w:pPr>
      <w:moveTo w:id="1010" w:author="José Rafael García Lázaro" w:date="2017-06-01T10:01:00Z">
        <w:del w:id="1011" w:author="José Rafael García Lázaro" w:date="2017-06-01T10:08:00Z">
          <w:r w:rsidDel="00FB134D">
            <w:delText>Usar un acumulador de sumas y dividir finalmente por el nº total de píxeles a promediar.</w:delText>
          </w:r>
        </w:del>
      </w:moveTo>
    </w:p>
    <w:p w:rsidR="00FB134D" w:rsidRDefault="00FB134D" w:rsidP="00FB134D">
      <w:pPr>
        <w:pStyle w:val="Prrafodelista"/>
        <w:numPr>
          <w:ilvl w:val="0"/>
          <w:numId w:val="11"/>
        </w:numPr>
      </w:pPr>
      <w:moveTo w:id="1012" w:author="José Rafael García Lázaro" w:date="2017-06-01T10:01:00Z">
        <w:del w:id="1013" w:author="José Rafael García Lázaro" w:date="2017-06-01T10:08:00Z">
          <w:r w:rsidDel="00FB134D">
            <w:delText>Determinar mediante una selectiva si el píxel promediado es blanco o negro</w:delText>
          </w:r>
        </w:del>
      </w:moveTo>
      <w:ins w:id="1014" w:author="José Rafael García Lázaro" w:date="2017-06-01T10:08:00Z">
        <w:r>
          <w:t>Efectuar el giro de la capa indicada</w:t>
        </w:r>
      </w:ins>
      <w:moveTo w:id="1015" w:author="José Rafael García Lázaro" w:date="2017-06-01T10:01:00Z">
        <w:r>
          <w:t>.</w:t>
        </w:r>
      </w:moveTo>
    </w:p>
    <w:tbl>
      <w:tblPr>
        <w:tblStyle w:val="Tablaconcuadrcula"/>
        <w:tblW w:w="0" w:type="auto"/>
        <w:tblLook w:val="04A0"/>
        <w:tblPrChange w:id="1016" w:author="José Rafael García Lázaro" w:date="2017-06-01T10:13:00Z">
          <w:tblPr>
            <w:tblStyle w:val="Tablaconcuadrcula"/>
            <w:tblW w:w="0" w:type="auto"/>
            <w:tblLook w:val="04A0"/>
          </w:tblPr>
        </w:tblPrChange>
      </w:tblPr>
      <w:tblGrid>
        <w:gridCol w:w="5495"/>
        <w:gridCol w:w="5111"/>
        <w:tblGridChange w:id="1017">
          <w:tblGrid>
            <w:gridCol w:w="4928"/>
            <w:gridCol w:w="5678"/>
          </w:tblGrid>
        </w:tblGridChange>
      </w:tblGrid>
      <w:tr w:rsidR="00FB134D" w:rsidRPr="003C2469" w:rsidTr="00B956F8">
        <w:tc>
          <w:tcPr>
            <w:tcW w:w="5495" w:type="dxa"/>
            <w:tcPrChange w:id="1018" w:author="José Rafael García Lázaro" w:date="2017-06-01T10:13:00Z">
              <w:tcPr>
                <w:tcW w:w="4928" w:type="dxa"/>
              </w:tcPr>
            </w:tcPrChange>
          </w:tcPr>
          <w:p w:rsidR="00FB134D" w:rsidRPr="003C2469" w:rsidRDefault="00FB134D" w:rsidP="00D76C6C">
            <w:pPr>
              <w:jc w:val="center"/>
              <w:rPr>
                <w:b/>
              </w:rPr>
            </w:pPr>
            <w:proofErr w:type="spellStart"/>
            <w:moveTo w:id="1019" w:author="José Rafael García Lázaro" w:date="2017-06-01T10:01:00Z">
              <w:r w:rsidRPr="003C2469">
                <w:rPr>
                  <w:b/>
                </w:rPr>
                <w:t>Pseudo</w:t>
              </w:r>
              <w:proofErr w:type="spellEnd"/>
              <w:r w:rsidRPr="003C2469">
                <w:rPr>
                  <w:b/>
                </w:rPr>
                <w:t>-código</w:t>
              </w:r>
            </w:moveTo>
          </w:p>
        </w:tc>
        <w:tc>
          <w:tcPr>
            <w:tcW w:w="5111" w:type="dxa"/>
            <w:tcPrChange w:id="1020" w:author="José Rafael García Lázaro" w:date="2017-06-01T10:13:00Z">
              <w:tcPr>
                <w:tcW w:w="5678" w:type="dxa"/>
              </w:tcPr>
            </w:tcPrChange>
          </w:tcPr>
          <w:p w:rsidR="00FB134D" w:rsidRPr="003C2469" w:rsidRDefault="00FB134D" w:rsidP="00D76C6C">
            <w:pPr>
              <w:jc w:val="center"/>
              <w:rPr>
                <w:b/>
              </w:rPr>
            </w:pPr>
            <w:moveTo w:id="1021" w:author="José Rafael García Lázaro" w:date="2017-06-01T10:01:00Z">
              <w:r w:rsidRPr="003C2469">
                <w:rPr>
                  <w:b/>
                </w:rPr>
                <w:t>Sintaxis de C</w:t>
              </w:r>
            </w:moveTo>
          </w:p>
        </w:tc>
      </w:tr>
      <w:tr w:rsidR="00FB134D" w:rsidTr="00B956F8">
        <w:tc>
          <w:tcPr>
            <w:tcW w:w="5495" w:type="dxa"/>
            <w:tcPrChange w:id="1022" w:author="José Rafael García Lázaro" w:date="2017-06-01T10:13:00Z">
              <w:tcPr>
                <w:tcW w:w="4928" w:type="dxa"/>
              </w:tcPr>
            </w:tcPrChange>
          </w:tcPr>
          <w:p w:rsidR="00FB134D" w:rsidRPr="00BA425A" w:rsidDel="00FB134D" w:rsidRDefault="00FB134D" w:rsidP="00D76C6C">
            <w:pPr>
              <w:rPr>
                <w:del w:id="1023" w:author="José Rafael García Lázaro" w:date="2017-06-01T10:02:00Z"/>
              </w:rPr>
            </w:pPr>
            <w:moveTo w:id="1024" w:author="José Rafael García Lázaro" w:date="2017-06-01T10:01:00Z">
              <w:del w:id="1025" w:author="José Rafael García Lázaro" w:date="2017-06-01T10:12:00Z">
                <w:r w:rsidRPr="004B335E" w:rsidDel="00B956F8">
                  <w:delText>Función</w:delText>
                </w:r>
              </w:del>
            </w:moveTo>
            <w:ins w:id="1026" w:author="José Rafael García Lázaro" w:date="2017-06-01T10:12:00Z">
              <w:r w:rsidR="00B956F8">
                <w:t>Procedimiento</w:t>
              </w:r>
            </w:ins>
            <w:r w:rsidR="0077670D">
              <w:t xml:space="preserve"> </w:t>
            </w:r>
            <w:proofErr w:type="spellStart"/>
            <w:ins w:id="1027" w:author="José Rafael García Lázaro" w:date="2017-06-02T11:09:00Z">
              <w:r w:rsidR="0045088F" w:rsidRPr="00BA425A">
                <w:t>desordenarCubo</w:t>
              </w:r>
            </w:ins>
            <w:proofErr w:type="spellEnd"/>
            <w:moveTo w:id="1028" w:author="José Rafael García Lázaro" w:date="2017-06-01T10:01:00Z">
              <w:del w:id="1029" w:author="José Rafael García Lázaro" w:date="2017-06-01T10:02:00Z">
                <w:r w:rsidR="00014AE5">
                  <w:delText>promediar</w:delText>
                </w:r>
              </w:del>
              <w:r w:rsidR="00014AE5">
                <w:t>(</w:t>
              </w:r>
            </w:moveTo>
            <w:proofErr w:type="spellStart"/>
            <w:ins w:id="1030" w:author="José Rafael García Lázaro" w:date="2017-06-01T10:02:00Z">
              <w:r w:rsidR="00D3117E" w:rsidRPr="00D3117E">
                <w:rPr>
                  <w:rPrChange w:id="1031" w:author="José Rafael García Lázaro" w:date="2017-06-01T10:02:00Z">
                    <w:rPr>
                      <w:sz w:val="22"/>
                      <w:szCs w:val="22"/>
                    </w:rPr>
                  </w:rPrChange>
                </w:rPr>
                <w:t>cr</w:t>
              </w:r>
              <w:proofErr w:type="spellEnd"/>
              <w:r w:rsidR="00D3117E" w:rsidRPr="00D3117E">
                <w:rPr>
                  <w:rPrChange w:id="1032" w:author="José Rafael García Lázaro" w:date="2017-06-01T10:02:00Z">
                    <w:rPr>
                      <w:sz w:val="22"/>
                      <w:szCs w:val="22"/>
                    </w:rPr>
                  </w:rPrChange>
                </w:rPr>
                <w:t xml:space="preserve">: </w:t>
              </w:r>
              <w:proofErr w:type="spellStart"/>
              <w:r w:rsidR="00D3117E" w:rsidRPr="00D3117E">
                <w:rPr>
                  <w:rPrChange w:id="1033" w:author="José Rafael García Lázaro" w:date="2017-06-01T10:02:00Z">
                    <w:rPr>
                      <w:sz w:val="22"/>
                      <w:szCs w:val="22"/>
                    </w:rPr>
                  </w:rPrChange>
                </w:rPr>
                <w:t>tCuboRubik</w:t>
              </w:r>
              <w:proofErr w:type="spellEnd"/>
              <w:r w:rsidR="00D3117E" w:rsidRPr="00D3117E">
                <w:rPr>
                  <w:rPrChange w:id="1034" w:author="José Rafael García Lázaro" w:date="2017-06-01T10:02:00Z">
                    <w:rPr>
                      <w:sz w:val="22"/>
                      <w:szCs w:val="22"/>
                    </w:rPr>
                  </w:rPrChange>
                </w:rPr>
                <w:t xml:space="preserve"> (E/S)</w:t>
              </w:r>
            </w:ins>
            <w:moveTo w:id="1035" w:author="José Rafael García Lázaro" w:date="2017-06-01T10:01:00Z">
              <w:del w:id="1036" w:author="José Rafael García Lázaro" w:date="2017-06-01T10:02:00Z">
                <w:r w:rsidR="00014AE5">
                  <w:delText>im: tipo_imagen im (E),</w:delText>
                </w:r>
              </w:del>
            </w:moveTo>
          </w:p>
          <w:p w:rsidR="00FB134D" w:rsidRPr="00FB134D" w:rsidDel="00FB134D" w:rsidRDefault="00D3117E" w:rsidP="00D76C6C">
            <w:pPr>
              <w:rPr>
                <w:del w:id="1037" w:author="José Rafael García Lázaro" w:date="2017-06-01T10:02:00Z"/>
                <w:lang w:val="en-US"/>
                <w:rPrChange w:id="1038" w:author="José Rafael García Lázaro" w:date="2017-06-01T10:02:00Z">
                  <w:rPr>
                    <w:del w:id="1039" w:author="José Rafael García Lázaro" w:date="2017-06-01T10:02:00Z"/>
                  </w:rPr>
                </w:rPrChange>
              </w:rPr>
            </w:pPr>
            <w:moveTo w:id="1040" w:author="José Rafael García Lázaro" w:date="2017-06-01T10:01:00Z">
              <w:del w:id="1041" w:author="José Rafael García Lázaro" w:date="2017-06-01T10:02:00Z">
                <w:r w:rsidRPr="00D3117E">
                  <w:rPr>
                    <w:lang w:val="en-US"/>
                    <w:rPrChange w:id="1042" w:author="José Rafael García Lázaro" w:date="2017-06-01T10:02:00Z">
                      <w:rPr/>
                    </w:rPrChange>
                  </w:rPr>
                  <w:delText xml:space="preserve">                                i0: entero (E), j0: entero (E),</w:delText>
                </w:r>
              </w:del>
            </w:moveTo>
          </w:p>
          <w:p w:rsidR="00FB134D" w:rsidRPr="004B335E" w:rsidRDefault="00014AE5" w:rsidP="00D76C6C">
            <w:moveTo w:id="1043" w:author="José Rafael García Lázaro" w:date="2017-06-01T10:01:00Z">
              <w:del w:id="1044" w:author="José Rafael García Lázaro" w:date="2017-06-01T10:02:00Z">
                <w:r>
                  <w:delText xml:space="preserve">                                fe: entero (E)): entero</w:delText>
                </w:r>
              </w:del>
            </w:moveTo>
            <w:ins w:id="1045" w:author="José Rafael García Lázaro" w:date="2017-06-01T10:02:00Z">
              <w:r>
                <w:t>)</w:t>
              </w:r>
            </w:ins>
          </w:p>
          <w:p w:rsidR="00FB134D" w:rsidRPr="004B335E" w:rsidRDefault="00FB134D" w:rsidP="00D76C6C">
            <w:moveTo w:id="1046" w:author="José Rafael García Lázaro" w:date="2017-06-01T10:01:00Z">
              <w:r>
                <w:t>Var</w:t>
              </w:r>
              <w:r w:rsidRPr="004B335E">
                <w:tab/>
              </w:r>
              <w:del w:id="1047" w:author="José Rafael García Lázaro" w:date="2017-06-01T10:03:00Z">
                <w:r w:rsidRPr="004B335E" w:rsidDel="00FB134D">
                  <w:delText>x</w:delText>
                </w:r>
              </w:del>
            </w:moveTo>
            <w:ins w:id="1048" w:author="José Rafael García Lázaro" w:date="2017-06-01T10:03:00Z">
              <w:r>
                <w:t>i</w:t>
              </w:r>
            </w:ins>
            <w:moveTo w:id="1049" w:author="José Rafael García Lázaro" w:date="2017-06-01T10:01:00Z">
              <w:r>
                <w:t xml:space="preserve">: </w:t>
              </w:r>
              <w:del w:id="1050" w:author="José Rafael García Lázaro" w:date="2017-06-01T10:03:00Z">
                <w:r w:rsidDel="00FB134D">
                  <w:delText>real</w:delText>
                </w:r>
              </w:del>
            </w:moveTo>
            <w:ins w:id="1051" w:author="José Rafael García Lázaro" w:date="2017-06-01T10:03:00Z">
              <w:r>
                <w:t>entero</w:t>
              </w:r>
            </w:ins>
          </w:p>
          <w:p w:rsidR="00FB134D" w:rsidRPr="004B335E" w:rsidRDefault="00FB134D" w:rsidP="00D76C6C">
            <w:moveTo w:id="1052" w:author="José Rafael García Lázaro" w:date="2017-06-01T10:01:00Z">
              <w:r w:rsidRPr="004B335E">
                <w:tab/>
              </w:r>
            </w:moveTo>
            <w:ins w:id="1053" w:author="José Rafael García Lázaro" w:date="2017-06-01T10:03:00Z">
              <w:r>
                <w:t>g</w:t>
              </w:r>
            </w:ins>
            <w:moveTo w:id="1054" w:author="José Rafael García Lázaro" w:date="2017-06-01T10:01:00Z">
              <w:del w:id="1055" w:author="José Rafael García Lázaro" w:date="2017-06-01T10:03:00Z">
                <w:r w:rsidRPr="004B335E" w:rsidDel="00FB134D">
                  <w:delText>i,j</w:delText>
                </w:r>
              </w:del>
              <w:r w:rsidRPr="004B335E">
                <w:t>:</w:t>
              </w:r>
            </w:moveTo>
            <w:r w:rsidR="005F2A81">
              <w:t xml:space="preserve"> </w:t>
            </w:r>
            <w:moveTo w:id="1056" w:author="José Rafael García Lázaro" w:date="2017-06-01T10:01:00Z">
              <w:del w:id="1057" w:author="José Rafael García Lázaro" w:date="2017-06-01T10:03:00Z">
                <w:r w:rsidRPr="004B335E" w:rsidDel="00FB134D">
                  <w:delText xml:space="preserve"> entero</w:delText>
                </w:r>
              </w:del>
            </w:moveTo>
            <w:proofErr w:type="spellStart"/>
            <w:ins w:id="1058" w:author="José Rafael García Lázaro" w:date="2017-06-01T10:03:00Z">
              <w:r>
                <w:t>tGiro</w:t>
              </w:r>
            </w:ins>
            <w:proofErr w:type="spellEnd"/>
          </w:p>
          <w:p w:rsidR="00FB134D" w:rsidRPr="004B335E" w:rsidDel="00FB134D" w:rsidRDefault="00FB134D">
            <w:pPr>
              <w:rPr>
                <w:del w:id="1059" w:author="José Rafael García Lázaro" w:date="2017-06-01T10:03:00Z"/>
              </w:rPr>
            </w:pPr>
            <w:moveTo w:id="1060" w:author="José Rafael García Lázaro" w:date="2017-06-01T10:01:00Z">
              <w:r w:rsidRPr="004B335E">
                <w:t>Inicio</w:t>
              </w:r>
              <w:r w:rsidRPr="004B335E">
                <w:tab/>
              </w:r>
              <w:del w:id="1061" w:author="José Rafael García Lázaro" w:date="2017-06-01T10:03:00Z">
                <w:r w:rsidRPr="004B335E" w:rsidDel="00FB134D">
                  <w:delText>x</w:delText>
                </w:r>
                <w:r w:rsidDel="00FB134D">
                  <w:sym w:font="Wingdings" w:char="F0DF"/>
                </w:r>
                <w:r w:rsidRPr="004B335E" w:rsidDel="00FB134D">
                  <w:delText>0</w:delText>
                </w:r>
              </w:del>
            </w:moveTo>
          </w:p>
          <w:p w:rsidR="00FB134D" w:rsidRPr="00BA425A" w:rsidRDefault="00FB134D">
            <w:moveTo w:id="1062" w:author="José Rafael García Lázaro" w:date="2017-06-01T10:01:00Z">
              <w:del w:id="1063" w:author="José Rafael García Lázaro" w:date="2017-06-01T10:03:00Z">
                <w:r w:rsidRPr="004B335E" w:rsidDel="00FB134D">
                  <w:tab/>
                </w:r>
              </w:del>
              <w:r w:rsidRPr="00BA425A">
                <w:t>Desde i=</w:t>
              </w:r>
              <w:del w:id="1064" w:author="José Rafael García Lázaro" w:date="2017-06-01T10:03:00Z">
                <w:r w:rsidRPr="00BA425A" w:rsidDel="00FB134D">
                  <w:delText>i</w:delText>
                </w:r>
              </w:del>
            </w:moveTo>
            <w:ins w:id="1065" w:author="José Rafael García Lázaro" w:date="2017-06-01T10:05:00Z">
              <w:r w:rsidRPr="00BA425A">
                <w:t>1</w:t>
              </w:r>
            </w:ins>
            <w:moveTo w:id="1066" w:author="José Rafael García Lázaro" w:date="2017-06-01T10:01:00Z">
              <w:del w:id="1067" w:author="José Rafael García Lázaro" w:date="2017-06-01T10:05:00Z">
                <w:r w:rsidRPr="00BA425A" w:rsidDel="00FB134D">
                  <w:delText>0</w:delText>
                </w:r>
              </w:del>
              <w:r w:rsidRPr="00BA425A">
                <w:t xml:space="preserve">   Hasta </w:t>
              </w:r>
              <w:del w:id="1068" w:author="José Rafael García Lázaro" w:date="2017-06-01T10:03:00Z">
                <w:r w:rsidRPr="00BA425A" w:rsidDel="00FB134D">
                  <w:delText>(i0+fe-1)</w:delText>
                </w:r>
              </w:del>
            </w:moveTo>
            <w:ins w:id="1069" w:author="José Rafael García Lázaro" w:date="2017-06-01T10:03:00Z">
              <w:r w:rsidRPr="00BA425A">
                <w:t>Max_0</w:t>
              </w:r>
            </w:ins>
          </w:p>
          <w:p w:rsidR="00FB134D" w:rsidRPr="00BA425A" w:rsidRDefault="00FB134D" w:rsidP="00FB134D">
            <w:pPr>
              <w:rPr>
                <w:ins w:id="1070" w:author="José Rafael García Lázaro" w:date="2017-06-01T10:04:00Z"/>
              </w:rPr>
            </w:pPr>
            <w:moveTo w:id="1071" w:author="José Rafael García Lázaro" w:date="2017-06-01T10:01:00Z">
              <w:r w:rsidRPr="00BA425A">
                <w:tab/>
              </w:r>
              <w:r>
                <w:t>Hacer</w:t>
              </w:r>
              <w:r w:rsidRPr="004B335E">
                <w:tab/>
              </w:r>
            </w:moveTo>
            <w:proofErr w:type="spellStart"/>
            <w:ins w:id="1072" w:author="José Rafael García Lázaro" w:date="2017-06-01T10:04:00Z">
              <w:r w:rsidRPr="00BA425A">
                <w:t>giroAleatorio</w:t>
              </w:r>
              <w:proofErr w:type="spellEnd"/>
              <w:r w:rsidRPr="00BA425A">
                <w:t>(</w:t>
              </w:r>
              <w:proofErr w:type="spellStart"/>
              <w:r w:rsidRPr="00BA425A">
                <w:t>cr.n,g</w:t>
              </w:r>
              <w:proofErr w:type="spellEnd"/>
              <w:r w:rsidRPr="00BA425A">
                <w:t>)</w:t>
              </w:r>
            </w:ins>
          </w:p>
          <w:p w:rsidR="00FB134D" w:rsidRPr="00FB134D" w:rsidRDefault="00FB134D" w:rsidP="00FB134D">
            <w:pPr>
              <w:rPr>
                <w:ins w:id="1073" w:author="José Rafael García Lázaro" w:date="2017-06-01T10:04:00Z"/>
                <w:lang w:val="en-US"/>
              </w:rPr>
            </w:pPr>
            <w:ins w:id="1074" w:author="José Rafael García Lázaro" w:date="2017-06-01T10:04:00Z">
              <w:r w:rsidRPr="00BA425A">
                <w:tab/>
              </w:r>
              <w:r w:rsidRPr="00BA425A">
                <w:tab/>
              </w:r>
              <w:proofErr w:type="spellStart"/>
              <w:r w:rsidRPr="00FB134D">
                <w:rPr>
                  <w:lang w:val="en-US"/>
                </w:rPr>
                <w:t>girarCapaCubo</w:t>
              </w:r>
              <w:proofErr w:type="spellEnd"/>
              <w:r w:rsidRPr="00FB134D">
                <w:rPr>
                  <w:lang w:val="en-US"/>
                </w:rPr>
                <w:t>(</w:t>
              </w:r>
              <w:proofErr w:type="spellStart"/>
              <w:r w:rsidRPr="00FB134D">
                <w:rPr>
                  <w:lang w:val="en-US"/>
                </w:rPr>
                <w:t>cr,g</w:t>
              </w:r>
              <w:proofErr w:type="spellEnd"/>
              <w:r w:rsidRPr="00FB134D">
                <w:rPr>
                  <w:lang w:val="en-US"/>
                </w:rPr>
                <w:t>)</w:t>
              </w:r>
            </w:ins>
          </w:p>
          <w:p w:rsidR="00FB134D" w:rsidRPr="004B335E" w:rsidDel="00FB134D" w:rsidRDefault="00FB134D" w:rsidP="00D76C6C">
            <w:pPr>
              <w:rPr>
                <w:del w:id="1075" w:author="José Rafael García Lázaro" w:date="2017-06-01T10:04:00Z"/>
              </w:rPr>
            </w:pPr>
            <w:moveTo w:id="1076" w:author="José Rafael García Lázaro" w:date="2017-06-01T10:01:00Z">
              <w:del w:id="1077" w:author="José Rafael García Lázaro" w:date="2017-06-01T10:04:00Z">
                <w:r w:rsidDel="00FB134D">
                  <w:delText>D</w:delText>
                </w:r>
                <w:r w:rsidRPr="004B335E" w:rsidDel="00FB134D">
                  <w:delText>esde j=j0</w:delText>
                </w:r>
                <w:r w:rsidDel="00FB134D">
                  <w:delText xml:space="preserve"> Hasta (</w:delText>
                </w:r>
                <w:r w:rsidRPr="004B335E" w:rsidDel="00FB134D">
                  <w:delText>j0+fe</w:delText>
                </w:r>
                <w:r w:rsidDel="00FB134D">
                  <w:delText>-1</w:delText>
                </w:r>
                <w:r w:rsidRPr="004B335E" w:rsidDel="00FB134D">
                  <w:delText>)</w:delText>
                </w:r>
              </w:del>
            </w:moveTo>
          </w:p>
          <w:p w:rsidR="00FB134D" w:rsidDel="00FB134D" w:rsidRDefault="00FB134D" w:rsidP="00D76C6C">
            <w:pPr>
              <w:rPr>
                <w:del w:id="1078" w:author="José Rafael García Lázaro" w:date="2017-06-01T10:04:00Z"/>
                <w:lang w:val="en-US"/>
              </w:rPr>
            </w:pPr>
            <w:moveTo w:id="1079" w:author="José Rafael García Lázaro" w:date="2017-06-01T10:01:00Z">
              <w:del w:id="1080" w:author="José Rafael García Lázaro" w:date="2017-06-01T10:04:00Z">
                <w:r w:rsidRPr="004B335E" w:rsidDel="00FB134D">
                  <w:tab/>
                </w:r>
                <w:r w:rsidRPr="004B335E" w:rsidDel="00FB134D">
                  <w:tab/>
                </w:r>
                <w:r w:rsidRPr="00F5106F" w:rsidDel="00FB134D">
                  <w:rPr>
                    <w:lang w:val="en-US"/>
                  </w:rPr>
                  <w:delText>Hacer</w:delText>
                </w:r>
                <w:r w:rsidRPr="00F5106F" w:rsidDel="00FB134D">
                  <w:rPr>
                    <w:lang w:val="en-US"/>
                  </w:rPr>
                  <w:tab/>
                </w:r>
                <w:r w:rsidRPr="00C82062" w:rsidDel="00FB134D">
                  <w:rPr>
                    <w:lang w:val="en-US"/>
                  </w:rPr>
                  <w:delText>x</w:delText>
                </w:r>
                <w:r w:rsidRPr="00F5106F" w:rsidDel="00FB134D">
                  <w:rPr>
                    <w:lang w:val="en-US"/>
                  </w:rPr>
                  <w:sym w:font="Wingdings" w:char="F0DF"/>
                </w:r>
                <w:r w:rsidDel="00FB134D">
                  <w:rPr>
                    <w:lang w:val="en-US"/>
                  </w:rPr>
                  <w:delText>x</w:delText>
                </w:r>
                <w:r w:rsidRPr="00C82062" w:rsidDel="00FB134D">
                  <w:rPr>
                    <w:lang w:val="en-US"/>
                  </w:rPr>
                  <w:delText>+im[</w:delText>
                </w:r>
                <w:r w:rsidDel="00FB134D">
                  <w:rPr>
                    <w:lang w:val="en-US"/>
                  </w:rPr>
                  <w:delText>i,</w:delText>
                </w:r>
                <w:r w:rsidRPr="00C82062" w:rsidDel="00FB134D">
                  <w:rPr>
                    <w:lang w:val="en-US"/>
                  </w:rPr>
                  <w:delText>j]</w:delText>
                </w:r>
              </w:del>
            </w:moveTo>
          </w:p>
          <w:p w:rsidR="00FB134D" w:rsidRPr="00AB5345" w:rsidDel="00FB134D" w:rsidRDefault="00FB134D" w:rsidP="00D76C6C">
            <w:pPr>
              <w:rPr>
                <w:del w:id="1081" w:author="José Rafael García Lázaro" w:date="2017-06-01T10:04:00Z"/>
              </w:rPr>
            </w:pPr>
            <w:moveTo w:id="1082" w:author="José Rafael García Lázaro" w:date="2017-06-01T10:01:00Z">
              <w:del w:id="1083" w:author="José Rafael García Lázaro" w:date="2017-06-01T10:04:00Z">
                <w:r w:rsidRPr="00F5106F" w:rsidDel="00FB134D">
                  <w:rPr>
                    <w:lang w:val="en-US"/>
                  </w:rPr>
                  <w:tab/>
                </w:r>
                <w:r w:rsidRPr="00F5106F" w:rsidDel="00FB134D">
                  <w:rPr>
                    <w:lang w:val="en-US"/>
                  </w:rPr>
                  <w:tab/>
                </w:r>
                <w:r w:rsidRPr="00AB5345" w:rsidDel="00FB134D">
                  <w:delText>Fin_desde</w:delText>
                </w:r>
              </w:del>
            </w:moveTo>
          </w:p>
          <w:p w:rsidR="00FB134D" w:rsidRPr="00F5106F" w:rsidRDefault="00FB134D" w:rsidP="00D76C6C">
            <w:moveTo w:id="1084" w:author="José Rafael García Lázaro" w:date="2017-06-01T10:01:00Z">
              <w:r w:rsidRPr="00AB5345">
                <w:tab/>
              </w:r>
              <w:proofErr w:type="spellStart"/>
              <w:r w:rsidRPr="00F5106F">
                <w:t>Fin_desde</w:t>
              </w:r>
            </w:moveTo>
            <w:proofErr w:type="spellEnd"/>
          </w:p>
          <w:p w:rsidR="00FB134D" w:rsidRPr="00F5106F" w:rsidDel="00FB134D" w:rsidRDefault="00FB134D" w:rsidP="00D76C6C">
            <w:pPr>
              <w:rPr>
                <w:del w:id="1085" w:author="José Rafael García Lázaro" w:date="2017-06-01T10:05:00Z"/>
              </w:rPr>
            </w:pPr>
            <w:moveTo w:id="1086" w:author="José Rafael García Lázaro" w:date="2017-06-01T10:01:00Z">
              <w:del w:id="1087" w:author="José Rafael García Lázaro" w:date="2017-06-01T10:05:00Z">
                <w:r w:rsidRPr="00F5106F" w:rsidDel="00FB134D">
                  <w:tab/>
                  <w:delText>x</w:delText>
                </w:r>
                <w:r w:rsidRPr="00F5106F" w:rsidDel="00FB134D">
                  <w:rPr>
                    <w:lang w:val="en-US"/>
                  </w:rPr>
                  <w:sym w:font="Wingdings" w:char="F0DF"/>
                </w:r>
                <w:r w:rsidRPr="00F5106F" w:rsidDel="00FB134D">
                  <w:delText>x/(fe*fe)</w:delText>
                </w:r>
              </w:del>
            </w:moveTo>
          </w:p>
          <w:p w:rsidR="00FB134D" w:rsidRPr="00F5106F" w:rsidDel="00FB134D" w:rsidRDefault="00FB134D" w:rsidP="00D76C6C">
            <w:pPr>
              <w:rPr>
                <w:del w:id="1088" w:author="José Rafael García Lázaro" w:date="2017-06-01T10:05:00Z"/>
              </w:rPr>
            </w:pPr>
            <w:moveTo w:id="1089" w:author="José Rafael García Lázaro" w:date="2017-06-01T10:01:00Z">
              <w:del w:id="1090" w:author="José Rafael García Lázaro" w:date="2017-06-01T10:05:00Z">
                <w:r w:rsidRPr="00F5106F" w:rsidDel="00FB134D">
                  <w:tab/>
                  <w:delText>Si (x&lt;0.5)</w:delText>
                </w:r>
              </w:del>
            </w:moveTo>
          </w:p>
          <w:p w:rsidR="00FB134D" w:rsidRPr="00F5106F" w:rsidDel="00FB134D" w:rsidRDefault="00FB134D" w:rsidP="00D76C6C">
            <w:pPr>
              <w:rPr>
                <w:del w:id="1091" w:author="José Rafael García Lázaro" w:date="2017-06-01T10:05:00Z"/>
              </w:rPr>
            </w:pPr>
            <w:moveTo w:id="1092" w:author="José Rafael García Lázaro" w:date="2017-06-01T10:01:00Z">
              <w:del w:id="1093" w:author="José Rafael García Lázaro" w:date="2017-06-01T10:05:00Z">
                <w:r w:rsidRPr="00F5106F" w:rsidDel="00FB134D">
                  <w:tab/>
                  <w:delText>Entonces</w:delText>
                </w:r>
                <w:r w:rsidRPr="00F5106F" w:rsidDel="00FB134D">
                  <w:tab/>
                  <w:delText>Devolver 0</w:delText>
                </w:r>
              </w:del>
            </w:moveTo>
          </w:p>
          <w:p w:rsidR="00FB134D" w:rsidRPr="00F5106F" w:rsidDel="00FB134D" w:rsidRDefault="00FB134D" w:rsidP="00D76C6C">
            <w:pPr>
              <w:rPr>
                <w:del w:id="1094" w:author="José Rafael García Lázaro" w:date="2017-06-01T10:05:00Z"/>
              </w:rPr>
            </w:pPr>
            <w:moveTo w:id="1095" w:author="José Rafael García Lázaro" w:date="2017-06-01T10:01:00Z">
              <w:del w:id="1096" w:author="José Rafael García Lázaro" w:date="2017-06-01T10:05:00Z">
                <w:r w:rsidRPr="00F5106F" w:rsidDel="00FB134D">
                  <w:tab/>
                  <w:delText>Sino</w:delText>
                </w:r>
                <w:r w:rsidRPr="00F5106F" w:rsidDel="00FB134D">
                  <w:tab/>
                </w:r>
                <w:r w:rsidRPr="00AB5345" w:rsidDel="00FB134D">
                  <w:tab/>
                  <w:delText>Devolver</w:delText>
                </w:r>
                <w:r w:rsidRPr="00F5106F" w:rsidDel="00FB134D">
                  <w:delText xml:space="preserve"> 1</w:delText>
                </w:r>
              </w:del>
            </w:moveTo>
          </w:p>
          <w:p w:rsidR="00FB134D" w:rsidDel="00FB134D" w:rsidRDefault="00FB134D" w:rsidP="00D76C6C">
            <w:pPr>
              <w:rPr>
                <w:del w:id="1097" w:author="José Rafael García Lázaro" w:date="2017-06-01T10:05:00Z"/>
                <w:lang w:val="en-US"/>
              </w:rPr>
            </w:pPr>
            <w:moveTo w:id="1098" w:author="José Rafael García Lázaro" w:date="2017-06-01T10:01:00Z">
              <w:del w:id="1099" w:author="José Rafael García Lázaro" w:date="2017-06-01T10:05:00Z">
                <w:r w:rsidRPr="00AB5345" w:rsidDel="00FB134D">
                  <w:tab/>
                </w:r>
                <w:r w:rsidDel="00FB134D">
                  <w:rPr>
                    <w:lang w:val="en-US"/>
                  </w:rPr>
                  <w:delText>Fin_si</w:delText>
                </w:r>
              </w:del>
            </w:moveTo>
          </w:p>
          <w:p w:rsidR="00FB134D" w:rsidRPr="00EF5DF6" w:rsidRDefault="00FB134D">
            <w:proofErr w:type="spellStart"/>
            <w:moveTo w:id="1100" w:author="José Rafael García Lázaro" w:date="2017-06-01T10:01:00Z">
              <w:r>
                <w:rPr>
                  <w:lang w:val="en-US"/>
                </w:rPr>
                <w:t>Fin_</w:t>
              </w:r>
              <w:del w:id="1101" w:author="José Rafael García Lázaro" w:date="2017-06-01T10:13:00Z">
                <w:r w:rsidDel="00B956F8">
                  <w:rPr>
                    <w:lang w:val="en-US"/>
                  </w:rPr>
                  <w:delText>función</w:delText>
                </w:r>
              </w:del>
            </w:moveTo>
            <w:ins w:id="1102" w:author="José Rafael García Lázaro" w:date="2017-06-01T10:13:00Z">
              <w:r w:rsidR="00B956F8">
                <w:rPr>
                  <w:lang w:val="en-US"/>
                </w:rPr>
                <w:t>procedimiento</w:t>
              </w:r>
            </w:ins>
            <w:proofErr w:type="spellEnd"/>
          </w:p>
        </w:tc>
        <w:tc>
          <w:tcPr>
            <w:tcW w:w="5111" w:type="dxa"/>
            <w:tcPrChange w:id="1103" w:author="José Rafael García Lázaro" w:date="2017-06-01T10:13:00Z">
              <w:tcPr>
                <w:tcW w:w="5678" w:type="dxa"/>
              </w:tcPr>
            </w:tcPrChange>
          </w:tcPr>
          <w:p w:rsidR="0045088F" w:rsidRPr="0045088F" w:rsidRDefault="0045088F" w:rsidP="0045088F">
            <w:pPr>
              <w:rPr>
                <w:ins w:id="1104" w:author="José Rafael García Lázaro" w:date="2017-06-02T11:09:00Z"/>
                <w:lang w:val="en-US"/>
              </w:rPr>
            </w:pPr>
            <w:ins w:id="1105" w:author="José Rafael García Lázaro" w:date="2017-06-02T11:09:00Z">
              <w:r w:rsidRPr="0045088F">
                <w:rPr>
                  <w:lang w:val="en-US"/>
                </w:rPr>
                <w:t xml:space="preserve">void </w:t>
              </w:r>
              <w:proofErr w:type="spellStart"/>
              <w:r w:rsidRPr="0045088F">
                <w:rPr>
                  <w:lang w:val="en-US"/>
                </w:rPr>
                <w:t>desordenarCubo</w:t>
              </w:r>
              <w:proofErr w:type="spellEnd"/>
              <w:r w:rsidRPr="0045088F">
                <w:rPr>
                  <w:lang w:val="en-US"/>
                </w:rPr>
                <w:t>(</w:t>
              </w:r>
              <w:proofErr w:type="spellStart"/>
              <w:r w:rsidRPr="0045088F">
                <w:rPr>
                  <w:lang w:val="en-US"/>
                </w:rPr>
                <w:t>tCuboRubik</w:t>
              </w:r>
              <w:proofErr w:type="spellEnd"/>
              <w:r w:rsidRPr="0045088F">
                <w:rPr>
                  <w:lang w:val="en-US"/>
                </w:rPr>
                <w:t xml:space="preserve"> *</w:t>
              </w:r>
              <w:proofErr w:type="spellStart"/>
              <w:r w:rsidRPr="0045088F">
                <w:rPr>
                  <w:lang w:val="en-US"/>
                </w:rPr>
                <w:t>cr</w:t>
              </w:r>
              <w:proofErr w:type="spellEnd"/>
              <w:r w:rsidRPr="0045088F">
                <w:rPr>
                  <w:lang w:val="en-US"/>
                </w:rPr>
                <w:t>){</w:t>
              </w:r>
            </w:ins>
          </w:p>
          <w:p w:rsidR="0045088F" w:rsidRPr="0045088F" w:rsidRDefault="0045088F" w:rsidP="0045088F">
            <w:pPr>
              <w:rPr>
                <w:ins w:id="1106" w:author="José Rafael García Lázaro" w:date="2017-06-02T11:09:00Z"/>
                <w:lang w:val="en-US"/>
              </w:rPr>
            </w:pPr>
            <w:ins w:id="1107" w:author="José Rafael García Lázaro" w:date="2017-06-02T11:09:00Z">
              <w:r w:rsidRPr="0045088F">
                <w:rPr>
                  <w:lang w:val="en-US"/>
                </w:rPr>
                <w:tab/>
              </w:r>
              <w:proofErr w:type="spellStart"/>
              <w:r w:rsidRPr="0045088F">
                <w:rPr>
                  <w:lang w:val="en-US"/>
                </w:rPr>
                <w:t>int</w:t>
              </w:r>
              <w:proofErr w:type="spellEnd"/>
              <w:r w:rsidRPr="0045088F">
                <w:rPr>
                  <w:lang w:val="en-US"/>
                </w:rPr>
                <w:t xml:space="preserve"> </w:t>
              </w:r>
              <w:proofErr w:type="spellStart"/>
              <w:r w:rsidRPr="0045088F">
                <w:rPr>
                  <w:lang w:val="en-US"/>
                </w:rPr>
                <w:t>i</w:t>
              </w:r>
              <w:proofErr w:type="spellEnd"/>
              <w:r w:rsidRPr="0045088F">
                <w:rPr>
                  <w:lang w:val="en-US"/>
                </w:rPr>
                <w:t>;</w:t>
              </w:r>
            </w:ins>
          </w:p>
          <w:p w:rsidR="0045088F" w:rsidRPr="0045088F" w:rsidRDefault="0045088F" w:rsidP="0045088F">
            <w:pPr>
              <w:rPr>
                <w:ins w:id="1108" w:author="José Rafael García Lázaro" w:date="2017-06-02T11:09:00Z"/>
                <w:lang w:val="en-US"/>
              </w:rPr>
            </w:pPr>
            <w:ins w:id="1109" w:author="José Rafael García Lázaro" w:date="2017-06-02T11:09:00Z">
              <w:r w:rsidRPr="0045088F">
                <w:rPr>
                  <w:lang w:val="en-US"/>
                </w:rPr>
                <w:tab/>
              </w:r>
              <w:proofErr w:type="spellStart"/>
              <w:r w:rsidRPr="0045088F">
                <w:rPr>
                  <w:lang w:val="en-US"/>
                </w:rPr>
                <w:t>tGiro</w:t>
              </w:r>
              <w:proofErr w:type="spellEnd"/>
              <w:r w:rsidRPr="0045088F">
                <w:rPr>
                  <w:lang w:val="en-US"/>
                </w:rPr>
                <w:t xml:space="preserve"> g;</w:t>
              </w:r>
            </w:ins>
          </w:p>
          <w:p w:rsidR="0045088F" w:rsidRPr="0045088F" w:rsidRDefault="0045088F" w:rsidP="0045088F">
            <w:pPr>
              <w:rPr>
                <w:ins w:id="1110" w:author="José Rafael García Lázaro" w:date="2017-06-02T11:09:00Z"/>
                <w:lang w:val="en-US"/>
              </w:rPr>
            </w:pPr>
            <w:ins w:id="1111" w:author="José Rafael García Lázaro" w:date="2017-06-02T11:09:00Z">
              <w:r w:rsidRPr="0045088F">
                <w:rPr>
                  <w:lang w:val="en-US"/>
                </w:rPr>
                <w:tab/>
              </w:r>
            </w:ins>
          </w:p>
          <w:p w:rsidR="0045088F" w:rsidRPr="0045088F" w:rsidRDefault="0045088F" w:rsidP="0045088F">
            <w:pPr>
              <w:rPr>
                <w:ins w:id="1112" w:author="José Rafael García Lázaro" w:date="2017-06-02T11:09:00Z"/>
                <w:lang w:val="en-US"/>
              </w:rPr>
            </w:pPr>
            <w:ins w:id="1113" w:author="José Rafael García Lázaro" w:date="2017-06-02T11:09:00Z">
              <w:r w:rsidRPr="0045088F">
                <w:rPr>
                  <w:lang w:val="en-US"/>
                </w:rPr>
                <w:tab/>
                <w:t>for(</w:t>
              </w:r>
              <w:proofErr w:type="spellStart"/>
              <w:r w:rsidRPr="0045088F">
                <w:rPr>
                  <w:lang w:val="en-US"/>
                </w:rPr>
                <w:t>i</w:t>
              </w:r>
              <w:proofErr w:type="spellEnd"/>
              <w:r w:rsidRPr="0045088F">
                <w:rPr>
                  <w:lang w:val="en-US"/>
                </w:rPr>
                <w:t>=0;i&lt;MAX_0;++</w:t>
              </w:r>
              <w:proofErr w:type="spellStart"/>
              <w:r w:rsidRPr="0045088F">
                <w:rPr>
                  <w:lang w:val="en-US"/>
                </w:rPr>
                <w:t>i</w:t>
              </w:r>
              <w:proofErr w:type="spellEnd"/>
              <w:r w:rsidRPr="0045088F">
                <w:rPr>
                  <w:lang w:val="en-US"/>
                </w:rPr>
                <w:t>){</w:t>
              </w:r>
            </w:ins>
          </w:p>
          <w:p w:rsidR="0045088F" w:rsidRPr="00BA425A" w:rsidRDefault="0045088F" w:rsidP="0045088F">
            <w:pPr>
              <w:rPr>
                <w:ins w:id="1114" w:author="José Rafael García Lázaro" w:date="2017-06-02T11:09:00Z"/>
              </w:rPr>
            </w:pPr>
            <w:ins w:id="1115" w:author="José Rafael García Lázaro" w:date="2017-06-02T11:09:00Z">
              <w:r w:rsidRPr="0045088F">
                <w:rPr>
                  <w:lang w:val="en-US"/>
                </w:rPr>
                <w:tab/>
              </w:r>
              <w:r w:rsidRPr="0045088F">
                <w:rPr>
                  <w:lang w:val="en-US"/>
                </w:rPr>
                <w:tab/>
              </w:r>
              <w:proofErr w:type="spellStart"/>
              <w:r w:rsidRPr="00BA425A">
                <w:t>giroAleatorio</w:t>
              </w:r>
              <w:proofErr w:type="spellEnd"/>
              <w:r w:rsidRPr="00BA425A">
                <w:t>(</w:t>
              </w:r>
              <w:proofErr w:type="spellStart"/>
              <w:r w:rsidRPr="00BA425A">
                <w:t>cr</w:t>
              </w:r>
              <w:proofErr w:type="spellEnd"/>
              <w:r w:rsidRPr="00BA425A">
                <w:t>-&gt;</w:t>
              </w:r>
              <w:proofErr w:type="spellStart"/>
              <w:r w:rsidRPr="00BA425A">
                <w:t>n,&amp;g</w:t>
              </w:r>
              <w:proofErr w:type="spellEnd"/>
              <w:r w:rsidRPr="00BA425A">
                <w:t>);</w:t>
              </w:r>
            </w:ins>
          </w:p>
          <w:p w:rsidR="0045088F" w:rsidRPr="00BA425A" w:rsidRDefault="0045088F" w:rsidP="0045088F">
            <w:pPr>
              <w:rPr>
                <w:ins w:id="1116" w:author="José Rafael García Lázaro" w:date="2017-06-02T11:09:00Z"/>
              </w:rPr>
            </w:pPr>
            <w:ins w:id="1117" w:author="José Rafael García Lázaro" w:date="2017-06-02T11:09:00Z">
              <w:r w:rsidRPr="00BA425A">
                <w:tab/>
              </w:r>
              <w:r w:rsidRPr="00BA425A">
                <w:tab/>
              </w:r>
              <w:proofErr w:type="spellStart"/>
              <w:r w:rsidRPr="00BA425A">
                <w:t>girarCapaCubo</w:t>
              </w:r>
              <w:proofErr w:type="spellEnd"/>
              <w:r w:rsidRPr="00BA425A">
                <w:t>(</w:t>
              </w:r>
              <w:proofErr w:type="spellStart"/>
              <w:r w:rsidRPr="00BA425A">
                <w:t>cr,g</w:t>
              </w:r>
              <w:proofErr w:type="spellEnd"/>
              <w:r w:rsidRPr="00BA425A">
                <w:t>);</w:t>
              </w:r>
            </w:ins>
          </w:p>
          <w:p w:rsidR="0045088F" w:rsidRPr="0045088F" w:rsidRDefault="0045088F" w:rsidP="0045088F">
            <w:pPr>
              <w:rPr>
                <w:ins w:id="1118" w:author="José Rafael García Lázaro" w:date="2017-06-02T11:09:00Z"/>
                <w:lang w:val="en-US"/>
              </w:rPr>
            </w:pPr>
            <w:ins w:id="1119" w:author="José Rafael García Lázaro" w:date="2017-06-02T11:09:00Z">
              <w:r w:rsidRPr="00BA425A">
                <w:tab/>
              </w:r>
              <w:r w:rsidRPr="0045088F">
                <w:rPr>
                  <w:lang w:val="en-US"/>
                </w:rPr>
                <w:t>}</w:t>
              </w:r>
            </w:ins>
          </w:p>
          <w:p w:rsidR="00FB134D" w:rsidRPr="00C82062" w:rsidDel="00FB134D" w:rsidRDefault="0045088F" w:rsidP="0045088F">
            <w:pPr>
              <w:rPr>
                <w:del w:id="1120" w:author="José Rafael García Lázaro" w:date="2017-06-01T10:01:00Z"/>
                <w:lang w:val="en-US"/>
              </w:rPr>
            </w:pPr>
            <w:ins w:id="1121" w:author="José Rafael García Lázaro" w:date="2017-06-02T11:09:00Z">
              <w:r w:rsidRPr="0045088F">
                <w:rPr>
                  <w:lang w:val="en-US"/>
                </w:rPr>
                <w:t>}</w:t>
              </w:r>
            </w:ins>
            <w:moveTo w:id="1122" w:author="José Rafael García Lázaro" w:date="2017-06-01T10:01:00Z">
              <w:del w:id="1123" w:author="José Rafael García Lázaro" w:date="2017-06-01T10:01:00Z">
                <w:r w:rsidR="00FB134D" w:rsidRPr="00C82062" w:rsidDel="00FB134D">
                  <w:rPr>
                    <w:lang w:val="en-US"/>
                  </w:rPr>
                  <w:delText>int promediar(tipo_imagen im,int i0,int j0,int fe){</w:delText>
                </w:r>
              </w:del>
            </w:moveTo>
          </w:p>
          <w:p w:rsidR="00FB134D" w:rsidRPr="00C82062" w:rsidDel="00FB134D" w:rsidRDefault="00FB134D" w:rsidP="00D76C6C">
            <w:pPr>
              <w:rPr>
                <w:del w:id="1124" w:author="José Rafael García Lázaro" w:date="2017-06-01T10:01:00Z"/>
                <w:lang w:val="en-US"/>
              </w:rPr>
            </w:pPr>
            <w:moveTo w:id="1125" w:author="José Rafael García Lázaro" w:date="2017-06-01T10:01:00Z">
              <w:del w:id="1126" w:author="José Rafael García Lázaro" w:date="2017-06-01T10:01:00Z">
                <w:r w:rsidRPr="00C82062" w:rsidDel="00FB134D">
                  <w:rPr>
                    <w:lang w:val="en-US"/>
                  </w:rPr>
                  <w:tab/>
                  <w:delText>float x;</w:delText>
                </w:r>
              </w:del>
            </w:moveTo>
          </w:p>
          <w:p w:rsidR="00FB134D" w:rsidRPr="00C82062" w:rsidDel="00FB134D" w:rsidRDefault="00FB134D" w:rsidP="00D76C6C">
            <w:pPr>
              <w:rPr>
                <w:del w:id="1127" w:author="José Rafael García Lázaro" w:date="2017-06-01T10:01:00Z"/>
                <w:lang w:val="en-US"/>
              </w:rPr>
            </w:pPr>
            <w:moveTo w:id="1128" w:author="José Rafael García Lázaro" w:date="2017-06-01T10:01:00Z">
              <w:del w:id="1129" w:author="José Rafael García Lázaro" w:date="2017-06-01T10:01:00Z">
                <w:r w:rsidRPr="00C82062" w:rsidDel="00FB134D">
                  <w:rPr>
                    <w:lang w:val="en-US"/>
                  </w:rPr>
                  <w:tab/>
                  <w:delText>int i,j;</w:delText>
                </w:r>
              </w:del>
            </w:moveTo>
          </w:p>
          <w:p w:rsidR="00FB134D" w:rsidRPr="00C82062" w:rsidDel="00FB134D" w:rsidRDefault="00FB134D" w:rsidP="00D76C6C">
            <w:pPr>
              <w:rPr>
                <w:del w:id="1130" w:author="José Rafael García Lázaro" w:date="2017-06-01T10:01:00Z"/>
                <w:lang w:val="en-US"/>
              </w:rPr>
            </w:pPr>
            <w:moveTo w:id="1131" w:author="José Rafael García Lázaro" w:date="2017-06-01T10:01:00Z">
              <w:del w:id="1132" w:author="José Rafael García Lázaro" w:date="2017-06-01T10:01:00Z">
                <w:r w:rsidRPr="00C82062" w:rsidDel="00FB134D">
                  <w:rPr>
                    <w:lang w:val="en-US"/>
                  </w:rPr>
                  <w:tab/>
                  <w:delText>x=0;</w:delText>
                </w:r>
              </w:del>
            </w:moveTo>
          </w:p>
          <w:p w:rsidR="00FB134D" w:rsidRPr="00C82062" w:rsidDel="00FB134D" w:rsidRDefault="00FB134D" w:rsidP="00D76C6C">
            <w:pPr>
              <w:rPr>
                <w:del w:id="1133" w:author="José Rafael García Lázaro" w:date="2017-06-01T10:01:00Z"/>
                <w:lang w:val="en-US"/>
              </w:rPr>
            </w:pPr>
            <w:moveTo w:id="1134" w:author="José Rafael García Lázaro" w:date="2017-06-01T10:01:00Z">
              <w:del w:id="1135" w:author="José Rafael García Lázaro" w:date="2017-06-01T10:01:00Z">
                <w:r w:rsidRPr="00C82062" w:rsidDel="00FB134D">
                  <w:rPr>
                    <w:lang w:val="en-US"/>
                  </w:rPr>
                  <w:tab/>
                  <w:delText>for(i=i0;i&lt;i0+fe;++i)</w:delText>
                </w:r>
              </w:del>
            </w:moveTo>
          </w:p>
          <w:p w:rsidR="00FB134D" w:rsidRPr="00C82062" w:rsidDel="00FB134D" w:rsidRDefault="00FB134D" w:rsidP="00D76C6C">
            <w:pPr>
              <w:rPr>
                <w:del w:id="1136" w:author="José Rafael García Lázaro" w:date="2017-06-01T10:01:00Z"/>
                <w:lang w:val="en-US"/>
              </w:rPr>
            </w:pPr>
            <w:moveTo w:id="1137" w:author="José Rafael García Lázaro" w:date="2017-06-01T10:01:00Z">
              <w:del w:id="1138" w:author="José Rafael García Lázaro" w:date="2017-06-01T10:01:00Z">
                <w:r w:rsidRPr="00C82062" w:rsidDel="00FB134D">
                  <w:rPr>
                    <w:lang w:val="en-US"/>
                  </w:rPr>
                  <w:tab/>
                </w:r>
                <w:r w:rsidRPr="00C82062" w:rsidDel="00FB134D">
                  <w:rPr>
                    <w:lang w:val="en-US"/>
                  </w:rPr>
                  <w:tab/>
                  <w:delText>for(j=j0;j&lt;j0+fe;++j)</w:delText>
                </w:r>
              </w:del>
            </w:moveTo>
          </w:p>
          <w:p w:rsidR="00FB134D" w:rsidRPr="00C82062" w:rsidDel="00FB134D" w:rsidRDefault="00FB134D" w:rsidP="00D76C6C">
            <w:pPr>
              <w:rPr>
                <w:del w:id="1139" w:author="José Rafael García Lázaro" w:date="2017-06-01T10:01:00Z"/>
                <w:lang w:val="en-US"/>
              </w:rPr>
            </w:pPr>
            <w:moveTo w:id="1140" w:author="José Rafael García Lázaro" w:date="2017-06-01T10:01:00Z">
              <w:del w:id="1141" w:author="José Rafael García Lázaro" w:date="2017-06-01T10:01:00Z">
                <w:r w:rsidRPr="00C82062" w:rsidDel="00FB134D">
                  <w:rPr>
                    <w:lang w:val="en-US"/>
                  </w:rPr>
                  <w:tab/>
                </w:r>
                <w:r w:rsidRPr="00C82062" w:rsidDel="00FB134D">
                  <w:rPr>
                    <w:lang w:val="en-US"/>
                  </w:rPr>
                  <w:tab/>
                </w:r>
                <w:r w:rsidRPr="00C82062" w:rsidDel="00FB134D">
                  <w:rPr>
                    <w:lang w:val="en-US"/>
                  </w:rPr>
                  <w:tab/>
                  <w:delText>x+=im[i][j];</w:delText>
                </w:r>
              </w:del>
            </w:moveTo>
          </w:p>
          <w:p w:rsidR="00FB134D" w:rsidRPr="00C82062" w:rsidDel="00FB134D" w:rsidRDefault="00FB134D" w:rsidP="00D76C6C">
            <w:pPr>
              <w:rPr>
                <w:del w:id="1142" w:author="José Rafael García Lázaro" w:date="2017-06-01T10:01:00Z"/>
                <w:lang w:val="en-US"/>
              </w:rPr>
            </w:pPr>
            <w:moveTo w:id="1143" w:author="José Rafael García Lázaro" w:date="2017-06-01T10:01:00Z">
              <w:del w:id="1144" w:author="José Rafael García Lázaro" w:date="2017-06-01T10:01:00Z">
                <w:r w:rsidRPr="00C82062" w:rsidDel="00FB134D">
                  <w:rPr>
                    <w:lang w:val="en-US"/>
                  </w:rPr>
                  <w:tab/>
                  <w:delText>x=x/(fe*fe);</w:delText>
                </w:r>
              </w:del>
            </w:moveTo>
          </w:p>
          <w:p w:rsidR="00FB134D" w:rsidRPr="00C82062" w:rsidDel="00FB134D" w:rsidRDefault="00FB134D" w:rsidP="00D76C6C">
            <w:pPr>
              <w:rPr>
                <w:del w:id="1145" w:author="José Rafael García Lázaro" w:date="2017-06-01T10:01:00Z"/>
                <w:lang w:val="en-US"/>
              </w:rPr>
            </w:pPr>
            <w:moveTo w:id="1146" w:author="José Rafael García Lázaro" w:date="2017-06-01T10:01:00Z">
              <w:del w:id="1147" w:author="José Rafael García Lázaro" w:date="2017-06-01T10:01:00Z">
                <w:r w:rsidRPr="00C82062" w:rsidDel="00FB134D">
                  <w:rPr>
                    <w:lang w:val="en-US"/>
                  </w:rPr>
                  <w:tab/>
                  <w:delText>if(x&lt;0.5)</w:delText>
                </w:r>
              </w:del>
            </w:moveTo>
          </w:p>
          <w:p w:rsidR="00FB134D" w:rsidRPr="00AB5345" w:rsidDel="00FB134D" w:rsidRDefault="00FB134D" w:rsidP="00D76C6C">
            <w:pPr>
              <w:rPr>
                <w:del w:id="1148" w:author="José Rafael García Lázaro" w:date="2017-06-01T10:01:00Z"/>
                <w:lang w:val="en-US"/>
              </w:rPr>
            </w:pPr>
            <w:moveTo w:id="1149" w:author="José Rafael García Lázaro" w:date="2017-06-01T10:01:00Z">
              <w:del w:id="1150" w:author="José Rafael García Lázaro" w:date="2017-06-01T10:01:00Z">
                <w:r w:rsidRPr="00C82062" w:rsidDel="00FB134D">
                  <w:rPr>
                    <w:lang w:val="en-US"/>
                  </w:rPr>
                  <w:tab/>
                </w:r>
                <w:r w:rsidRPr="00C82062" w:rsidDel="00FB134D">
                  <w:rPr>
                    <w:lang w:val="en-US"/>
                  </w:rPr>
                  <w:tab/>
                </w:r>
                <w:r w:rsidRPr="00AB5345" w:rsidDel="00FB134D">
                  <w:rPr>
                    <w:lang w:val="en-US"/>
                  </w:rPr>
                  <w:delText>return 0;</w:delText>
                </w:r>
              </w:del>
            </w:moveTo>
          </w:p>
          <w:p w:rsidR="00FB134D" w:rsidRPr="00AB5345" w:rsidDel="00FB134D" w:rsidRDefault="00FB134D" w:rsidP="00D76C6C">
            <w:pPr>
              <w:rPr>
                <w:del w:id="1151" w:author="José Rafael García Lázaro" w:date="2017-06-01T10:01:00Z"/>
                <w:lang w:val="en-US"/>
              </w:rPr>
            </w:pPr>
            <w:moveTo w:id="1152" w:author="José Rafael García Lázaro" w:date="2017-06-01T10:01:00Z">
              <w:del w:id="1153" w:author="José Rafael García Lázaro" w:date="2017-06-01T10:01:00Z">
                <w:r w:rsidRPr="00AB5345" w:rsidDel="00FB134D">
                  <w:rPr>
                    <w:lang w:val="en-US"/>
                  </w:rPr>
                  <w:tab/>
                  <w:delText>else return 1;</w:delText>
                </w:r>
              </w:del>
            </w:moveTo>
          </w:p>
          <w:p w:rsidR="00FB134D" w:rsidRPr="00EF5DF6" w:rsidRDefault="00FB134D" w:rsidP="00D76C6C">
            <w:moveTo w:id="1154" w:author="José Rafael García Lázaro" w:date="2017-06-01T10:01:00Z">
              <w:del w:id="1155" w:author="José Rafael García Lázaro" w:date="2017-06-01T10:01:00Z">
                <w:r w:rsidDel="00FB134D">
                  <w:delText>}</w:delText>
                </w:r>
              </w:del>
            </w:moveTo>
          </w:p>
        </w:tc>
      </w:tr>
      <w:moveToRangeEnd w:id="999"/>
    </w:tbl>
    <w:p w:rsidR="00FB134D" w:rsidRDefault="00FB134D">
      <w:pPr>
        <w:rPr>
          <w:ins w:id="1156" w:author="José Rafael García Lázaro" w:date="2017-06-01T10:09:00Z"/>
        </w:rPr>
      </w:pPr>
    </w:p>
    <w:p w:rsidR="00FB134D" w:rsidRPr="00B328B9" w:rsidRDefault="00FB134D" w:rsidP="00FB134D">
      <w:pPr>
        <w:contextualSpacing/>
        <w:rPr>
          <w:ins w:id="1157" w:author="José Rafael García Lázaro" w:date="2017-06-01T10:09:00Z"/>
          <w:b/>
          <w:u w:val="single"/>
        </w:rPr>
      </w:pPr>
      <w:proofErr w:type="spellStart"/>
      <w:ins w:id="1158" w:author="José Rafael García Lázaro" w:date="2017-06-01T10:09:00Z">
        <w:r>
          <w:rPr>
            <w:b/>
            <w:u w:val="single"/>
          </w:rPr>
          <w:t>res</w:t>
        </w:r>
        <w:r w:rsidRPr="00FB134D">
          <w:rPr>
            <w:b/>
            <w:u w:val="single"/>
          </w:rPr>
          <w:t>olverCubo</w:t>
        </w:r>
        <w:proofErr w:type="spellEnd"/>
      </w:ins>
    </w:p>
    <w:p w:rsidR="00FB134D" w:rsidRDefault="00FB134D" w:rsidP="00FB134D">
      <w:pPr>
        <w:rPr>
          <w:ins w:id="1159" w:author="José Rafael García Lázaro" w:date="2017-06-01T10:09:00Z"/>
        </w:rPr>
      </w:pPr>
    </w:p>
    <w:p w:rsidR="00B956F8" w:rsidRDefault="00FB134D" w:rsidP="00B956F8">
      <w:pPr>
        <w:pStyle w:val="Prrafodelista"/>
        <w:numPr>
          <w:ilvl w:val="0"/>
          <w:numId w:val="8"/>
        </w:numPr>
      </w:pPr>
      <w:ins w:id="1160" w:author="José Rafael García Lázaro" w:date="2017-06-01T10:09:00Z">
        <w:r>
          <w:t>Realizar giros s</w:t>
        </w:r>
      </w:ins>
      <w:ins w:id="1161" w:author="José Rafael García Lázaro" w:date="2017-06-01T10:15:00Z">
        <w:r w:rsidR="00B956F8">
          <w:t>ucesivos cuyos parámetros son introducidos por teclado hasta tener resuelto el cubo</w:t>
        </w:r>
      </w:ins>
      <w:ins w:id="1162" w:author="José Rafael García Lázaro" w:date="2017-06-01T10:09:00Z">
        <w:r>
          <w:sym w:font="Wingdings" w:char="F0E0"/>
        </w:r>
        <w:r>
          <w:t xml:space="preserve"> repetición</w:t>
        </w:r>
      </w:ins>
      <w:moveToRangeStart w:id="1163" w:author="José Rafael García Lázaro" w:date="2017-06-01T10:16:00Z" w:name="move484075531"/>
      <w:moveTo w:id="1164" w:author="José Rafael García Lázaro" w:date="2017-06-01T10:16:00Z">
        <w:del w:id="1165" w:author="José Rafael García Lázaro" w:date="2017-06-01T10:17:00Z">
          <w:r w:rsidR="00B956F8" w:rsidDel="00B956F8">
            <w:delText xml:space="preserve">Para cada factor de escala (1,2,3,…) construir la imagen escalada correspondiente y buscar códigos QR en la misma </w:delText>
          </w:r>
          <w:r w:rsidR="00B956F8" w:rsidDel="00B956F8">
            <w:sym w:font="Wingdings" w:char="F0E0"/>
          </w:r>
          <w:r w:rsidR="00B956F8" w:rsidDel="00B956F8">
            <w:delText xml:space="preserve"> repetición: una iteración para cada factor de escala</w:delText>
          </w:r>
        </w:del>
        <w:r w:rsidR="00B956F8">
          <w:t>. Diseño del bucle:</w:t>
        </w:r>
      </w:moveTo>
    </w:p>
    <w:p w:rsidR="00B956F8" w:rsidRDefault="00B956F8" w:rsidP="00B956F8"/>
    <w:tbl>
      <w:tblPr>
        <w:tblStyle w:val="Tablaconcuadrcula"/>
        <w:tblW w:w="0" w:type="auto"/>
        <w:tblInd w:w="2124" w:type="dxa"/>
        <w:tblLook w:val="04A0"/>
        <w:tblPrChange w:id="1166" w:author="José Rafael García Lázaro" w:date="2017-06-01T10:26:00Z">
          <w:tblPr>
            <w:tblStyle w:val="Tablaconcuadrcula"/>
            <w:tblW w:w="0" w:type="auto"/>
            <w:tblLook w:val="04A0"/>
          </w:tblPr>
        </w:tblPrChange>
      </w:tblPr>
      <w:tblGrid>
        <w:gridCol w:w="2520"/>
        <w:gridCol w:w="3828"/>
        <w:tblGridChange w:id="1167">
          <w:tblGrid>
            <w:gridCol w:w="1782"/>
            <w:gridCol w:w="3337"/>
          </w:tblGrid>
        </w:tblGridChange>
      </w:tblGrid>
      <w:tr w:rsidR="00D76C6C" w:rsidTr="00D76C6C">
        <w:tc>
          <w:tcPr>
            <w:tcW w:w="2520" w:type="dxa"/>
            <w:tcPrChange w:id="1168" w:author="José Rafael García Lázaro" w:date="2017-06-01T10:26:00Z">
              <w:tcPr>
                <w:tcW w:w="1782" w:type="dxa"/>
              </w:tcPr>
            </w:tcPrChange>
          </w:tcPr>
          <w:p w:rsidR="00D76C6C" w:rsidDel="00D76C6C" w:rsidRDefault="00D76C6C" w:rsidP="00D76C6C">
            <w:pPr>
              <w:jc w:val="center"/>
              <w:rPr>
                <w:del w:id="1169" w:author="José Rafael García Lázaro" w:date="2017-06-01T10:24:00Z"/>
              </w:rPr>
            </w:pPr>
            <w:moveTo w:id="1170" w:author="José Rafael García Lázaro" w:date="2017-06-01T10:16:00Z">
              <w:del w:id="1171" w:author="José Rafael García Lázaro" w:date="2017-06-01T10:24:00Z">
                <w:r w:rsidDel="00D76C6C">
                  <w:delText>Tamaño imagen escalada</w:delText>
                </w:r>
              </w:del>
            </w:moveTo>
          </w:p>
          <w:p w:rsidR="00D76C6C" w:rsidRDefault="00D76C6C" w:rsidP="00D76C6C">
            <w:pPr>
              <w:jc w:val="center"/>
            </w:pPr>
            <w:moveTo w:id="1172" w:author="José Rafael García Lázaro" w:date="2017-06-01T10:16:00Z">
              <w:del w:id="1173" w:author="José Rafael García Lázaro" w:date="2017-06-01T10:24:00Z">
                <w:r w:rsidDel="00D76C6C">
                  <w:delText>(n)</w:delText>
                </w:r>
              </w:del>
            </w:moveTo>
            <w:ins w:id="1174" w:author="José Rafael García Lázaro" w:date="2017-06-01T10:24:00Z">
              <w:r>
                <w:t>¿Está el cubo resuelto?</w:t>
              </w:r>
            </w:ins>
          </w:p>
        </w:tc>
        <w:tc>
          <w:tcPr>
            <w:tcW w:w="3828" w:type="dxa"/>
            <w:tcPrChange w:id="1175" w:author="José Rafael García Lázaro" w:date="2017-06-01T10:26:00Z">
              <w:tcPr>
                <w:tcW w:w="3337" w:type="dxa"/>
              </w:tcPr>
            </w:tcPrChange>
          </w:tcPr>
          <w:p w:rsidR="00D76C6C" w:rsidRDefault="00D76C6C">
            <w:pPr>
              <w:rPr>
                <w:ins w:id="1176" w:author="José Rafael García Lázaro" w:date="2017-06-01T10:25:00Z"/>
              </w:rPr>
            </w:pPr>
            <w:ins w:id="1177" w:author="José Rafael García Lázaro" w:date="2017-06-01T10:24:00Z">
              <w:r>
                <w:t>F: leer por teclado par</w:t>
              </w:r>
            </w:ins>
            <w:ins w:id="1178" w:author="José Rafael García Lázaro" w:date="2017-06-01T10:25:00Z">
              <w:r>
                <w:t>ámetros de giro</w:t>
              </w:r>
            </w:ins>
            <w:moveTo w:id="1179" w:author="José Rafael García Lázaro" w:date="2017-06-01T10:16:00Z">
              <w:del w:id="1180" w:author="José Rafael García Lázaro" w:date="2017-06-01T10:25:00Z">
                <w:r w:rsidDel="00D76C6C">
                  <w:delText>n≥MAXQR+4?</w:delText>
                </w:r>
              </w:del>
            </w:moveTo>
          </w:p>
          <w:p w:rsidR="00D76C6C" w:rsidRDefault="00D76C6C">
            <w:pPr>
              <w:rPr>
                <w:ins w:id="1181" w:author="José Rafael García Lázaro" w:date="2017-06-01T10:27:00Z"/>
              </w:rPr>
            </w:pPr>
            <w:ins w:id="1182" w:author="José Rafael García Lázaro" w:date="2017-06-01T10:25:00Z">
              <w:r>
                <w:t xml:space="preserve">    Girar capa del cubo</w:t>
              </w:r>
            </w:ins>
          </w:p>
          <w:p w:rsidR="00D76C6C" w:rsidRDefault="00D76C6C">
            <w:ins w:id="1183" w:author="José Rafael García Lázaro" w:date="2017-06-01T10:27:00Z">
              <w:r>
                <w:t xml:space="preserve">    Imprimir en pantalla cubo</w:t>
              </w:r>
            </w:ins>
          </w:p>
        </w:tc>
      </w:tr>
      <w:tr w:rsidR="00D76C6C" w:rsidRPr="000E3F94" w:rsidTr="00D76C6C">
        <w:tc>
          <w:tcPr>
            <w:tcW w:w="2520" w:type="dxa"/>
            <w:tcPrChange w:id="1184" w:author="José Rafael García Lázaro" w:date="2017-06-01T10:26:00Z">
              <w:tcPr>
                <w:tcW w:w="1782" w:type="dxa"/>
              </w:tcPr>
            </w:tcPrChange>
          </w:tcPr>
          <w:p w:rsidR="00D76C6C" w:rsidRDefault="00D76C6C" w:rsidP="00D76C6C">
            <w:ins w:id="1185" w:author="José Rafael García Lázaro" w:date="2017-06-01T10:26:00Z">
              <w:r w:rsidRPr="00B219B3">
                <w:t>¿Está el cubo resuelto?</w:t>
              </w:r>
            </w:ins>
          </w:p>
        </w:tc>
        <w:tc>
          <w:tcPr>
            <w:tcW w:w="3828" w:type="dxa"/>
            <w:tcPrChange w:id="1186" w:author="José Rafael García Lázaro" w:date="2017-06-01T10:26:00Z">
              <w:tcPr>
                <w:tcW w:w="3337" w:type="dxa"/>
              </w:tcPr>
            </w:tcPrChange>
          </w:tcPr>
          <w:p w:rsidR="00D76C6C" w:rsidRDefault="00D76C6C" w:rsidP="00D76C6C">
            <w:pPr>
              <w:rPr>
                <w:ins w:id="1187" w:author="José Rafael García Lázaro" w:date="2017-06-01T10:28:00Z"/>
              </w:rPr>
            </w:pPr>
            <w:ins w:id="1188" w:author="José Rafael García Lázaro" w:date="2017-06-01T10:28:00Z">
              <w:r>
                <w:t>F: leer por teclado parámetros de giro</w:t>
              </w:r>
            </w:ins>
          </w:p>
          <w:p w:rsidR="00D76C6C" w:rsidRDefault="00D76C6C" w:rsidP="00D76C6C">
            <w:pPr>
              <w:rPr>
                <w:ins w:id="1189" w:author="José Rafael García Lázaro" w:date="2017-06-01T10:28:00Z"/>
              </w:rPr>
            </w:pPr>
            <w:ins w:id="1190" w:author="José Rafael García Lázaro" w:date="2017-06-01T10:28:00Z">
              <w:r>
                <w:t xml:space="preserve">    Girar capa del cubo</w:t>
              </w:r>
            </w:ins>
          </w:p>
          <w:p w:rsidR="00D76C6C" w:rsidRDefault="00D76C6C" w:rsidP="00D76C6C">
            <w:ins w:id="1191" w:author="José Rafael García Lázaro" w:date="2017-06-01T10:28:00Z">
              <w:r>
                <w:t xml:space="preserve">    Imprimir en pantalla cubo</w:t>
              </w:r>
            </w:ins>
          </w:p>
        </w:tc>
      </w:tr>
      <w:tr w:rsidR="00D76C6C" w:rsidRPr="000E3F94" w:rsidTr="00D76C6C">
        <w:tc>
          <w:tcPr>
            <w:tcW w:w="2520" w:type="dxa"/>
            <w:tcPrChange w:id="1192" w:author="José Rafael García Lázaro" w:date="2017-06-01T10:26:00Z">
              <w:tcPr>
                <w:tcW w:w="1782" w:type="dxa"/>
              </w:tcPr>
            </w:tcPrChange>
          </w:tcPr>
          <w:p w:rsidR="00D76C6C" w:rsidRDefault="00D76C6C" w:rsidP="00D76C6C">
            <w:ins w:id="1193" w:author="José Rafael García Lázaro" w:date="2017-06-01T10:26:00Z">
              <w:r w:rsidRPr="00B219B3">
                <w:t>¿Está el cubo resuelto?</w:t>
              </w:r>
            </w:ins>
          </w:p>
        </w:tc>
        <w:tc>
          <w:tcPr>
            <w:tcW w:w="3828" w:type="dxa"/>
            <w:tcPrChange w:id="1194" w:author="José Rafael García Lázaro" w:date="2017-06-01T10:26:00Z">
              <w:tcPr>
                <w:tcW w:w="3337" w:type="dxa"/>
              </w:tcPr>
            </w:tcPrChange>
          </w:tcPr>
          <w:p w:rsidR="00D76C6C" w:rsidRDefault="00D76C6C" w:rsidP="00D76C6C">
            <w:pPr>
              <w:rPr>
                <w:ins w:id="1195" w:author="José Rafael García Lázaro" w:date="2017-06-01T10:28:00Z"/>
              </w:rPr>
            </w:pPr>
            <w:ins w:id="1196" w:author="José Rafael García Lázaro" w:date="2017-06-01T10:28:00Z">
              <w:r>
                <w:t>F: leer por teclado parámetros de giro</w:t>
              </w:r>
            </w:ins>
          </w:p>
          <w:p w:rsidR="00D76C6C" w:rsidRDefault="00D76C6C" w:rsidP="00D76C6C">
            <w:pPr>
              <w:rPr>
                <w:ins w:id="1197" w:author="José Rafael García Lázaro" w:date="2017-06-01T10:28:00Z"/>
              </w:rPr>
            </w:pPr>
            <w:ins w:id="1198" w:author="José Rafael García Lázaro" w:date="2017-06-01T10:28:00Z">
              <w:r>
                <w:t xml:space="preserve">    Girar capa del cubo</w:t>
              </w:r>
            </w:ins>
          </w:p>
          <w:p w:rsidR="00D76C6C" w:rsidRDefault="00D76C6C" w:rsidP="00D76C6C">
            <w:ins w:id="1199" w:author="José Rafael García Lázaro" w:date="2017-06-01T10:28:00Z">
              <w:r>
                <w:t xml:space="preserve">    Imprimir en pantalla cubo</w:t>
              </w:r>
            </w:ins>
          </w:p>
        </w:tc>
      </w:tr>
      <w:tr w:rsidR="00D76C6C" w:rsidRPr="000E3F94" w:rsidDel="00D76C6C" w:rsidTr="00D76C6C">
        <w:trPr>
          <w:del w:id="1200" w:author="José Rafael García Lázaro" w:date="2017-06-01T10:28:00Z"/>
        </w:trPr>
        <w:tc>
          <w:tcPr>
            <w:tcW w:w="2520" w:type="dxa"/>
            <w:tcPrChange w:id="1201" w:author="José Rafael García Lázaro" w:date="2017-06-01T10:26:00Z">
              <w:tcPr>
                <w:tcW w:w="1782" w:type="dxa"/>
              </w:tcPr>
            </w:tcPrChange>
          </w:tcPr>
          <w:p w:rsidR="00D76C6C" w:rsidDel="00D76C6C" w:rsidRDefault="00D76C6C" w:rsidP="00D76C6C">
            <w:pPr>
              <w:rPr>
                <w:del w:id="1202" w:author="José Rafael García Lázaro" w:date="2017-06-01T10:28:00Z"/>
              </w:rPr>
            </w:pPr>
          </w:p>
        </w:tc>
        <w:tc>
          <w:tcPr>
            <w:tcW w:w="3828" w:type="dxa"/>
            <w:tcPrChange w:id="1203" w:author="José Rafael García Lázaro" w:date="2017-06-01T10:26:00Z">
              <w:tcPr>
                <w:tcW w:w="3337" w:type="dxa"/>
              </w:tcPr>
            </w:tcPrChange>
          </w:tcPr>
          <w:p w:rsidR="00D76C6C" w:rsidDel="00D76C6C" w:rsidRDefault="00D76C6C" w:rsidP="00D76C6C">
            <w:pPr>
              <w:rPr>
                <w:del w:id="1204" w:author="José Rafael García Lázaro" w:date="2017-06-01T10:28:00Z"/>
              </w:rPr>
            </w:pPr>
          </w:p>
        </w:tc>
      </w:tr>
      <w:tr w:rsidR="00D76C6C" w:rsidTr="00D76C6C">
        <w:tc>
          <w:tcPr>
            <w:tcW w:w="2520" w:type="dxa"/>
            <w:tcPrChange w:id="1205" w:author="José Rafael García Lázaro" w:date="2017-06-01T10:26:00Z">
              <w:tcPr>
                <w:tcW w:w="1782" w:type="dxa"/>
              </w:tcPr>
            </w:tcPrChange>
          </w:tcPr>
          <w:p w:rsidR="00D76C6C" w:rsidRDefault="00D76C6C" w:rsidP="00D76C6C">
            <w:ins w:id="1206" w:author="José Rafael García Lázaro" w:date="2017-06-01T10:28:00Z">
              <w:r>
                <w:t>….</w:t>
              </w:r>
            </w:ins>
          </w:p>
        </w:tc>
        <w:tc>
          <w:tcPr>
            <w:tcW w:w="3828" w:type="dxa"/>
            <w:tcPrChange w:id="1207" w:author="José Rafael García Lázaro" w:date="2017-06-01T10:26:00Z">
              <w:tcPr>
                <w:tcW w:w="3337" w:type="dxa"/>
              </w:tcPr>
            </w:tcPrChange>
          </w:tcPr>
          <w:p w:rsidR="00D76C6C" w:rsidRDefault="00D76C6C" w:rsidP="00D76C6C">
            <w:ins w:id="1208" w:author="José Rafael García Lázaro" w:date="2017-06-01T10:28:00Z">
              <w:r>
                <w:t>…</w:t>
              </w:r>
            </w:ins>
          </w:p>
        </w:tc>
      </w:tr>
      <w:tr w:rsidR="00D76C6C" w:rsidTr="00D76C6C">
        <w:tc>
          <w:tcPr>
            <w:tcW w:w="2520" w:type="dxa"/>
            <w:tcPrChange w:id="1209" w:author="José Rafael García Lázaro" w:date="2017-06-01T10:26:00Z">
              <w:tcPr>
                <w:tcW w:w="1782" w:type="dxa"/>
              </w:tcPr>
            </w:tcPrChange>
          </w:tcPr>
          <w:p w:rsidR="00D76C6C" w:rsidRDefault="00D76C6C" w:rsidP="00D76C6C">
            <w:ins w:id="1210" w:author="José Rafael García Lázaro" w:date="2017-06-01T10:26:00Z">
              <w:r w:rsidRPr="00B219B3">
                <w:t>¿Está el cubo resuelto?</w:t>
              </w:r>
            </w:ins>
          </w:p>
        </w:tc>
        <w:tc>
          <w:tcPr>
            <w:tcW w:w="3828" w:type="dxa"/>
            <w:tcPrChange w:id="1211" w:author="José Rafael García Lázaro" w:date="2017-06-01T10:26:00Z">
              <w:tcPr>
                <w:tcW w:w="3337" w:type="dxa"/>
              </w:tcPr>
            </w:tcPrChange>
          </w:tcPr>
          <w:p w:rsidR="00D76C6C" w:rsidRDefault="00D76C6C" w:rsidP="00D76C6C">
            <w:moveTo w:id="1212" w:author="José Rafael García Lázaro" w:date="2017-06-01T10:16:00Z">
              <w:del w:id="1213" w:author="José Rafael García Lázaro" w:date="2017-06-01T10:26:00Z">
                <w:r w:rsidDel="00D76C6C">
                  <w:delText>F</w:delText>
                </w:r>
              </w:del>
            </w:moveTo>
            <w:ins w:id="1214" w:author="José Rafael García Lázaro" w:date="2017-06-01T10:26:00Z">
              <w:r>
                <w:t>V</w:t>
              </w:r>
            </w:ins>
            <w:moveTo w:id="1215" w:author="José Rafael García Lázaro" w:date="2017-06-01T10:16:00Z">
              <w:r>
                <w:t>:</w:t>
              </w:r>
            </w:moveTo>
          </w:p>
        </w:tc>
      </w:tr>
    </w:tbl>
    <w:p w:rsidR="00D3541D" w:rsidRDefault="00D76C6C">
      <w:pPr>
        <w:pStyle w:val="Prrafodelista"/>
        <w:numPr>
          <w:ilvl w:val="1"/>
          <w:numId w:val="8"/>
        </w:numPr>
        <w:rPr>
          <w:ins w:id="1216" w:author="José Rafael García Lázaro" w:date="2017-06-01T10:29:00Z"/>
        </w:rPr>
        <w:pPrChange w:id="1217" w:author="José Rafael García Lázaro" w:date="2017-06-01T10:18:00Z">
          <w:pPr>
            <w:pStyle w:val="Prrafodelista"/>
            <w:numPr>
              <w:numId w:val="11"/>
            </w:numPr>
            <w:ind w:left="1776" w:hanging="360"/>
          </w:pPr>
        </w:pPrChange>
      </w:pPr>
      <w:ins w:id="1218" w:author="José Rafael García Lázaro" w:date="2017-06-01T10:29:00Z">
        <w:r>
          <w:t>Cuerpo del bucle: leer giro, girar capa e imprimir cubo</w:t>
        </w:r>
      </w:ins>
    </w:p>
    <w:p w:rsidR="00B956F8" w:rsidDel="00B956F8" w:rsidRDefault="00B956F8" w:rsidP="00B956F8">
      <w:pPr>
        <w:pStyle w:val="Prrafodelista"/>
        <w:numPr>
          <w:ilvl w:val="1"/>
          <w:numId w:val="8"/>
        </w:numPr>
        <w:rPr>
          <w:del w:id="1219" w:author="José Rafael García Lázaro" w:date="2017-06-01T10:18:00Z"/>
        </w:rPr>
      </w:pPr>
      <w:moveTo w:id="1220" w:author="José Rafael García Lázaro" w:date="2017-06-01T10:16:00Z">
        <w:r>
          <w:t xml:space="preserve">Condición de terminación: que el </w:t>
        </w:r>
        <w:del w:id="1221" w:author="José Rafael García Lázaro" w:date="2017-06-01T10:26:00Z">
          <w:r w:rsidDel="00D76C6C">
            <w:delText>tama</w:delText>
          </w:r>
        </w:del>
        <w:del w:id="1222" w:author="José Rafael García Lázaro" w:date="2017-06-01T10:27:00Z">
          <w:r w:rsidDel="00D76C6C">
            <w:delText xml:space="preserve">ño </w:delText>
          </w:r>
        </w:del>
      </w:moveTo>
      <w:ins w:id="1223" w:author="José Rafael García Lázaro" w:date="2017-06-01T10:30:00Z">
        <w:r w:rsidR="00D76C6C">
          <w:t>cubo</w:t>
        </w:r>
      </w:ins>
      <w:ins w:id="1224" w:author="José Rafael García Lázaro" w:date="2017-06-01T10:27:00Z">
        <w:r w:rsidR="00D76C6C">
          <w:t xml:space="preserve"> esté resuelto</w:t>
        </w:r>
      </w:ins>
      <w:moveTo w:id="1225" w:author="José Rafael García Lázaro" w:date="2017-06-01T10:16:00Z">
        <w:del w:id="1226" w:author="José Rafael García Lázaro" w:date="2017-06-01T10:29:00Z">
          <w:r w:rsidDel="00D76C6C">
            <w:delText>de la imagen escalada (n) sea inferior al mínimo requerido para contener un micro-código QR (MAXQR+4)</w:delText>
          </w:r>
        </w:del>
      </w:moveTo>
      <w:ins w:id="1227" w:author="José Rafael García Lázaro" w:date="2017-06-01T10:29:00Z">
        <w:r w:rsidR="00D76C6C">
          <w:sym w:font="Wingdings" w:char="F0E0"/>
        </w:r>
        <w:r w:rsidR="00D76C6C">
          <w:t xml:space="preserve"> el invariante (condición del mientras) es lo contrario de la condición de salida</w:t>
        </w:r>
      </w:ins>
      <w:moveTo w:id="1228" w:author="José Rafael García Lázaro" w:date="2017-06-01T10:16:00Z">
        <w:r>
          <w:t>.</w:t>
        </w:r>
      </w:moveTo>
    </w:p>
    <w:moveToRangeEnd w:id="1163"/>
    <w:p w:rsidR="00D3541D" w:rsidRDefault="00D3541D">
      <w:pPr>
        <w:pStyle w:val="Prrafodelista"/>
        <w:numPr>
          <w:ilvl w:val="1"/>
          <w:numId w:val="8"/>
        </w:numPr>
        <w:rPr>
          <w:ins w:id="1229" w:author="José Rafael García Lázaro" w:date="2017-06-01T10:09:00Z"/>
        </w:rPr>
        <w:pPrChange w:id="1230" w:author="José Rafael García Lázaro" w:date="2017-06-01T10:18:00Z">
          <w:pPr>
            <w:pStyle w:val="Prrafodelista"/>
            <w:numPr>
              <w:numId w:val="11"/>
            </w:numPr>
            <w:ind w:left="1776" w:hanging="360"/>
          </w:pPr>
        </w:pPrChange>
      </w:pPr>
    </w:p>
    <w:tbl>
      <w:tblPr>
        <w:tblStyle w:val="Tablaconcuadrcula"/>
        <w:tblW w:w="0" w:type="auto"/>
        <w:tblLook w:val="04A0"/>
        <w:tblPrChange w:id="1231" w:author="José Rafael García Lázaro" w:date="2017-06-01T10:13:00Z">
          <w:tblPr>
            <w:tblStyle w:val="Tablaconcuadrcula"/>
            <w:tblW w:w="0" w:type="auto"/>
            <w:tblLook w:val="04A0"/>
          </w:tblPr>
        </w:tblPrChange>
      </w:tblPr>
      <w:tblGrid>
        <w:gridCol w:w="5495"/>
        <w:gridCol w:w="5111"/>
        <w:tblGridChange w:id="1232">
          <w:tblGrid>
            <w:gridCol w:w="4928"/>
            <w:gridCol w:w="5678"/>
          </w:tblGrid>
        </w:tblGridChange>
      </w:tblGrid>
      <w:tr w:rsidR="00FB134D" w:rsidRPr="003C2469" w:rsidTr="00B956F8">
        <w:trPr>
          <w:ins w:id="1233" w:author="José Rafael García Lázaro" w:date="2017-06-01T10:09:00Z"/>
        </w:trPr>
        <w:tc>
          <w:tcPr>
            <w:tcW w:w="5495" w:type="dxa"/>
            <w:tcPrChange w:id="1234" w:author="José Rafael García Lázaro" w:date="2017-06-01T10:13:00Z">
              <w:tcPr>
                <w:tcW w:w="4928" w:type="dxa"/>
              </w:tcPr>
            </w:tcPrChange>
          </w:tcPr>
          <w:p w:rsidR="00FB134D" w:rsidRPr="003C2469" w:rsidRDefault="00FB134D" w:rsidP="00D76C6C">
            <w:pPr>
              <w:jc w:val="center"/>
              <w:rPr>
                <w:ins w:id="1235" w:author="José Rafael García Lázaro" w:date="2017-06-01T10:09:00Z"/>
                <w:b/>
              </w:rPr>
            </w:pPr>
            <w:proofErr w:type="spellStart"/>
            <w:ins w:id="1236" w:author="José Rafael García Lázaro" w:date="2017-06-01T10:09:00Z">
              <w:r w:rsidRPr="003C2469">
                <w:rPr>
                  <w:b/>
                </w:rPr>
                <w:t>Pseudo</w:t>
              </w:r>
              <w:proofErr w:type="spellEnd"/>
              <w:r w:rsidRPr="003C2469">
                <w:rPr>
                  <w:b/>
                </w:rPr>
                <w:t>-código</w:t>
              </w:r>
            </w:ins>
          </w:p>
        </w:tc>
        <w:tc>
          <w:tcPr>
            <w:tcW w:w="5111" w:type="dxa"/>
            <w:tcPrChange w:id="1237" w:author="José Rafael García Lázaro" w:date="2017-06-01T10:13:00Z">
              <w:tcPr>
                <w:tcW w:w="5678" w:type="dxa"/>
              </w:tcPr>
            </w:tcPrChange>
          </w:tcPr>
          <w:p w:rsidR="00FB134D" w:rsidRPr="003C2469" w:rsidRDefault="00FB134D" w:rsidP="00D76C6C">
            <w:pPr>
              <w:jc w:val="center"/>
              <w:rPr>
                <w:ins w:id="1238" w:author="José Rafael García Lázaro" w:date="2017-06-01T10:09:00Z"/>
                <w:b/>
              </w:rPr>
            </w:pPr>
            <w:ins w:id="1239" w:author="José Rafael García Lázaro" w:date="2017-06-01T10:09:00Z">
              <w:r w:rsidRPr="003C2469">
                <w:rPr>
                  <w:b/>
                </w:rPr>
                <w:t>Sintaxis de C</w:t>
              </w:r>
            </w:ins>
          </w:p>
        </w:tc>
      </w:tr>
      <w:tr w:rsidR="00FB134D" w:rsidTr="00B956F8">
        <w:trPr>
          <w:ins w:id="1240" w:author="José Rafael García Lázaro" w:date="2017-06-01T10:09:00Z"/>
        </w:trPr>
        <w:tc>
          <w:tcPr>
            <w:tcW w:w="5495" w:type="dxa"/>
            <w:tcPrChange w:id="1241" w:author="José Rafael García Lázaro" w:date="2017-06-01T10:13:00Z">
              <w:tcPr>
                <w:tcW w:w="4928" w:type="dxa"/>
              </w:tcPr>
            </w:tcPrChange>
          </w:tcPr>
          <w:p w:rsidR="00B956F8" w:rsidRPr="00BA425A" w:rsidRDefault="00B956F8">
            <w:pPr>
              <w:rPr>
                <w:ins w:id="1242" w:author="José Rafael García Lázaro" w:date="2017-06-01T10:13:00Z"/>
              </w:rPr>
            </w:pPr>
            <w:ins w:id="1243" w:author="José Rafael García Lázaro" w:date="2017-06-01T10:13:00Z">
              <w:r>
                <w:t>Procedimiento</w:t>
              </w:r>
            </w:ins>
            <w:r w:rsidR="0077670D">
              <w:t xml:space="preserve"> </w:t>
            </w:r>
            <w:proofErr w:type="spellStart"/>
            <w:ins w:id="1244" w:author="José Rafael García Lázaro" w:date="2017-06-01T10:13:00Z">
              <w:r w:rsidRPr="00BA425A">
                <w:t>resolverCubo</w:t>
              </w:r>
              <w:proofErr w:type="spellEnd"/>
              <w:r w:rsidRPr="00BA425A">
                <w:t>(</w:t>
              </w:r>
              <w:proofErr w:type="spellStart"/>
              <w:r w:rsidRPr="00BA425A">
                <w:t>cr</w:t>
              </w:r>
              <w:proofErr w:type="spellEnd"/>
              <w:r w:rsidRPr="00BA425A">
                <w:t xml:space="preserve">: </w:t>
              </w:r>
              <w:proofErr w:type="spellStart"/>
              <w:r w:rsidRPr="00BA425A">
                <w:t>tCuboRubik</w:t>
              </w:r>
              <w:proofErr w:type="spellEnd"/>
              <w:r w:rsidRPr="00BA425A">
                <w:t xml:space="preserve"> (E/S))</w:t>
              </w:r>
            </w:ins>
          </w:p>
          <w:p w:rsidR="00FB134D" w:rsidRPr="004B335E" w:rsidRDefault="00FB134D">
            <w:pPr>
              <w:rPr>
                <w:ins w:id="1245" w:author="José Rafael García Lázaro" w:date="2017-06-01T10:09:00Z"/>
              </w:rPr>
            </w:pPr>
            <w:ins w:id="1246" w:author="José Rafael García Lázaro" w:date="2017-06-01T10:09:00Z">
              <w:r>
                <w:t>Var</w:t>
              </w:r>
              <w:r w:rsidRPr="004B335E">
                <w:tab/>
              </w:r>
              <w:r>
                <w:t>g</w:t>
              </w:r>
              <w:r w:rsidRPr="004B335E">
                <w:t>:</w:t>
              </w:r>
              <w:r>
                <w:t xml:space="preserve"> </w:t>
              </w:r>
              <w:proofErr w:type="spellStart"/>
              <w:r>
                <w:t>tGiro</w:t>
              </w:r>
              <w:proofErr w:type="spellEnd"/>
            </w:ins>
          </w:p>
          <w:p w:rsidR="00B956F8" w:rsidRPr="00BA425A" w:rsidRDefault="00FB134D" w:rsidP="00B956F8">
            <w:pPr>
              <w:rPr>
                <w:ins w:id="1247" w:author="José Rafael García Lázaro" w:date="2017-06-01T10:11:00Z"/>
              </w:rPr>
            </w:pPr>
            <w:ins w:id="1248" w:author="José Rafael García Lázaro" w:date="2017-06-01T10:09:00Z">
              <w:r w:rsidRPr="004B335E">
                <w:t>Inicio</w:t>
              </w:r>
              <w:r w:rsidRPr="004B335E">
                <w:tab/>
              </w:r>
            </w:ins>
            <w:ins w:id="1249" w:author="José Rafael García Lázaro" w:date="2017-06-01T10:11:00Z">
              <w:r w:rsidR="00B956F8" w:rsidRPr="00BA425A">
                <w:t xml:space="preserve">Mientras(no </w:t>
              </w:r>
              <w:proofErr w:type="spellStart"/>
              <w:r w:rsidR="00B956F8" w:rsidRPr="00BA425A">
                <w:t>cuboResuelto</w:t>
              </w:r>
              <w:proofErr w:type="spellEnd"/>
              <w:r w:rsidR="00B956F8" w:rsidRPr="00BA425A">
                <w:t>(</w:t>
              </w:r>
              <w:proofErr w:type="spellStart"/>
              <w:r w:rsidR="00B956F8" w:rsidRPr="00BA425A">
                <w:t>cr</w:t>
              </w:r>
              <w:proofErr w:type="spellEnd"/>
              <w:r w:rsidR="00B956F8" w:rsidRPr="00BA425A">
                <w:t>)) Hacer</w:t>
              </w:r>
            </w:ins>
          </w:p>
          <w:p w:rsidR="00B956F8" w:rsidRPr="00BA425A" w:rsidRDefault="00B956F8" w:rsidP="00B956F8">
            <w:pPr>
              <w:rPr>
                <w:ins w:id="1250" w:author="José Rafael García Lázaro" w:date="2017-06-01T10:11:00Z"/>
              </w:rPr>
            </w:pPr>
            <w:ins w:id="1251" w:author="José Rafael García Lázaro" w:date="2017-06-01T10:11:00Z">
              <w:r w:rsidRPr="00BA425A">
                <w:tab/>
              </w:r>
              <w:r w:rsidRPr="00BA425A">
                <w:tab/>
              </w:r>
              <w:proofErr w:type="spellStart"/>
              <w:r w:rsidRPr="00BA425A">
                <w:t>leerGiro</w:t>
              </w:r>
              <w:proofErr w:type="spellEnd"/>
              <w:r w:rsidRPr="00BA425A">
                <w:t>(</w:t>
              </w:r>
              <w:proofErr w:type="spellStart"/>
              <w:r w:rsidRPr="00BA425A">
                <w:t>cr.n,g</w:t>
              </w:r>
              <w:proofErr w:type="spellEnd"/>
              <w:r w:rsidRPr="00BA425A">
                <w:t>)</w:t>
              </w:r>
            </w:ins>
          </w:p>
          <w:p w:rsidR="00B956F8" w:rsidRPr="00BA425A" w:rsidRDefault="00B956F8" w:rsidP="00B956F8">
            <w:pPr>
              <w:rPr>
                <w:ins w:id="1252" w:author="José Rafael García Lázaro" w:date="2017-06-01T10:11:00Z"/>
              </w:rPr>
            </w:pPr>
            <w:ins w:id="1253" w:author="José Rafael García Lázaro" w:date="2017-06-01T10:11:00Z">
              <w:r w:rsidRPr="00BA425A">
                <w:tab/>
              </w:r>
              <w:r w:rsidRPr="00BA425A">
                <w:tab/>
              </w:r>
              <w:proofErr w:type="spellStart"/>
              <w:r w:rsidRPr="00BA425A">
                <w:t>girarCapaCubo</w:t>
              </w:r>
              <w:proofErr w:type="spellEnd"/>
              <w:r w:rsidRPr="00BA425A">
                <w:t>(</w:t>
              </w:r>
              <w:proofErr w:type="spellStart"/>
              <w:r w:rsidRPr="00BA425A">
                <w:t>cr,g</w:t>
              </w:r>
              <w:proofErr w:type="spellEnd"/>
              <w:r w:rsidRPr="00BA425A">
                <w:t>)</w:t>
              </w:r>
            </w:ins>
          </w:p>
          <w:p w:rsidR="00B956F8" w:rsidRPr="00BA425A" w:rsidRDefault="00B956F8" w:rsidP="00B956F8">
            <w:pPr>
              <w:rPr>
                <w:ins w:id="1254" w:author="José Rafael García Lázaro" w:date="2017-06-01T10:11:00Z"/>
              </w:rPr>
            </w:pPr>
            <w:ins w:id="1255" w:author="José Rafael García Lázaro" w:date="2017-06-01T10:11:00Z">
              <w:r w:rsidRPr="00BA425A">
                <w:tab/>
              </w:r>
              <w:r w:rsidRPr="00BA425A">
                <w:tab/>
              </w:r>
              <w:proofErr w:type="spellStart"/>
              <w:r w:rsidRPr="00BA425A">
                <w:t>imprimirCubo</w:t>
              </w:r>
              <w:proofErr w:type="spellEnd"/>
              <w:r w:rsidRPr="00BA425A">
                <w:t>(</w:t>
              </w:r>
              <w:proofErr w:type="spellStart"/>
              <w:r w:rsidRPr="00BA425A">
                <w:t>cr</w:t>
              </w:r>
              <w:proofErr w:type="spellEnd"/>
              <w:r w:rsidRPr="00BA425A">
                <w:t>)</w:t>
              </w:r>
            </w:ins>
          </w:p>
          <w:p w:rsidR="00B956F8" w:rsidRPr="00BA425A" w:rsidRDefault="00B956F8" w:rsidP="00B956F8">
            <w:pPr>
              <w:rPr>
                <w:ins w:id="1256" w:author="José Rafael García Lázaro" w:date="2017-06-01T10:11:00Z"/>
              </w:rPr>
            </w:pPr>
            <w:ins w:id="1257" w:author="José Rafael García Lázaro" w:date="2017-06-01T10:11:00Z">
              <w:r w:rsidRPr="00BA425A">
                <w:tab/>
              </w:r>
              <w:proofErr w:type="spellStart"/>
              <w:r w:rsidRPr="00BA425A">
                <w:t>Fin</w:t>
              </w:r>
            </w:ins>
            <w:ins w:id="1258" w:author="José Rafael García Lázaro" w:date="2017-06-01T10:13:00Z">
              <w:r w:rsidRPr="00BA425A">
                <w:t>_mientras</w:t>
              </w:r>
            </w:ins>
            <w:proofErr w:type="spellEnd"/>
          </w:p>
          <w:p w:rsidR="00FB134D" w:rsidRPr="00EF5DF6" w:rsidRDefault="00FB134D">
            <w:pPr>
              <w:rPr>
                <w:ins w:id="1259" w:author="José Rafael García Lázaro" w:date="2017-06-01T10:09:00Z"/>
              </w:rPr>
            </w:pPr>
            <w:proofErr w:type="spellStart"/>
            <w:ins w:id="1260" w:author="José Rafael García Lázaro" w:date="2017-06-01T10:09:00Z">
              <w:r w:rsidRPr="00BA425A">
                <w:t>Fin_</w:t>
              </w:r>
            </w:ins>
            <w:ins w:id="1261" w:author="José Rafael García Lázaro" w:date="2017-06-01T10:13:00Z">
              <w:r w:rsidR="00B956F8" w:rsidRPr="00BA425A">
                <w:t>procedimiento</w:t>
              </w:r>
            </w:ins>
            <w:proofErr w:type="spellEnd"/>
          </w:p>
        </w:tc>
        <w:tc>
          <w:tcPr>
            <w:tcW w:w="5111" w:type="dxa"/>
            <w:tcPrChange w:id="1262" w:author="José Rafael García Lázaro" w:date="2017-06-01T10:13:00Z">
              <w:tcPr>
                <w:tcW w:w="5678" w:type="dxa"/>
              </w:tcPr>
            </w:tcPrChange>
          </w:tcPr>
          <w:p w:rsidR="00FB134D" w:rsidRPr="00BA425A" w:rsidRDefault="00FB134D" w:rsidP="00FB134D">
            <w:pPr>
              <w:rPr>
                <w:ins w:id="1263" w:author="José Rafael García Lázaro" w:date="2017-06-01T10:10:00Z"/>
              </w:rPr>
            </w:pPr>
            <w:proofErr w:type="spellStart"/>
            <w:ins w:id="1264" w:author="José Rafael García Lázaro" w:date="2017-06-01T10:10:00Z">
              <w:r w:rsidRPr="00BA425A">
                <w:t>void</w:t>
              </w:r>
              <w:proofErr w:type="spellEnd"/>
              <w:r w:rsidRPr="00BA425A">
                <w:t xml:space="preserve"> </w:t>
              </w:r>
              <w:proofErr w:type="spellStart"/>
              <w:r w:rsidRPr="00BA425A">
                <w:t>resolverCubo</w:t>
              </w:r>
              <w:proofErr w:type="spellEnd"/>
              <w:r w:rsidRPr="00BA425A">
                <w:t>(</w:t>
              </w:r>
              <w:proofErr w:type="spellStart"/>
              <w:r w:rsidRPr="00BA425A">
                <w:t>tCuboRubik</w:t>
              </w:r>
              <w:proofErr w:type="spellEnd"/>
              <w:r w:rsidRPr="00BA425A">
                <w:t xml:space="preserve"> *</w:t>
              </w:r>
              <w:proofErr w:type="spellStart"/>
              <w:r w:rsidRPr="00BA425A">
                <w:t>cr</w:t>
              </w:r>
              <w:proofErr w:type="spellEnd"/>
              <w:r w:rsidRPr="00BA425A">
                <w:t>){</w:t>
              </w:r>
            </w:ins>
          </w:p>
          <w:p w:rsidR="00FB134D" w:rsidRPr="00BA425A" w:rsidRDefault="00FB134D" w:rsidP="00FB134D">
            <w:pPr>
              <w:rPr>
                <w:ins w:id="1265" w:author="José Rafael García Lázaro" w:date="2017-06-01T10:10:00Z"/>
              </w:rPr>
            </w:pPr>
            <w:ins w:id="1266" w:author="José Rafael García Lázaro" w:date="2017-06-01T10:10:00Z">
              <w:r w:rsidRPr="00BA425A">
                <w:tab/>
              </w:r>
              <w:proofErr w:type="spellStart"/>
              <w:r w:rsidRPr="00BA425A">
                <w:t>tGiro</w:t>
              </w:r>
              <w:proofErr w:type="spellEnd"/>
              <w:r w:rsidRPr="00BA425A">
                <w:t xml:space="preserve"> g;</w:t>
              </w:r>
            </w:ins>
          </w:p>
          <w:p w:rsidR="00FB134D" w:rsidRPr="00BA425A" w:rsidRDefault="00FB134D" w:rsidP="00FB134D">
            <w:pPr>
              <w:rPr>
                <w:ins w:id="1267" w:author="José Rafael García Lázaro" w:date="2017-06-01T10:10:00Z"/>
              </w:rPr>
            </w:pPr>
            <w:ins w:id="1268" w:author="José Rafael García Lázaro" w:date="2017-06-01T10:10:00Z">
              <w:r w:rsidRPr="00BA425A">
                <w:tab/>
              </w:r>
              <w:proofErr w:type="spellStart"/>
              <w:r w:rsidRPr="00BA425A">
                <w:t>while</w:t>
              </w:r>
              <w:proofErr w:type="spellEnd"/>
              <w:r w:rsidRPr="00BA425A">
                <w:t>(!</w:t>
              </w:r>
              <w:proofErr w:type="spellStart"/>
              <w:r w:rsidRPr="00BA425A">
                <w:t>cuboResuelto</w:t>
              </w:r>
              <w:proofErr w:type="spellEnd"/>
              <w:r w:rsidRPr="00BA425A">
                <w:t>(</w:t>
              </w:r>
              <w:proofErr w:type="spellStart"/>
              <w:r w:rsidRPr="00BA425A">
                <w:t>cr</w:t>
              </w:r>
              <w:proofErr w:type="spellEnd"/>
              <w:r w:rsidRPr="00BA425A">
                <w:t>)){</w:t>
              </w:r>
            </w:ins>
          </w:p>
          <w:p w:rsidR="00FB134D" w:rsidRPr="00BA425A" w:rsidRDefault="00FB134D" w:rsidP="00FB134D">
            <w:pPr>
              <w:rPr>
                <w:ins w:id="1269" w:author="José Rafael García Lázaro" w:date="2017-06-01T10:10:00Z"/>
              </w:rPr>
            </w:pPr>
            <w:ins w:id="1270" w:author="José Rafael García Lázaro" w:date="2017-06-01T10:10:00Z">
              <w:r w:rsidRPr="00BA425A">
                <w:tab/>
              </w:r>
              <w:r w:rsidRPr="00BA425A">
                <w:tab/>
              </w:r>
              <w:proofErr w:type="spellStart"/>
              <w:r w:rsidRPr="00BA425A">
                <w:t>leerGiro</w:t>
              </w:r>
              <w:proofErr w:type="spellEnd"/>
              <w:r w:rsidRPr="00BA425A">
                <w:t>(</w:t>
              </w:r>
              <w:proofErr w:type="spellStart"/>
              <w:r w:rsidRPr="00BA425A">
                <w:t>cr</w:t>
              </w:r>
              <w:proofErr w:type="spellEnd"/>
              <w:r w:rsidRPr="00BA425A">
                <w:t>-&gt;</w:t>
              </w:r>
              <w:proofErr w:type="spellStart"/>
              <w:r w:rsidRPr="00BA425A">
                <w:t>n,&amp;g</w:t>
              </w:r>
              <w:proofErr w:type="spellEnd"/>
              <w:r w:rsidRPr="00BA425A">
                <w:t>);</w:t>
              </w:r>
            </w:ins>
          </w:p>
          <w:p w:rsidR="00FB134D" w:rsidRPr="00BA425A" w:rsidRDefault="00FB134D" w:rsidP="00FB134D">
            <w:pPr>
              <w:rPr>
                <w:ins w:id="1271" w:author="José Rafael García Lázaro" w:date="2017-06-01T10:10:00Z"/>
              </w:rPr>
            </w:pPr>
            <w:ins w:id="1272" w:author="José Rafael García Lázaro" w:date="2017-06-01T10:10:00Z">
              <w:r w:rsidRPr="00BA425A">
                <w:tab/>
              </w:r>
              <w:r w:rsidRPr="00BA425A">
                <w:tab/>
              </w:r>
              <w:proofErr w:type="spellStart"/>
              <w:r w:rsidRPr="00BA425A">
                <w:t>girarCapaCubo</w:t>
              </w:r>
              <w:proofErr w:type="spellEnd"/>
              <w:r w:rsidRPr="00BA425A">
                <w:t>(</w:t>
              </w:r>
              <w:proofErr w:type="spellStart"/>
              <w:r w:rsidRPr="00BA425A">
                <w:t>cr,g</w:t>
              </w:r>
              <w:proofErr w:type="spellEnd"/>
              <w:r w:rsidRPr="00BA425A">
                <w:t>);</w:t>
              </w:r>
            </w:ins>
          </w:p>
          <w:p w:rsidR="00FB134D" w:rsidRPr="00BA425A" w:rsidRDefault="00FB134D" w:rsidP="00FB134D">
            <w:pPr>
              <w:rPr>
                <w:ins w:id="1273" w:author="José Rafael García Lázaro" w:date="2017-06-01T10:10:00Z"/>
              </w:rPr>
            </w:pPr>
            <w:ins w:id="1274" w:author="José Rafael García Lázaro" w:date="2017-06-01T10:10:00Z">
              <w:r w:rsidRPr="00BA425A">
                <w:tab/>
              </w:r>
              <w:r w:rsidRPr="00BA425A">
                <w:tab/>
              </w:r>
              <w:proofErr w:type="spellStart"/>
              <w:r w:rsidRPr="00BA425A">
                <w:t>imprimirCubo</w:t>
              </w:r>
              <w:proofErr w:type="spellEnd"/>
              <w:r w:rsidRPr="00BA425A">
                <w:t>(</w:t>
              </w:r>
              <w:proofErr w:type="spellStart"/>
              <w:r w:rsidRPr="00BA425A">
                <w:t>cr</w:t>
              </w:r>
              <w:proofErr w:type="spellEnd"/>
              <w:r w:rsidRPr="00BA425A">
                <w:t>);</w:t>
              </w:r>
            </w:ins>
          </w:p>
          <w:p w:rsidR="00FB134D" w:rsidRPr="00FB134D" w:rsidRDefault="00FB134D" w:rsidP="00FB134D">
            <w:pPr>
              <w:rPr>
                <w:ins w:id="1275" w:author="José Rafael García Lázaro" w:date="2017-06-01T10:10:00Z"/>
                <w:lang w:val="en-US"/>
              </w:rPr>
            </w:pPr>
            <w:ins w:id="1276" w:author="José Rafael García Lázaro" w:date="2017-06-01T10:10:00Z">
              <w:r w:rsidRPr="00BA425A">
                <w:tab/>
              </w:r>
              <w:r w:rsidRPr="00FB134D">
                <w:rPr>
                  <w:lang w:val="en-US"/>
                </w:rPr>
                <w:t>}</w:t>
              </w:r>
            </w:ins>
          </w:p>
          <w:p w:rsidR="00FB134D" w:rsidRPr="00EF5DF6" w:rsidRDefault="00FB134D" w:rsidP="00FB134D">
            <w:pPr>
              <w:rPr>
                <w:ins w:id="1277" w:author="José Rafael García Lázaro" w:date="2017-06-01T10:09:00Z"/>
              </w:rPr>
            </w:pPr>
            <w:ins w:id="1278" w:author="José Rafael García Lázaro" w:date="2017-06-01T10:10:00Z">
              <w:r w:rsidRPr="00FB134D">
                <w:rPr>
                  <w:lang w:val="en-US"/>
                </w:rPr>
                <w:t>}</w:t>
              </w:r>
            </w:ins>
          </w:p>
        </w:tc>
      </w:tr>
    </w:tbl>
    <w:p w:rsidR="00FB134D" w:rsidRDefault="00FB134D">
      <w:pPr>
        <w:rPr>
          <w:ins w:id="1279" w:author="José Rafael García Lázaro" w:date="2017-06-01T10:09:00Z"/>
        </w:rPr>
      </w:pPr>
    </w:p>
    <w:p w:rsidR="007C03F1" w:rsidRPr="00B328B9" w:rsidRDefault="007C03F1" w:rsidP="007C03F1">
      <w:pPr>
        <w:contextualSpacing/>
        <w:rPr>
          <w:ins w:id="1280" w:author="José Rafael García Lázaro" w:date="2017-06-01T10:32:00Z"/>
          <w:b/>
          <w:u w:val="single"/>
        </w:rPr>
      </w:pPr>
      <w:proofErr w:type="spellStart"/>
      <w:ins w:id="1281" w:author="José Rafael García Lázaro" w:date="2017-06-01T10:32:00Z">
        <w:r w:rsidRPr="007C03F1">
          <w:rPr>
            <w:b/>
            <w:u w:val="single"/>
          </w:rPr>
          <w:t>giroAleatorio</w:t>
        </w:r>
        <w:proofErr w:type="spellEnd"/>
      </w:ins>
    </w:p>
    <w:p w:rsidR="007C03F1" w:rsidRDefault="007C03F1" w:rsidP="007C03F1">
      <w:pPr>
        <w:rPr>
          <w:ins w:id="1282" w:author="José Rafael García Lázaro" w:date="2017-06-01T10:32:00Z"/>
        </w:rPr>
      </w:pPr>
    </w:p>
    <w:p w:rsidR="007C03F1" w:rsidRDefault="007C03F1" w:rsidP="007C03F1">
      <w:pPr>
        <w:pStyle w:val="Prrafodelista"/>
        <w:numPr>
          <w:ilvl w:val="0"/>
          <w:numId w:val="8"/>
        </w:numPr>
        <w:rPr>
          <w:ins w:id="1283" w:author="José Rafael García Lázaro" w:date="2017-06-01T10:32:00Z"/>
        </w:rPr>
      </w:pPr>
      <w:ins w:id="1284" w:author="José Rafael García Lázaro" w:date="2017-06-01T10:32:00Z">
        <w:r>
          <w:t>Obtener mediante el generador de números aleatorios los valores de los parámetros de un giro aleatorio:</w:t>
        </w:r>
      </w:ins>
    </w:p>
    <w:p w:rsidR="00D3541D" w:rsidRDefault="007C03F1">
      <w:pPr>
        <w:pStyle w:val="Prrafodelista"/>
        <w:numPr>
          <w:ilvl w:val="1"/>
          <w:numId w:val="8"/>
        </w:numPr>
        <w:rPr>
          <w:ins w:id="1285" w:author="José Rafael García Lázaro" w:date="2017-06-01T10:33:00Z"/>
        </w:rPr>
        <w:pPrChange w:id="1286" w:author="José Rafael García Lázaro" w:date="2017-06-01T10:33:00Z">
          <w:pPr>
            <w:pStyle w:val="Prrafodelista"/>
            <w:numPr>
              <w:numId w:val="8"/>
            </w:numPr>
            <w:ind w:hanging="360"/>
          </w:pPr>
        </w:pPrChange>
      </w:pPr>
      <w:ins w:id="1287" w:author="José Rafael García Lázaro" w:date="2017-06-01T10:33:00Z">
        <w:r>
          <w:t>Eje de giro: entero en intervalo [0,2]  (0: X+, 1: Y+, 2: Z+).</w:t>
        </w:r>
      </w:ins>
    </w:p>
    <w:p w:rsidR="00D3541D" w:rsidRDefault="007C03F1">
      <w:pPr>
        <w:pStyle w:val="Prrafodelista"/>
        <w:numPr>
          <w:ilvl w:val="1"/>
          <w:numId w:val="8"/>
        </w:numPr>
        <w:rPr>
          <w:ins w:id="1288" w:author="José Rafael García Lázaro" w:date="2017-06-01T10:33:00Z"/>
        </w:rPr>
        <w:pPrChange w:id="1289" w:author="José Rafael García Lázaro" w:date="2017-06-01T10:33:00Z">
          <w:pPr>
            <w:pStyle w:val="Prrafodelista"/>
            <w:numPr>
              <w:numId w:val="8"/>
            </w:numPr>
            <w:ind w:hanging="360"/>
          </w:pPr>
        </w:pPrChange>
      </w:pPr>
      <w:ins w:id="1290" w:author="José Rafael García Lázaro" w:date="2017-06-01T10:33:00Z">
        <w:r>
          <w:t>Capa o nivel: entero en intervalo [0,n-1].</w:t>
        </w:r>
      </w:ins>
    </w:p>
    <w:p w:rsidR="007C03F1" w:rsidRDefault="007C03F1">
      <w:pPr>
        <w:pStyle w:val="Prrafodelista"/>
        <w:numPr>
          <w:ilvl w:val="1"/>
          <w:numId w:val="8"/>
        </w:numPr>
        <w:rPr>
          <w:ins w:id="1291" w:author="José Rafael García Lázaro" w:date="2017-06-01T10:32:00Z"/>
        </w:rPr>
      </w:pPr>
      <w:ins w:id="1292" w:author="José Rafael García Lázaro" w:date="2017-06-01T10:34:00Z">
        <w:r>
          <w:t>Ángulo de giro: entero en intervalo [1</w:t>
        </w:r>
      </w:ins>
      <w:ins w:id="1293" w:author="José Rafael García Lázaro" w:date="2017-06-01T10:35:00Z">
        <w:r>
          <w:t>,3]  (1: PI/2, 2: PI, 3: 3*PI/2)</w:t>
        </w:r>
      </w:ins>
      <w:ins w:id="1294" w:author="José Rafael García Lázaro" w:date="2017-06-01T10:32:00Z">
        <w:r>
          <w:t>.</w:t>
        </w:r>
      </w:ins>
    </w:p>
    <w:tbl>
      <w:tblPr>
        <w:tblStyle w:val="Tablaconcuadrcula"/>
        <w:tblW w:w="0" w:type="auto"/>
        <w:tblLook w:val="04A0"/>
        <w:tblPrChange w:id="1295" w:author="José Rafael García Lázaro" w:date="2017-06-01T10:37:00Z">
          <w:tblPr>
            <w:tblStyle w:val="Tablaconcuadrcula"/>
            <w:tblW w:w="0" w:type="auto"/>
            <w:tblLook w:val="04A0"/>
          </w:tblPr>
        </w:tblPrChange>
      </w:tblPr>
      <w:tblGrid>
        <w:gridCol w:w="5778"/>
        <w:gridCol w:w="4828"/>
        <w:tblGridChange w:id="1296">
          <w:tblGrid>
            <w:gridCol w:w="5495"/>
            <w:gridCol w:w="5111"/>
          </w:tblGrid>
        </w:tblGridChange>
      </w:tblGrid>
      <w:tr w:rsidR="007C03F1" w:rsidRPr="003C2469" w:rsidTr="007C03F1">
        <w:trPr>
          <w:ins w:id="1297" w:author="José Rafael García Lázaro" w:date="2017-06-01T10:32:00Z"/>
        </w:trPr>
        <w:tc>
          <w:tcPr>
            <w:tcW w:w="5778" w:type="dxa"/>
            <w:tcPrChange w:id="1298" w:author="José Rafael García Lázaro" w:date="2017-06-01T10:37:00Z">
              <w:tcPr>
                <w:tcW w:w="5495" w:type="dxa"/>
              </w:tcPr>
            </w:tcPrChange>
          </w:tcPr>
          <w:p w:rsidR="007C03F1" w:rsidRPr="003C2469" w:rsidRDefault="007C03F1" w:rsidP="009358AE">
            <w:pPr>
              <w:jc w:val="center"/>
              <w:rPr>
                <w:ins w:id="1299" w:author="José Rafael García Lázaro" w:date="2017-06-01T10:32:00Z"/>
                <w:b/>
              </w:rPr>
            </w:pPr>
            <w:proofErr w:type="spellStart"/>
            <w:ins w:id="1300" w:author="José Rafael García Lázaro" w:date="2017-06-01T10:32:00Z">
              <w:r w:rsidRPr="003C2469">
                <w:rPr>
                  <w:b/>
                </w:rPr>
                <w:lastRenderedPageBreak/>
                <w:t>Pseudo</w:t>
              </w:r>
              <w:proofErr w:type="spellEnd"/>
              <w:r w:rsidRPr="003C2469">
                <w:rPr>
                  <w:b/>
                </w:rPr>
                <w:t>-código</w:t>
              </w:r>
            </w:ins>
          </w:p>
        </w:tc>
        <w:tc>
          <w:tcPr>
            <w:tcW w:w="4828" w:type="dxa"/>
            <w:tcPrChange w:id="1301" w:author="José Rafael García Lázaro" w:date="2017-06-01T10:37:00Z">
              <w:tcPr>
                <w:tcW w:w="5111" w:type="dxa"/>
              </w:tcPr>
            </w:tcPrChange>
          </w:tcPr>
          <w:p w:rsidR="007C03F1" w:rsidRPr="003C2469" w:rsidRDefault="007C03F1" w:rsidP="009358AE">
            <w:pPr>
              <w:jc w:val="center"/>
              <w:rPr>
                <w:ins w:id="1302" w:author="José Rafael García Lázaro" w:date="2017-06-01T10:32:00Z"/>
                <w:b/>
              </w:rPr>
            </w:pPr>
            <w:ins w:id="1303" w:author="José Rafael García Lázaro" w:date="2017-06-01T10:32:00Z">
              <w:r w:rsidRPr="003C2469">
                <w:rPr>
                  <w:b/>
                </w:rPr>
                <w:t>Sintaxis de C</w:t>
              </w:r>
            </w:ins>
          </w:p>
        </w:tc>
      </w:tr>
      <w:tr w:rsidR="007C03F1" w:rsidTr="007C03F1">
        <w:trPr>
          <w:ins w:id="1304" w:author="José Rafael García Lázaro" w:date="2017-06-01T10:32:00Z"/>
        </w:trPr>
        <w:tc>
          <w:tcPr>
            <w:tcW w:w="5778" w:type="dxa"/>
            <w:tcPrChange w:id="1305" w:author="José Rafael García Lázaro" w:date="2017-06-01T10:37:00Z">
              <w:tcPr>
                <w:tcW w:w="5495" w:type="dxa"/>
              </w:tcPr>
            </w:tcPrChange>
          </w:tcPr>
          <w:p w:rsidR="007C03F1" w:rsidRPr="00BA425A" w:rsidRDefault="007C03F1" w:rsidP="009358AE">
            <w:pPr>
              <w:rPr>
                <w:ins w:id="1306" w:author="José Rafael García Lázaro" w:date="2017-06-01T10:32:00Z"/>
              </w:rPr>
            </w:pPr>
            <w:ins w:id="1307" w:author="José Rafael García Lázaro" w:date="2017-06-01T10:32:00Z">
              <w:r>
                <w:t>Procedimiento</w:t>
              </w:r>
            </w:ins>
            <w:r w:rsidR="0077670D">
              <w:t xml:space="preserve"> </w:t>
            </w:r>
            <w:proofErr w:type="spellStart"/>
            <w:ins w:id="1308" w:author="José Rafael García Lázaro" w:date="2017-06-01T10:36:00Z">
              <w:r w:rsidRPr="00BA425A">
                <w:t>giroAleatorio</w:t>
              </w:r>
            </w:ins>
            <w:proofErr w:type="spellEnd"/>
            <w:ins w:id="1309" w:author="José Rafael García Lázaro" w:date="2017-06-01T10:32:00Z">
              <w:r w:rsidRPr="00BA425A">
                <w:t>(</w:t>
              </w:r>
            </w:ins>
            <w:ins w:id="1310" w:author="José Rafael García Lázaro" w:date="2017-06-01T10:36:00Z">
              <w:r w:rsidRPr="00BA425A">
                <w:t>n: entero (E),g</w:t>
              </w:r>
            </w:ins>
            <w:ins w:id="1311" w:author="José Rafael García Lázaro" w:date="2017-06-01T10:32:00Z">
              <w:r w:rsidRPr="00BA425A">
                <w:t xml:space="preserve">: </w:t>
              </w:r>
              <w:proofErr w:type="spellStart"/>
              <w:r w:rsidRPr="00BA425A">
                <w:t>t</w:t>
              </w:r>
            </w:ins>
            <w:ins w:id="1312" w:author="José Rafael García Lázaro" w:date="2017-06-01T10:37:00Z">
              <w:r w:rsidRPr="00BA425A">
                <w:t>Giro</w:t>
              </w:r>
            </w:ins>
            <w:proofErr w:type="spellEnd"/>
            <w:ins w:id="1313" w:author="José Rafael García Lázaro" w:date="2017-06-01T10:32:00Z">
              <w:r w:rsidRPr="00BA425A">
                <w:t xml:space="preserve"> (S))</w:t>
              </w:r>
            </w:ins>
          </w:p>
          <w:p w:rsidR="007C03F1" w:rsidRPr="007C03F1" w:rsidRDefault="007C03F1" w:rsidP="007C03F1">
            <w:pPr>
              <w:rPr>
                <w:ins w:id="1314" w:author="José Rafael García Lázaro" w:date="2017-06-01T10:37:00Z"/>
                <w:lang w:val="en-US"/>
              </w:rPr>
            </w:pPr>
            <w:proofErr w:type="spellStart"/>
            <w:ins w:id="1315" w:author="José Rafael García Lázaro" w:date="2017-06-01T10:32:00Z">
              <w:r w:rsidRPr="00BA425A">
                <w:rPr>
                  <w:lang w:val="en-US"/>
                </w:rPr>
                <w:t>Inicio</w:t>
              </w:r>
              <w:proofErr w:type="spellEnd"/>
              <w:r w:rsidRPr="00BA425A">
                <w:rPr>
                  <w:lang w:val="en-US"/>
                </w:rPr>
                <w:tab/>
              </w:r>
            </w:ins>
            <w:ins w:id="1316" w:author="José Rafael García Lázaro" w:date="2017-06-01T10:37:00Z">
              <w:r>
                <w:rPr>
                  <w:lang w:val="en-US"/>
                </w:rPr>
                <w:t>g.eje</w:t>
              </w:r>
            </w:ins>
            <w:ins w:id="1317" w:author="José Rafael García Lázaro" w:date="2017-06-01T10:38:00Z">
              <w:r w:rsidRPr="007C03F1">
                <w:rPr>
                  <w:lang w:val="en-US"/>
                </w:rPr>
                <w:sym w:font="Wingdings" w:char="F0DF"/>
              </w:r>
            </w:ins>
            <w:ins w:id="1318" w:author="José Rafael García Lázaro" w:date="2017-06-01T10:37:00Z">
              <w:r>
                <w:rPr>
                  <w:lang w:val="en-US"/>
                </w:rPr>
                <w:t xml:space="preserve">rand() MOD </w:t>
              </w:r>
              <w:r w:rsidRPr="007C03F1">
                <w:rPr>
                  <w:lang w:val="en-US"/>
                </w:rPr>
                <w:t>3</w:t>
              </w:r>
            </w:ins>
          </w:p>
          <w:p w:rsidR="007C03F1" w:rsidRPr="007C03F1" w:rsidRDefault="007C03F1" w:rsidP="007C03F1">
            <w:pPr>
              <w:rPr>
                <w:ins w:id="1319" w:author="José Rafael García Lázaro" w:date="2017-06-01T10:37:00Z"/>
                <w:lang w:val="en-US"/>
              </w:rPr>
            </w:pPr>
            <w:ins w:id="1320" w:author="José Rafael García Lázaro" w:date="2017-06-01T10:37:00Z">
              <w:r w:rsidRPr="007C03F1">
                <w:rPr>
                  <w:lang w:val="en-US"/>
                </w:rPr>
                <w:tab/>
              </w:r>
              <w:proofErr w:type="spellStart"/>
              <w:r w:rsidRPr="007C03F1">
                <w:rPr>
                  <w:lang w:val="en-US"/>
                </w:rPr>
                <w:t>g</w:t>
              </w:r>
            </w:ins>
            <w:ins w:id="1321" w:author="José Rafael García Lázaro" w:date="2017-06-01T10:38:00Z">
              <w:r>
                <w:rPr>
                  <w:lang w:val="en-US"/>
                </w:rPr>
                <w:t>.</w:t>
              </w:r>
            </w:ins>
            <w:ins w:id="1322" w:author="José Rafael García Lázaro" w:date="2017-06-01T10:37:00Z">
              <w:r>
                <w:rPr>
                  <w:lang w:val="en-US"/>
                </w:rPr>
                <w:t>capa</w:t>
              </w:r>
            </w:ins>
            <w:proofErr w:type="spellEnd"/>
            <w:ins w:id="1323" w:author="José Rafael García Lázaro" w:date="2017-06-01T10:38:00Z">
              <w:r w:rsidRPr="007C03F1">
                <w:rPr>
                  <w:lang w:val="en-US"/>
                </w:rPr>
                <w:sym w:font="Wingdings" w:char="F0DF"/>
              </w:r>
            </w:ins>
            <w:ins w:id="1324" w:author="José Rafael García Lázaro" w:date="2017-06-01T10:37:00Z">
              <w:r>
                <w:rPr>
                  <w:lang w:val="en-US"/>
                </w:rPr>
                <w:t>rand()</w:t>
              </w:r>
            </w:ins>
            <w:ins w:id="1325" w:author="José Rafael García Lázaro" w:date="2017-06-01T10:38:00Z">
              <w:r>
                <w:rPr>
                  <w:lang w:val="en-US"/>
                </w:rPr>
                <w:t xml:space="preserve"> MOD </w:t>
              </w:r>
            </w:ins>
            <w:ins w:id="1326" w:author="José Rafael García Lázaro" w:date="2017-06-01T10:37:00Z">
              <w:r>
                <w:rPr>
                  <w:lang w:val="en-US"/>
                </w:rPr>
                <w:t>n</w:t>
              </w:r>
            </w:ins>
          </w:p>
          <w:p w:rsidR="007C03F1" w:rsidRPr="007C03F1" w:rsidRDefault="007C03F1" w:rsidP="007C03F1">
            <w:pPr>
              <w:rPr>
                <w:ins w:id="1327" w:author="José Rafael García Lázaro" w:date="2017-06-01T10:37:00Z"/>
                <w:lang w:val="en-US"/>
              </w:rPr>
            </w:pPr>
            <w:ins w:id="1328" w:author="José Rafael García Lázaro" w:date="2017-06-01T10:37:00Z">
              <w:r w:rsidRPr="007C03F1">
                <w:rPr>
                  <w:lang w:val="en-US"/>
                </w:rPr>
                <w:tab/>
                <w:t>g</w:t>
              </w:r>
            </w:ins>
            <w:ins w:id="1329" w:author="José Rafael García Lázaro" w:date="2017-06-01T10:38:00Z">
              <w:r>
                <w:rPr>
                  <w:lang w:val="en-US"/>
                </w:rPr>
                <w:t>.</w:t>
              </w:r>
            </w:ins>
            <w:ins w:id="1330" w:author="José Rafael García Lázaro" w:date="2017-06-01T10:37:00Z">
              <w:r>
                <w:rPr>
                  <w:lang w:val="en-US"/>
                </w:rPr>
                <w:t>ang</w:t>
              </w:r>
            </w:ins>
            <w:ins w:id="1331" w:author="José Rafael García Lázaro" w:date="2017-06-01T10:38:00Z">
              <w:r w:rsidRPr="007C03F1">
                <w:rPr>
                  <w:lang w:val="en-US"/>
                </w:rPr>
                <w:sym w:font="Wingdings" w:char="F0DF"/>
              </w:r>
            </w:ins>
            <w:ins w:id="1332" w:author="José Rafael García Lázaro" w:date="2017-06-01T10:37:00Z">
              <w:r>
                <w:rPr>
                  <w:lang w:val="en-US"/>
                </w:rPr>
                <w:t>rand()</w:t>
              </w:r>
            </w:ins>
            <w:ins w:id="1333" w:author="José Rafael García Lázaro" w:date="2017-06-01T10:38:00Z">
              <w:r>
                <w:rPr>
                  <w:lang w:val="en-US"/>
                </w:rPr>
                <w:t xml:space="preserve"> MOD </w:t>
              </w:r>
            </w:ins>
            <w:ins w:id="1334" w:author="José Rafael García Lázaro" w:date="2017-06-01T10:37:00Z">
              <w:r>
                <w:rPr>
                  <w:lang w:val="en-US"/>
                </w:rPr>
                <w:t>3+1</w:t>
              </w:r>
            </w:ins>
          </w:p>
          <w:p w:rsidR="007C03F1" w:rsidRPr="00EF5DF6" w:rsidRDefault="007C03F1" w:rsidP="009358AE">
            <w:pPr>
              <w:rPr>
                <w:ins w:id="1335" w:author="José Rafael García Lázaro" w:date="2017-06-01T10:32:00Z"/>
              </w:rPr>
            </w:pPr>
            <w:proofErr w:type="spellStart"/>
            <w:ins w:id="1336" w:author="José Rafael García Lázaro" w:date="2017-06-01T10:32:00Z">
              <w:r>
                <w:rPr>
                  <w:lang w:val="en-US"/>
                </w:rPr>
                <w:t>Fin_procedimiento</w:t>
              </w:r>
              <w:proofErr w:type="spellEnd"/>
            </w:ins>
          </w:p>
        </w:tc>
        <w:tc>
          <w:tcPr>
            <w:tcW w:w="4828" w:type="dxa"/>
            <w:tcPrChange w:id="1337" w:author="José Rafael García Lázaro" w:date="2017-06-01T10:37:00Z">
              <w:tcPr>
                <w:tcW w:w="5111" w:type="dxa"/>
              </w:tcPr>
            </w:tcPrChange>
          </w:tcPr>
          <w:p w:rsidR="007C03F1" w:rsidRPr="007C03F1" w:rsidRDefault="007C03F1" w:rsidP="007C03F1">
            <w:pPr>
              <w:rPr>
                <w:ins w:id="1338" w:author="José Rafael García Lázaro" w:date="2017-06-01T10:36:00Z"/>
                <w:lang w:val="en-US"/>
              </w:rPr>
            </w:pPr>
            <w:ins w:id="1339" w:author="José Rafael García Lázaro" w:date="2017-06-01T10:36:00Z">
              <w:r w:rsidRPr="007C03F1">
                <w:rPr>
                  <w:lang w:val="en-US"/>
                </w:rPr>
                <w:t xml:space="preserve">void </w:t>
              </w:r>
              <w:proofErr w:type="spellStart"/>
              <w:r w:rsidRPr="007C03F1">
                <w:rPr>
                  <w:lang w:val="en-US"/>
                </w:rPr>
                <w:t>giroAleatorio</w:t>
              </w:r>
              <w:proofErr w:type="spellEnd"/>
              <w:r w:rsidRPr="007C03F1">
                <w:rPr>
                  <w:lang w:val="en-US"/>
                </w:rPr>
                <w:t>(</w:t>
              </w:r>
              <w:proofErr w:type="spellStart"/>
              <w:r w:rsidRPr="007C03F1">
                <w:rPr>
                  <w:lang w:val="en-US"/>
                </w:rPr>
                <w:t>int</w:t>
              </w:r>
              <w:proofErr w:type="spellEnd"/>
              <w:r w:rsidRPr="007C03F1">
                <w:rPr>
                  <w:lang w:val="en-US"/>
                </w:rPr>
                <w:t xml:space="preserve"> </w:t>
              </w:r>
              <w:proofErr w:type="spellStart"/>
              <w:r w:rsidRPr="007C03F1">
                <w:rPr>
                  <w:lang w:val="en-US"/>
                </w:rPr>
                <w:t>n,tGiro</w:t>
              </w:r>
              <w:proofErr w:type="spellEnd"/>
              <w:r w:rsidRPr="007C03F1">
                <w:rPr>
                  <w:lang w:val="en-US"/>
                </w:rPr>
                <w:t xml:space="preserve"> *g){</w:t>
              </w:r>
            </w:ins>
          </w:p>
          <w:p w:rsidR="007C03F1" w:rsidRPr="007C03F1" w:rsidRDefault="007C03F1" w:rsidP="007C03F1">
            <w:pPr>
              <w:rPr>
                <w:ins w:id="1340" w:author="José Rafael García Lázaro" w:date="2017-06-01T10:36:00Z"/>
                <w:lang w:val="en-US"/>
              </w:rPr>
            </w:pPr>
            <w:ins w:id="1341" w:author="José Rafael García Lázaro" w:date="2017-06-01T10:36:00Z">
              <w:r w:rsidRPr="007C03F1">
                <w:rPr>
                  <w:lang w:val="en-US"/>
                </w:rPr>
                <w:tab/>
                <w:t>g-&gt;</w:t>
              </w:r>
              <w:proofErr w:type="spellStart"/>
              <w:r w:rsidRPr="007C03F1">
                <w:rPr>
                  <w:lang w:val="en-US"/>
                </w:rPr>
                <w:t>eje</w:t>
              </w:r>
              <w:proofErr w:type="spellEnd"/>
              <w:r w:rsidRPr="007C03F1">
                <w:rPr>
                  <w:lang w:val="en-US"/>
                </w:rPr>
                <w:t>=rand()%3;</w:t>
              </w:r>
            </w:ins>
          </w:p>
          <w:p w:rsidR="007C03F1" w:rsidRPr="007C03F1" w:rsidRDefault="007C03F1" w:rsidP="007C03F1">
            <w:pPr>
              <w:rPr>
                <w:ins w:id="1342" w:author="José Rafael García Lázaro" w:date="2017-06-01T10:36:00Z"/>
                <w:lang w:val="en-US"/>
              </w:rPr>
            </w:pPr>
            <w:ins w:id="1343" w:author="José Rafael García Lázaro" w:date="2017-06-01T10:36:00Z">
              <w:r w:rsidRPr="007C03F1">
                <w:rPr>
                  <w:lang w:val="en-US"/>
                </w:rPr>
                <w:tab/>
                <w:t>g-&gt;</w:t>
              </w:r>
              <w:proofErr w:type="spellStart"/>
              <w:r w:rsidRPr="007C03F1">
                <w:rPr>
                  <w:lang w:val="en-US"/>
                </w:rPr>
                <w:t>capa</w:t>
              </w:r>
              <w:proofErr w:type="spellEnd"/>
              <w:r w:rsidRPr="007C03F1">
                <w:rPr>
                  <w:lang w:val="en-US"/>
                </w:rPr>
                <w:t>=rand()%n;</w:t>
              </w:r>
            </w:ins>
          </w:p>
          <w:p w:rsidR="007C03F1" w:rsidRPr="007C03F1" w:rsidRDefault="007C03F1" w:rsidP="007C03F1">
            <w:pPr>
              <w:rPr>
                <w:ins w:id="1344" w:author="José Rafael García Lázaro" w:date="2017-06-01T10:36:00Z"/>
                <w:lang w:val="en-US"/>
              </w:rPr>
            </w:pPr>
            <w:ins w:id="1345" w:author="José Rafael García Lázaro" w:date="2017-06-01T10:36:00Z">
              <w:r w:rsidRPr="007C03F1">
                <w:rPr>
                  <w:lang w:val="en-US"/>
                </w:rPr>
                <w:tab/>
                <w:t>g-&gt;</w:t>
              </w:r>
              <w:proofErr w:type="spellStart"/>
              <w:r w:rsidRPr="007C03F1">
                <w:rPr>
                  <w:lang w:val="en-US"/>
                </w:rPr>
                <w:t>ang</w:t>
              </w:r>
              <w:proofErr w:type="spellEnd"/>
              <w:r w:rsidRPr="007C03F1">
                <w:rPr>
                  <w:lang w:val="en-US"/>
                </w:rPr>
                <w:t>=rand()%3+1;</w:t>
              </w:r>
            </w:ins>
          </w:p>
          <w:p w:rsidR="007C03F1" w:rsidRPr="00EF5DF6" w:rsidRDefault="007C03F1" w:rsidP="007C03F1">
            <w:pPr>
              <w:rPr>
                <w:ins w:id="1346" w:author="José Rafael García Lázaro" w:date="2017-06-01T10:32:00Z"/>
              </w:rPr>
            </w:pPr>
            <w:ins w:id="1347" w:author="José Rafael García Lázaro" w:date="2017-06-01T10:36:00Z">
              <w:r w:rsidRPr="007C03F1">
                <w:rPr>
                  <w:lang w:val="en-US"/>
                </w:rPr>
                <w:t>}</w:t>
              </w:r>
            </w:ins>
          </w:p>
        </w:tc>
      </w:tr>
    </w:tbl>
    <w:p w:rsidR="00FB134D" w:rsidRDefault="00FB134D">
      <w:pPr>
        <w:rPr>
          <w:ins w:id="1348" w:author="José Rafael García Lázaro" w:date="2017-06-01T10:39:00Z"/>
        </w:rPr>
      </w:pPr>
    </w:p>
    <w:p w:rsidR="007C03F1" w:rsidRPr="00B328B9" w:rsidRDefault="007C03F1" w:rsidP="007C03F1">
      <w:pPr>
        <w:contextualSpacing/>
        <w:rPr>
          <w:ins w:id="1349" w:author="José Rafael García Lázaro" w:date="2017-06-01T10:39:00Z"/>
          <w:b/>
          <w:u w:val="single"/>
        </w:rPr>
      </w:pPr>
      <w:proofErr w:type="spellStart"/>
      <w:ins w:id="1350" w:author="José Rafael García Lázaro" w:date="2017-06-01T10:39:00Z">
        <w:r w:rsidRPr="007C03F1">
          <w:rPr>
            <w:b/>
            <w:u w:val="single"/>
          </w:rPr>
          <w:t>leerGiro</w:t>
        </w:r>
        <w:proofErr w:type="spellEnd"/>
      </w:ins>
    </w:p>
    <w:p w:rsidR="007C03F1" w:rsidRDefault="007C03F1" w:rsidP="007C03F1">
      <w:pPr>
        <w:rPr>
          <w:ins w:id="1351" w:author="José Rafael García Lázaro" w:date="2017-06-01T10:39:00Z"/>
        </w:rPr>
      </w:pPr>
    </w:p>
    <w:p w:rsidR="007C03F1" w:rsidRDefault="007C03F1" w:rsidP="007C03F1">
      <w:pPr>
        <w:pStyle w:val="Prrafodelista"/>
        <w:numPr>
          <w:ilvl w:val="0"/>
          <w:numId w:val="8"/>
        </w:numPr>
        <w:rPr>
          <w:ins w:id="1352" w:author="José Rafael García Lázaro" w:date="2017-06-01T10:39:00Z"/>
        </w:rPr>
      </w:pPr>
      <w:ins w:id="1353" w:author="José Rafael García Lázaro" w:date="2017-06-01T10:39:00Z">
        <w:r>
          <w:t xml:space="preserve">Leer por teclado </w:t>
        </w:r>
      </w:ins>
      <w:ins w:id="1354" w:author="José Rafael García Lázaro" w:date="2017-06-01T10:40:00Z">
        <w:r>
          <w:t xml:space="preserve">con validación </w:t>
        </w:r>
      </w:ins>
      <w:ins w:id="1355" w:author="José Rafael García Lázaro" w:date="2017-06-01T10:39:00Z">
        <w:r>
          <w:t>los valores de los parámetros del siguiente giro a</w:t>
        </w:r>
      </w:ins>
      <w:ins w:id="1356" w:author="José Rafael García Lázaro" w:date="2017-06-01T10:40:00Z">
        <w:r>
          <w:t xml:space="preserve"> efectuar para resolver el cubo</w:t>
        </w:r>
      </w:ins>
      <w:ins w:id="1357" w:author="José Rafael García Lázaro" w:date="2017-06-01T10:39:00Z">
        <w:r>
          <w:t>:</w:t>
        </w:r>
      </w:ins>
    </w:p>
    <w:p w:rsidR="007C03F1" w:rsidRDefault="007C03F1" w:rsidP="007C03F1">
      <w:pPr>
        <w:pStyle w:val="Prrafodelista"/>
        <w:numPr>
          <w:ilvl w:val="1"/>
          <w:numId w:val="8"/>
        </w:numPr>
        <w:rPr>
          <w:ins w:id="1358" w:author="José Rafael García Lázaro" w:date="2017-06-01T10:39:00Z"/>
        </w:rPr>
      </w:pPr>
      <w:ins w:id="1359" w:author="José Rafael García Lázaro" w:date="2017-06-01T10:40:00Z">
        <w:r>
          <w:t>Leer e</w:t>
        </w:r>
      </w:ins>
      <w:ins w:id="1360" w:author="José Rafael García Lázaro" w:date="2017-06-01T10:39:00Z">
        <w:r>
          <w:t>je de giro: entero en intervalo [0,2]  (0: X+, 1: Y+, 2: Z+).</w:t>
        </w:r>
      </w:ins>
    </w:p>
    <w:p w:rsidR="007C03F1" w:rsidRDefault="007C03F1" w:rsidP="007C03F1">
      <w:pPr>
        <w:pStyle w:val="Prrafodelista"/>
        <w:numPr>
          <w:ilvl w:val="1"/>
          <w:numId w:val="8"/>
        </w:numPr>
        <w:rPr>
          <w:ins w:id="1361" w:author="José Rafael García Lázaro" w:date="2017-06-01T10:39:00Z"/>
        </w:rPr>
      </w:pPr>
      <w:ins w:id="1362" w:author="José Rafael García Lázaro" w:date="2017-06-01T10:40:00Z">
        <w:r>
          <w:t>Leer c</w:t>
        </w:r>
      </w:ins>
      <w:ins w:id="1363" w:author="José Rafael García Lázaro" w:date="2017-06-01T10:39:00Z">
        <w:r>
          <w:t>apa o nivel: entero en intervalo [0,n-1].</w:t>
        </w:r>
      </w:ins>
    </w:p>
    <w:p w:rsidR="007C03F1" w:rsidRDefault="007C03F1" w:rsidP="007C03F1">
      <w:pPr>
        <w:pStyle w:val="Prrafodelista"/>
        <w:numPr>
          <w:ilvl w:val="1"/>
          <w:numId w:val="8"/>
        </w:numPr>
        <w:rPr>
          <w:ins w:id="1364" w:author="José Rafael García Lázaro" w:date="2017-06-01T10:41:00Z"/>
        </w:rPr>
      </w:pPr>
      <w:ins w:id="1365" w:author="José Rafael García Lázaro" w:date="2017-06-01T10:40:00Z">
        <w:r>
          <w:t>Leer á</w:t>
        </w:r>
      </w:ins>
      <w:ins w:id="1366" w:author="José Rafael García Lázaro" w:date="2017-06-01T10:39:00Z">
        <w:r>
          <w:t>ngulo de giro: entero en intervalo [1,3]  (1: PI/2, 2: PI, 3: 3*PI/2).</w:t>
        </w:r>
      </w:ins>
    </w:p>
    <w:p w:rsidR="00D3541D" w:rsidRDefault="007C03F1">
      <w:pPr>
        <w:pStyle w:val="Prrafodelista"/>
        <w:numPr>
          <w:ilvl w:val="0"/>
          <w:numId w:val="8"/>
        </w:numPr>
        <w:rPr>
          <w:ins w:id="1367" w:author="José Rafael García Lázaro" w:date="2017-06-01T10:39:00Z"/>
        </w:rPr>
        <w:pPrChange w:id="1368" w:author="José Rafael García Lázaro" w:date="2017-06-01T10:41:00Z">
          <w:pPr>
            <w:pStyle w:val="Prrafodelista"/>
            <w:numPr>
              <w:ilvl w:val="1"/>
              <w:numId w:val="8"/>
            </w:numPr>
            <w:ind w:left="1440" w:hanging="360"/>
          </w:pPr>
        </w:pPrChange>
      </w:pPr>
      <w:ins w:id="1369" w:author="José Rafael García Lázaro" w:date="2017-06-01T10:41:00Z">
        <w:r>
          <w:t>Nota: para facilitar al usuario la identificación del eje de giro</w:t>
        </w:r>
      </w:ins>
      <w:ins w:id="1370" w:author="José Rafael García Lázaro" w:date="2017-06-01T10:42:00Z">
        <w:r w:rsidR="00401CC1">
          <w:t xml:space="preserve">, se va a leer un carácter que luego se convierte en el nº de eje correspondiente </w:t>
        </w:r>
      </w:ins>
      <w:r w:rsidR="005F2A81">
        <w:t>mediante</w:t>
      </w:r>
      <w:ins w:id="1371" w:author="José Rafael García Lázaro" w:date="2017-06-01T10:42:00Z">
        <w:r w:rsidR="00401CC1">
          <w:t xml:space="preserve"> una selectiva múltiple.</w:t>
        </w:r>
      </w:ins>
    </w:p>
    <w:tbl>
      <w:tblPr>
        <w:tblStyle w:val="Tablaconcuadrcula"/>
        <w:tblW w:w="10881" w:type="dxa"/>
        <w:tblLook w:val="04A0"/>
        <w:tblPrChange w:id="1372" w:author="José Rafael García Lázaro" w:date="2017-06-01T10:53:00Z">
          <w:tblPr>
            <w:tblStyle w:val="Tablaconcuadrcula"/>
            <w:tblW w:w="10740" w:type="dxa"/>
            <w:tblLook w:val="04A0"/>
          </w:tblPr>
        </w:tblPrChange>
      </w:tblPr>
      <w:tblGrid>
        <w:gridCol w:w="5353"/>
        <w:gridCol w:w="5528"/>
        <w:tblGridChange w:id="1373">
          <w:tblGrid>
            <w:gridCol w:w="5211"/>
            <w:gridCol w:w="5529"/>
          </w:tblGrid>
        </w:tblGridChange>
      </w:tblGrid>
      <w:tr w:rsidR="002739B3" w:rsidRPr="003C2469" w:rsidTr="00970314">
        <w:trPr>
          <w:ins w:id="1374" w:author="José Rafael García Lázaro" w:date="2017-06-01T10:39:00Z"/>
        </w:trPr>
        <w:tc>
          <w:tcPr>
            <w:tcW w:w="5353" w:type="dxa"/>
            <w:tcPrChange w:id="1375" w:author="José Rafael García Lázaro" w:date="2017-06-01T10:53:00Z">
              <w:tcPr>
                <w:tcW w:w="5211" w:type="dxa"/>
              </w:tcPr>
            </w:tcPrChange>
          </w:tcPr>
          <w:p w:rsidR="007C03F1" w:rsidRPr="003C2469" w:rsidRDefault="007C03F1" w:rsidP="009358AE">
            <w:pPr>
              <w:jc w:val="center"/>
              <w:rPr>
                <w:ins w:id="1376" w:author="José Rafael García Lázaro" w:date="2017-06-01T10:39:00Z"/>
                <w:b/>
              </w:rPr>
            </w:pPr>
            <w:proofErr w:type="spellStart"/>
            <w:ins w:id="1377" w:author="José Rafael García Lázaro" w:date="2017-06-01T10:39:00Z">
              <w:r w:rsidRPr="003C2469">
                <w:rPr>
                  <w:b/>
                </w:rPr>
                <w:t>Pseudo</w:t>
              </w:r>
              <w:proofErr w:type="spellEnd"/>
              <w:r w:rsidRPr="003C2469">
                <w:rPr>
                  <w:b/>
                </w:rPr>
                <w:t>-código</w:t>
              </w:r>
            </w:ins>
          </w:p>
        </w:tc>
        <w:tc>
          <w:tcPr>
            <w:tcW w:w="5528" w:type="dxa"/>
            <w:tcPrChange w:id="1378" w:author="José Rafael García Lázaro" w:date="2017-06-01T10:53:00Z">
              <w:tcPr>
                <w:tcW w:w="5529" w:type="dxa"/>
              </w:tcPr>
            </w:tcPrChange>
          </w:tcPr>
          <w:p w:rsidR="007C03F1" w:rsidRPr="003C2469" w:rsidRDefault="007C03F1" w:rsidP="009358AE">
            <w:pPr>
              <w:jc w:val="center"/>
              <w:rPr>
                <w:ins w:id="1379" w:author="José Rafael García Lázaro" w:date="2017-06-01T10:39:00Z"/>
                <w:b/>
              </w:rPr>
            </w:pPr>
            <w:ins w:id="1380" w:author="José Rafael García Lázaro" w:date="2017-06-01T10:39:00Z">
              <w:r w:rsidRPr="003C2469">
                <w:rPr>
                  <w:b/>
                </w:rPr>
                <w:t>Sintaxis de C</w:t>
              </w:r>
            </w:ins>
          </w:p>
        </w:tc>
      </w:tr>
      <w:tr w:rsidR="002739B3" w:rsidTr="00970314">
        <w:trPr>
          <w:ins w:id="1381" w:author="José Rafael García Lázaro" w:date="2017-06-01T10:39:00Z"/>
        </w:trPr>
        <w:tc>
          <w:tcPr>
            <w:tcW w:w="5353" w:type="dxa"/>
            <w:tcPrChange w:id="1382" w:author="José Rafael García Lázaro" w:date="2017-06-01T10:53:00Z">
              <w:tcPr>
                <w:tcW w:w="5211" w:type="dxa"/>
              </w:tcPr>
            </w:tcPrChange>
          </w:tcPr>
          <w:p w:rsidR="007C03F1" w:rsidRPr="00970314" w:rsidRDefault="007C03F1" w:rsidP="009358AE">
            <w:pPr>
              <w:rPr>
                <w:ins w:id="1383" w:author="José Rafael García Lázaro" w:date="2017-06-01T10:45:00Z"/>
                <w:sz w:val="20"/>
                <w:szCs w:val="20"/>
              </w:rPr>
            </w:pPr>
            <w:ins w:id="1384" w:author="José Rafael García Lázaro" w:date="2017-06-01T10:39:00Z">
              <w:r w:rsidRPr="00970314">
                <w:rPr>
                  <w:sz w:val="20"/>
                  <w:szCs w:val="20"/>
                </w:rPr>
                <w:t>Procedimiento</w:t>
              </w:r>
            </w:ins>
            <w:r w:rsidR="0077670D" w:rsidRPr="00970314">
              <w:rPr>
                <w:sz w:val="20"/>
                <w:szCs w:val="20"/>
              </w:rPr>
              <w:t xml:space="preserve"> </w:t>
            </w:r>
            <w:proofErr w:type="spellStart"/>
            <w:ins w:id="1385" w:author="José Rafael García Lázaro" w:date="2017-06-01T10:45:00Z">
              <w:r w:rsidR="00401CC1" w:rsidRPr="00970314">
                <w:rPr>
                  <w:sz w:val="20"/>
                  <w:szCs w:val="20"/>
                </w:rPr>
                <w:t>leerGiro</w:t>
              </w:r>
            </w:ins>
            <w:proofErr w:type="spellEnd"/>
            <w:ins w:id="1386" w:author="José Rafael García Lázaro" w:date="2017-06-01T10:39:00Z">
              <w:r w:rsidRPr="00970314">
                <w:rPr>
                  <w:sz w:val="20"/>
                  <w:szCs w:val="20"/>
                </w:rPr>
                <w:t xml:space="preserve">(n: entero (E), g: </w:t>
              </w:r>
              <w:proofErr w:type="spellStart"/>
              <w:r w:rsidRPr="00970314">
                <w:rPr>
                  <w:sz w:val="20"/>
                  <w:szCs w:val="20"/>
                </w:rPr>
                <w:t>tGiro</w:t>
              </w:r>
              <w:proofErr w:type="spellEnd"/>
              <w:r w:rsidRPr="00970314">
                <w:rPr>
                  <w:sz w:val="20"/>
                  <w:szCs w:val="20"/>
                </w:rPr>
                <w:t xml:space="preserve"> (S))</w:t>
              </w:r>
            </w:ins>
          </w:p>
          <w:p w:rsidR="00401CC1" w:rsidRPr="00970314" w:rsidRDefault="00401CC1" w:rsidP="009358AE">
            <w:pPr>
              <w:rPr>
                <w:ins w:id="1387" w:author="José Rafael García Lázaro" w:date="2017-06-01T10:39:00Z"/>
                <w:sz w:val="20"/>
                <w:szCs w:val="20"/>
              </w:rPr>
            </w:pPr>
            <w:ins w:id="1388" w:author="José Rafael García Lázaro" w:date="2017-06-01T10:45:00Z">
              <w:r w:rsidRPr="00970314">
                <w:rPr>
                  <w:sz w:val="20"/>
                  <w:szCs w:val="20"/>
                </w:rPr>
                <w:t>Var</w:t>
              </w:r>
              <w:r w:rsidRPr="00970314">
                <w:rPr>
                  <w:sz w:val="20"/>
                  <w:szCs w:val="20"/>
                </w:rPr>
                <w:tab/>
                <w:t>c: carácter</w:t>
              </w:r>
            </w:ins>
          </w:p>
          <w:p w:rsidR="00401CC1" w:rsidRPr="00970314" w:rsidRDefault="007C03F1" w:rsidP="00401CC1">
            <w:pPr>
              <w:rPr>
                <w:ins w:id="1389" w:author="José Rafael García Lázaro" w:date="2017-06-01T10:47:00Z"/>
                <w:sz w:val="20"/>
                <w:szCs w:val="20"/>
              </w:rPr>
            </w:pPr>
            <w:ins w:id="1390" w:author="José Rafael García Lázaro" w:date="2017-06-01T10:39:00Z">
              <w:r w:rsidRPr="00970314">
                <w:rPr>
                  <w:sz w:val="20"/>
                  <w:szCs w:val="20"/>
                </w:rPr>
                <w:t>Inicio</w:t>
              </w:r>
              <w:r w:rsidRPr="00970314">
                <w:rPr>
                  <w:sz w:val="20"/>
                  <w:szCs w:val="20"/>
                </w:rPr>
                <w:tab/>
              </w:r>
            </w:ins>
            <w:ins w:id="1391" w:author="José Rafael García Lázaro" w:date="2017-06-01T10:47:00Z">
              <w:r w:rsidR="00401CC1" w:rsidRPr="00970314">
                <w:rPr>
                  <w:sz w:val="20"/>
                  <w:szCs w:val="20"/>
                </w:rPr>
                <w:t>Repetir Escribir("Eje de Giro (X,Y,Z): ")</w:t>
              </w:r>
            </w:ins>
          </w:p>
          <w:p w:rsidR="00401CC1" w:rsidRPr="00970314" w:rsidRDefault="00401CC1" w:rsidP="00401CC1">
            <w:pPr>
              <w:rPr>
                <w:ins w:id="1392" w:author="José Rafael García Lázaro" w:date="2017-06-01T10:47:00Z"/>
                <w:sz w:val="20"/>
                <w:szCs w:val="20"/>
              </w:rPr>
            </w:pPr>
            <w:ins w:id="1393" w:author="José Rafael García Lázaro" w:date="2017-06-01T10:47:00Z">
              <w:r w:rsidRPr="00970314">
                <w:rPr>
                  <w:sz w:val="20"/>
                  <w:szCs w:val="20"/>
                </w:rPr>
                <w:tab/>
              </w:r>
              <w:r w:rsidRPr="00970314">
                <w:rPr>
                  <w:sz w:val="20"/>
                  <w:szCs w:val="20"/>
                </w:rPr>
                <w:tab/>
              </w:r>
            </w:ins>
            <w:ins w:id="1394" w:author="José Rafael García Lázaro" w:date="2017-06-01T10:48:00Z">
              <w:r w:rsidRPr="00970314">
                <w:rPr>
                  <w:sz w:val="20"/>
                  <w:szCs w:val="20"/>
                </w:rPr>
                <w:t>Leer</w:t>
              </w:r>
            </w:ins>
            <w:ins w:id="1395" w:author="José Rafael García Lázaro" w:date="2017-06-01T10:47:00Z">
              <w:r w:rsidRPr="00970314">
                <w:rPr>
                  <w:sz w:val="20"/>
                  <w:szCs w:val="20"/>
                </w:rPr>
                <w:t>(c)</w:t>
              </w:r>
            </w:ins>
          </w:p>
          <w:p w:rsidR="00401CC1" w:rsidRPr="00970314" w:rsidRDefault="00401CC1" w:rsidP="00401CC1">
            <w:pPr>
              <w:rPr>
                <w:ins w:id="1396" w:author="José Rafael García Lázaro" w:date="2017-06-01T10:47:00Z"/>
                <w:sz w:val="20"/>
                <w:szCs w:val="20"/>
              </w:rPr>
            </w:pPr>
            <w:ins w:id="1397" w:author="José Rafael García Lázaro" w:date="2017-06-01T10:47:00Z">
              <w:r w:rsidRPr="00970314">
                <w:rPr>
                  <w:sz w:val="20"/>
                  <w:szCs w:val="20"/>
                </w:rPr>
                <w:tab/>
              </w:r>
              <w:r w:rsidRPr="00970314">
                <w:rPr>
                  <w:sz w:val="20"/>
                  <w:szCs w:val="20"/>
                </w:rPr>
                <w:tab/>
              </w:r>
            </w:ins>
            <w:proofErr w:type="spellStart"/>
            <w:ins w:id="1398" w:author="José Rafael García Lázaro" w:date="2017-06-01T10:48:00Z">
              <w:r w:rsidRPr="00970314">
                <w:rPr>
                  <w:sz w:val="20"/>
                  <w:szCs w:val="20"/>
                </w:rPr>
                <w:t>Según_sea</w:t>
              </w:r>
              <w:proofErr w:type="spellEnd"/>
              <w:r w:rsidRPr="00970314">
                <w:rPr>
                  <w:sz w:val="20"/>
                  <w:szCs w:val="20"/>
                </w:rPr>
                <w:t xml:space="preserve"> (</w:t>
              </w:r>
            </w:ins>
            <w:ins w:id="1399" w:author="José Rafael García Lázaro" w:date="2017-06-01T10:47:00Z">
              <w:r w:rsidRPr="00970314">
                <w:rPr>
                  <w:sz w:val="20"/>
                  <w:szCs w:val="20"/>
                </w:rPr>
                <w:t>c)</w:t>
              </w:r>
            </w:ins>
            <w:ins w:id="1400" w:author="José Rafael García Lázaro" w:date="2017-06-01T10:48:00Z">
              <w:r w:rsidRPr="00970314">
                <w:rPr>
                  <w:sz w:val="20"/>
                  <w:szCs w:val="20"/>
                </w:rPr>
                <w:t xml:space="preserve"> Hacer</w:t>
              </w:r>
            </w:ins>
          </w:p>
          <w:p w:rsidR="00401CC1" w:rsidRPr="00970314" w:rsidRDefault="00401CC1" w:rsidP="00401CC1">
            <w:pPr>
              <w:rPr>
                <w:ins w:id="1401" w:author="José Rafael García Lázaro" w:date="2017-06-01T10:47:00Z"/>
                <w:sz w:val="20"/>
                <w:szCs w:val="20"/>
              </w:rPr>
            </w:pPr>
            <w:ins w:id="1402" w:author="José Rafael García Lázaro" w:date="2017-06-01T10:47:00Z">
              <w:r w:rsidRPr="00970314">
                <w:rPr>
                  <w:sz w:val="20"/>
                  <w:szCs w:val="20"/>
                </w:rPr>
                <w:tab/>
              </w:r>
              <w:r w:rsidRPr="00970314">
                <w:rPr>
                  <w:sz w:val="20"/>
                  <w:szCs w:val="20"/>
                </w:rPr>
                <w:tab/>
                <w:t>'x'</w:t>
              </w:r>
            </w:ins>
            <w:ins w:id="1403" w:author="José Rafael García Lázaro" w:date="2017-06-01T10:48:00Z">
              <w:r w:rsidRPr="00970314">
                <w:rPr>
                  <w:sz w:val="20"/>
                  <w:szCs w:val="20"/>
                </w:rPr>
                <w:t xml:space="preserve">, </w:t>
              </w:r>
            </w:ins>
            <w:ins w:id="1404" w:author="José Rafael García Lázaro" w:date="2017-06-01T10:47:00Z">
              <w:r w:rsidRPr="00970314">
                <w:rPr>
                  <w:sz w:val="20"/>
                  <w:szCs w:val="20"/>
                </w:rPr>
                <w:t>'X': g.eje</w:t>
              </w:r>
            </w:ins>
            <w:ins w:id="1405" w:author="José Rafael García Lázaro" w:date="2017-06-01T10:49:00Z">
              <w:r w:rsidRPr="00970314">
                <w:rPr>
                  <w:sz w:val="20"/>
                  <w:szCs w:val="20"/>
                  <w:lang w:val="en-US"/>
                </w:rPr>
                <w:sym w:font="Wingdings" w:char="F0DF"/>
              </w:r>
            </w:ins>
            <w:ins w:id="1406" w:author="José Rafael García Lázaro" w:date="2017-06-01T10:47:00Z">
              <w:r w:rsidRPr="00970314">
                <w:rPr>
                  <w:sz w:val="20"/>
                  <w:szCs w:val="20"/>
                </w:rPr>
                <w:t>0</w:t>
              </w:r>
            </w:ins>
          </w:p>
          <w:p w:rsidR="00401CC1" w:rsidRPr="00970314" w:rsidRDefault="00401CC1" w:rsidP="00401CC1">
            <w:pPr>
              <w:rPr>
                <w:ins w:id="1407" w:author="José Rafael García Lázaro" w:date="2017-06-01T10:47:00Z"/>
                <w:sz w:val="20"/>
                <w:szCs w:val="20"/>
              </w:rPr>
            </w:pPr>
            <w:ins w:id="1408" w:author="José Rafael García Lázaro" w:date="2017-06-01T10:47:00Z">
              <w:r w:rsidRPr="00970314">
                <w:rPr>
                  <w:sz w:val="20"/>
                  <w:szCs w:val="20"/>
                </w:rPr>
                <w:tab/>
              </w:r>
              <w:r w:rsidRPr="00970314">
                <w:rPr>
                  <w:sz w:val="20"/>
                  <w:szCs w:val="20"/>
                </w:rPr>
                <w:tab/>
                <w:t>'y'</w:t>
              </w:r>
            </w:ins>
            <w:ins w:id="1409" w:author="José Rafael García Lázaro" w:date="2017-06-01T10:49:00Z">
              <w:r w:rsidRPr="00970314">
                <w:rPr>
                  <w:sz w:val="20"/>
                  <w:szCs w:val="20"/>
                </w:rPr>
                <w:t xml:space="preserve">, </w:t>
              </w:r>
            </w:ins>
            <w:ins w:id="1410" w:author="José Rafael García Lázaro" w:date="2017-06-01T10:47:00Z">
              <w:r w:rsidRPr="00970314">
                <w:rPr>
                  <w:sz w:val="20"/>
                  <w:szCs w:val="20"/>
                </w:rPr>
                <w:t>'Y': g.eje</w:t>
              </w:r>
            </w:ins>
            <w:ins w:id="1411" w:author="José Rafael García Lázaro" w:date="2017-06-01T10:50:00Z">
              <w:r w:rsidRPr="00970314">
                <w:rPr>
                  <w:sz w:val="20"/>
                  <w:szCs w:val="20"/>
                  <w:lang w:val="en-US"/>
                </w:rPr>
                <w:sym w:font="Wingdings" w:char="F0DF"/>
              </w:r>
            </w:ins>
            <w:ins w:id="1412" w:author="José Rafael García Lázaro" w:date="2017-06-01T10:47:00Z">
              <w:r w:rsidRPr="00970314">
                <w:rPr>
                  <w:sz w:val="20"/>
                  <w:szCs w:val="20"/>
                </w:rPr>
                <w:t>1</w:t>
              </w:r>
            </w:ins>
          </w:p>
          <w:p w:rsidR="00401CC1" w:rsidRPr="00970314" w:rsidRDefault="00401CC1" w:rsidP="00401CC1">
            <w:pPr>
              <w:rPr>
                <w:ins w:id="1413" w:author="José Rafael García Lázaro" w:date="2017-06-01T10:47:00Z"/>
                <w:sz w:val="20"/>
                <w:szCs w:val="20"/>
              </w:rPr>
            </w:pPr>
            <w:ins w:id="1414" w:author="José Rafael García Lázaro" w:date="2017-06-01T10:47:00Z">
              <w:r w:rsidRPr="00970314">
                <w:rPr>
                  <w:sz w:val="20"/>
                  <w:szCs w:val="20"/>
                </w:rPr>
                <w:tab/>
              </w:r>
              <w:r w:rsidRPr="00970314">
                <w:rPr>
                  <w:sz w:val="20"/>
                  <w:szCs w:val="20"/>
                </w:rPr>
                <w:tab/>
                <w:t>'z'</w:t>
              </w:r>
            </w:ins>
            <w:ins w:id="1415" w:author="José Rafael García Lázaro" w:date="2017-06-01T10:50:00Z">
              <w:r w:rsidRPr="00970314">
                <w:rPr>
                  <w:sz w:val="20"/>
                  <w:szCs w:val="20"/>
                </w:rPr>
                <w:t>,</w:t>
              </w:r>
            </w:ins>
            <w:ins w:id="1416" w:author="José Rafael García Lázaro" w:date="2017-06-01T10:47:00Z">
              <w:r w:rsidRPr="00970314">
                <w:rPr>
                  <w:sz w:val="20"/>
                  <w:szCs w:val="20"/>
                </w:rPr>
                <w:t xml:space="preserve"> 'Z': g</w:t>
              </w:r>
            </w:ins>
            <w:ins w:id="1417" w:author="José Rafael García Lázaro" w:date="2017-06-01T10:50:00Z">
              <w:r w:rsidRPr="00970314">
                <w:rPr>
                  <w:sz w:val="20"/>
                  <w:szCs w:val="20"/>
                </w:rPr>
                <w:t>.</w:t>
              </w:r>
            </w:ins>
            <w:ins w:id="1418" w:author="José Rafael García Lázaro" w:date="2017-06-01T10:47:00Z">
              <w:r w:rsidRPr="00970314">
                <w:rPr>
                  <w:sz w:val="20"/>
                  <w:szCs w:val="20"/>
                </w:rPr>
                <w:t>eje</w:t>
              </w:r>
            </w:ins>
            <w:ins w:id="1419" w:author="José Rafael García Lázaro" w:date="2017-06-01T10:50:00Z">
              <w:r w:rsidRPr="00970314">
                <w:rPr>
                  <w:sz w:val="20"/>
                  <w:szCs w:val="20"/>
                  <w:lang w:val="en-US"/>
                </w:rPr>
                <w:sym w:font="Wingdings" w:char="F0DF"/>
              </w:r>
            </w:ins>
            <w:ins w:id="1420" w:author="José Rafael García Lázaro" w:date="2017-06-01T10:47:00Z">
              <w:r w:rsidRPr="00970314">
                <w:rPr>
                  <w:sz w:val="20"/>
                  <w:szCs w:val="20"/>
                </w:rPr>
                <w:t>2</w:t>
              </w:r>
            </w:ins>
          </w:p>
          <w:p w:rsidR="00401CC1" w:rsidRPr="00970314" w:rsidRDefault="00401CC1" w:rsidP="00401CC1">
            <w:pPr>
              <w:rPr>
                <w:ins w:id="1421" w:author="José Rafael García Lázaro" w:date="2017-06-01T10:47:00Z"/>
                <w:sz w:val="20"/>
                <w:szCs w:val="20"/>
              </w:rPr>
            </w:pPr>
            <w:ins w:id="1422" w:author="José Rafael García Lázaro" w:date="2017-06-01T10:47:00Z">
              <w:r w:rsidRPr="00970314">
                <w:rPr>
                  <w:sz w:val="20"/>
                  <w:szCs w:val="20"/>
                </w:rPr>
                <w:tab/>
              </w:r>
              <w:r w:rsidRPr="00970314">
                <w:rPr>
                  <w:sz w:val="20"/>
                  <w:szCs w:val="20"/>
                </w:rPr>
                <w:tab/>
              </w:r>
            </w:ins>
            <w:ins w:id="1423" w:author="José Rafael García Lázaro" w:date="2017-06-01T10:50:00Z">
              <w:r w:rsidRPr="00970314">
                <w:rPr>
                  <w:sz w:val="20"/>
                  <w:szCs w:val="20"/>
                </w:rPr>
                <w:t>Sino</w:t>
              </w:r>
            </w:ins>
            <w:r w:rsidR="005F2A81">
              <w:rPr>
                <w:sz w:val="20"/>
                <w:szCs w:val="20"/>
              </w:rPr>
              <w:t xml:space="preserve">    </w:t>
            </w:r>
            <w:ins w:id="1424" w:author="José Rafael García Lázaro" w:date="2017-06-01T10:47:00Z">
              <w:r w:rsidRPr="00970314">
                <w:rPr>
                  <w:sz w:val="20"/>
                  <w:szCs w:val="20"/>
                </w:rPr>
                <w:t>g</w:t>
              </w:r>
            </w:ins>
            <w:ins w:id="1425" w:author="José Rafael García Lázaro" w:date="2017-06-01T10:50:00Z">
              <w:r w:rsidRPr="00970314">
                <w:rPr>
                  <w:sz w:val="20"/>
                  <w:szCs w:val="20"/>
                </w:rPr>
                <w:t>.</w:t>
              </w:r>
            </w:ins>
            <w:ins w:id="1426" w:author="José Rafael García Lázaro" w:date="2017-06-01T10:47:00Z">
              <w:r w:rsidRPr="00970314">
                <w:rPr>
                  <w:sz w:val="20"/>
                  <w:szCs w:val="20"/>
                </w:rPr>
                <w:t>eje</w:t>
              </w:r>
            </w:ins>
            <w:ins w:id="1427" w:author="José Rafael García Lázaro" w:date="2017-06-01T10:50:00Z">
              <w:r w:rsidRPr="00970314">
                <w:rPr>
                  <w:sz w:val="20"/>
                  <w:szCs w:val="20"/>
                  <w:lang w:val="en-US"/>
                </w:rPr>
                <w:sym w:font="Wingdings" w:char="F0DF"/>
              </w:r>
            </w:ins>
            <w:ins w:id="1428" w:author="José Rafael García Lázaro" w:date="2017-06-01T10:47:00Z">
              <w:r w:rsidRPr="00970314">
                <w:rPr>
                  <w:sz w:val="20"/>
                  <w:szCs w:val="20"/>
                </w:rPr>
                <w:t>-1</w:t>
              </w:r>
            </w:ins>
          </w:p>
          <w:p w:rsidR="00401CC1" w:rsidRPr="00970314" w:rsidRDefault="00401CC1" w:rsidP="00401CC1">
            <w:pPr>
              <w:rPr>
                <w:ins w:id="1429" w:author="José Rafael García Lázaro" w:date="2017-06-01T10:47:00Z"/>
                <w:sz w:val="20"/>
                <w:szCs w:val="20"/>
              </w:rPr>
            </w:pPr>
            <w:ins w:id="1430" w:author="José Rafael García Lázaro" w:date="2017-06-01T10:47:00Z">
              <w:r w:rsidRPr="00970314">
                <w:rPr>
                  <w:sz w:val="20"/>
                  <w:szCs w:val="20"/>
                </w:rPr>
                <w:tab/>
              </w:r>
              <w:r w:rsidRPr="00970314">
                <w:rPr>
                  <w:sz w:val="20"/>
                  <w:szCs w:val="20"/>
                </w:rPr>
                <w:tab/>
              </w:r>
              <w:proofErr w:type="spellStart"/>
              <w:r w:rsidRPr="00970314">
                <w:rPr>
                  <w:sz w:val="20"/>
                  <w:szCs w:val="20"/>
                </w:rPr>
                <w:t>Fin_seg</w:t>
              </w:r>
            </w:ins>
            <w:ins w:id="1431" w:author="José Rafael García Lázaro" w:date="2017-06-01T10:51:00Z">
              <w:r w:rsidRPr="00970314">
                <w:rPr>
                  <w:sz w:val="20"/>
                  <w:szCs w:val="20"/>
                </w:rPr>
                <w:t>ún_sea</w:t>
              </w:r>
            </w:ins>
            <w:proofErr w:type="spellEnd"/>
          </w:p>
          <w:p w:rsidR="00401CC1" w:rsidRPr="00970314" w:rsidRDefault="00401CC1" w:rsidP="00401CC1">
            <w:pPr>
              <w:rPr>
                <w:ins w:id="1432" w:author="José Rafael García Lázaro" w:date="2017-06-01T10:47:00Z"/>
                <w:sz w:val="20"/>
                <w:szCs w:val="20"/>
              </w:rPr>
            </w:pPr>
            <w:ins w:id="1433" w:author="José Rafael García Lázaro" w:date="2017-06-01T10:47:00Z">
              <w:r w:rsidRPr="00970314">
                <w:rPr>
                  <w:sz w:val="20"/>
                  <w:szCs w:val="20"/>
                </w:rPr>
                <w:tab/>
              </w:r>
            </w:ins>
            <w:proofErr w:type="spellStart"/>
            <w:ins w:id="1434" w:author="José Rafael García Lázaro" w:date="2017-06-01T10:51:00Z">
              <w:r w:rsidRPr="00970314">
                <w:rPr>
                  <w:sz w:val="20"/>
                  <w:szCs w:val="20"/>
                </w:rPr>
                <w:t>Hasta_que</w:t>
              </w:r>
              <w:proofErr w:type="spellEnd"/>
              <w:r w:rsidRPr="00970314">
                <w:rPr>
                  <w:sz w:val="20"/>
                  <w:szCs w:val="20"/>
                </w:rPr>
                <w:t xml:space="preserve"> </w:t>
              </w:r>
            </w:ins>
            <w:ins w:id="1435" w:author="José Rafael García Lázaro" w:date="2017-06-01T10:47:00Z">
              <w:r w:rsidRPr="00970314">
                <w:rPr>
                  <w:sz w:val="20"/>
                  <w:szCs w:val="20"/>
                </w:rPr>
                <w:t>((g</w:t>
              </w:r>
            </w:ins>
            <w:ins w:id="1436" w:author="José Rafael García Lázaro" w:date="2017-06-01T10:51:00Z">
              <w:r w:rsidRPr="00970314">
                <w:rPr>
                  <w:sz w:val="20"/>
                  <w:szCs w:val="20"/>
                </w:rPr>
                <w:t>.</w:t>
              </w:r>
            </w:ins>
            <w:ins w:id="1437" w:author="José Rafael García Lázaro" w:date="2017-06-01T10:47:00Z">
              <w:r w:rsidRPr="00970314">
                <w:rPr>
                  <w:sz w:val="20"/>
                  <w:szCs w:val="20"/>
                </w:rPr>
                <w:t>eje</w:t>
              </w:r>
            </w:ins>
            <w:ins w:id="1438" w:author="José Rafael García Lázaro" w:date="2017-06-01T10:51:00Z">
              <w:r w:rsidRPr="00970314">
                <w:rPr>
                  <w:sz w:val="20"/>
                  <w:szCs w:val="20"/>
                </w:rPr>
                <w:t>≥</w:t>
              </w:r>
            </w:ins>
            <w:ins w:id="1439" w:author="José Rafael García Lázaro" w:date="2017-06-01T10:47:00Z">
              <w:r w:rsidRPr="00970314">
                <w:rPr>
                  <w:sz w:val="20"/>
                  <w:szCs w:val="20"/>
                </w:rPr>
                <w:t>0)</w:t>
              </w:r>
            </w:ins>
            <w:ins w:id="1440" w:author="José Rafael García Lázaro" w:date="2017-06-01T10:56:00Z">
              <w:r w:rsidR="002739B3" w:rsidRPr="00970314">
                <w:rPr>
                  <w:sz w:val="20"/>
                  <w:szCs w:val="20"/>
                </w:rPr>
                <w:t>y</w:t>
              </w:r>
            </w:ins>
            <w:ins w:id="1441" w:author="José Rafael García Lázaro" w:date="2017-06-01T10:47:00Z">
              <w:r w:rsidRPr="00970314">
                <w:rPr>
                  <w:sz w:val="20"/>
                  <w:szCs w:val="20"/>
                </w:rPr>
                <w:t>(g.eje</w:t>
              </w:r>
            </w:ins>
            <w:ins w:id="1442" w:author="José Rafael García Lázaro" w:date="2017-06-01T10:51:00Z">
              <w:r w:rsidRPr="00970314">
                <w:rPr>
                  <w:sz w:val="20"/>
                  <w:szCs w:val="20"/>
                </w:rPr>
                <w:t>≤</w:t>
              </w:r>
            </w:ins>
            <w:ins w:id="1443" w:author="José Rafael García Lázaro" w:date="2017-06-01T10:47:00Z">
              <w:r w:rsidRPr="00970314">
                <w:rPr>
                  <w:sz w:val="20"/>
                  <w:szCs w:val="20"/>
                </w:rPr>
                <w:t>2))</w:t>
              </w:r>
            </w:ins>
          </w:p>
          <w:p w:rsidR="00401CC1" w:rsidRPr="00970314" w:rsidRDefault="00401CC1" w:rsidP="00401CC1">
            <w:pPr>
              <w:rPr>
                <w:ins w:id="1444" w:author="José Rafael García Lázaro" w:date="2017-06-01T10:47:00Z"/>
                <w:sz w:val="20"/>
                <w:szCs w:val="20"/>
              </w:rPr>
            </w:pPr>
            <w:ins w:id="1445" w:author="José Rafael García Lázaro" w:date="2017-06-01T10:47:00Z">
              <w:r w:rsidRPr="00970314">
                <w:rPr>
                  <w:sz w:val="20"/>
                  <w:szCs w:val="20"/>
                </w:rPr>
                <w:tab/>
              </w:r>
            </w:ins>
            <w:ins w:id="1446" w:author="José Rafael García Lázaro" w:date="2017-06-01T10:51:00Z">
              <w:r w:rsidRPr="00970314">
                <w:rPr>
                  <w:sz w:val="20"/>
                  <w:szCs w:val="20"/>
                </w:rPr>
                <w:t>Repetir</w:t>
              </w:r>
            </w:ins>
            <w:r w:rsidR="00970314">
              <w:rPr>
                <w:sz w:val="20"/>
                <w:szCs w:val="20"/>
              </w:rPr>
              <w:t xml:space="preserve">   </w:t>
            </w:r>
            <w:ins w:id="1447" w:author="José Rafael García Lázaro" w:date="2017-06-01T10:52:00Z">
              <w:r w:rsidRPr="00970314">
                <w:rPr>
                  <w:sz w:val="20"/>
                  <w:szCs w:val="20"/>
                </w:rPr>
                <w:t>Escribir</w:t>
              </w:r>
            </w:ins>
            <w:ins w:id="1448" w:author="José Rafael García Lázaro" w:date="2017-06-01T10:47:00Z">
              <w:r w:rsidRPr="00970314">
                <w:rPr>
                  <w:sz w:val="20"/>
                  <w:szCs w:val="20"/>
                </w:rPr>
                <w:t>("Capa a girar (0-",n-1</w:t>
              </w:r>
            </w:ins>
            <w:ins w:id="1449" w:author="José Rafael García Lázaro" w:date="2017-06-01T10:52:00Z">
              <w:r w:rsidR="002739B3" w:rsidRPr="00970314">
                <w:rPr>
                  <w:sz w:val="20"/>
                  <w:szCs w:val="20"/>
                </w:rPr>
                <w:t>, "):"</w:t>
              </w:r>
            </w:ins>
            <w:ins w:id="1450" w:author="José Rafael García Lázaro" w:date="2017-06-01T10:47:00Z">
              <w:r w:rsidRPr="00970314">
                <w:rPr>
                  <w:sz w:val="20"/>
                  <w:szCs w:val="20"/>
                </w:rPr>
                <w:t>)</w:t>
              </w:r>
            </w:ins>
          </w:p>
          <w:p w:rsidR="00D3541D" w:rsidRDefault="00401CC1">
            <w:pPr>
              <w:ind w:left="708"/>
              <w:rPr>
                <w:ins w:id="1451" w:author="José Rafael García Lázaro" w:date="2017-06-01T10:47:00Z"/>
                <w:sz w:val="20"/>
                <w:szCs w:val="20"/>
              </w:rPr>
              <w:pPrChange w:id="1452" w:author="José Rafael García Lázaro" w:date="2017-06-01T10:53:00Z">
                <w:pPr/>
              </w:pPrChange>
            </w:pPr>
            <w:ins w:id="1453" w:author="José Rafael García Lázaro" w:date="2017-06-01T10:47:00Z">
              <w:r w:rsidRPr="00970314">
                <w:rPr>
                  <w:sz w:val="20"/>
                  <w:szCs w:val="20"/>
                </w:rPr>
                <w:tab/>
              </w:r>
            </w:ins>
            <w:ins w:id="1454" w:author="José Rafael García Lázaro" w:date="2017-06-01T10:53:00Z">
              <w:r w:rsidR="002739B3" w:rsidRPr="00970314">
                <w:rPr>
                  <w:sz w:val="20"/>
                  <w:szCs w:val="20"/>
                </w:rPr>
                <w:t xml:space="preserve"> Leer</w:t>
              </w:r>
            </w:ins>
            <w:ins w:id="1455" w:author="José Rafael García Lázaro" w:date="2017-06-01T10:47:00Z">
              <w:r w:rsidRPr="00970314">
                <w:rPr>
                  <w:sz w:val="20"/>
                  <w:szCs w:val="20"/>
                </w:rPr>
                <w:t>(</w:t>
              </w:r>
              <w:proofErr w:type="spellStart"/>
              <w:r w:rsidRPr="00970314">
                <w:rPr>
                  <w:sz w:val="20"/>
                  <w:szCs w:val="20"/>
                </w:rPr>
                <w:t>g</w:t>
              </w:r>
            </w:ins>
            <w:ins w:id="1456" w:author="José Rafael García Lázaro" w:date="2017-06-01T10:53:00Z">
              <w:r w:rsidR="002739B3" w:rsidRPr="00970314">
                <w:rPr>
                  <w:sz w:val="20"/>
                  <w:szCs w:val="20"/>
                </w:rPr>
                <w:t>.</w:t>
              </w:r>
            </w:ins>
            <w:ins w:id="1457" w:author="José Rafael García Lázaro" w:date="2017-06-01T10:47:00Z">
              <w:r w:rsidRPr="00970314">
                <w:rPr>
                  <w:sz w:val="20"/>
                  <w:szCs w:val="20"/>
                </w:rPr>
                <w:t>capa</w:t>
              </w:r>
              <w:proofErr w:type="spellEnd"/>
              <w:r w:rsidRPr="00970314">
                <w:rPr>
                  <w:sz w:val="20"/>
                  <w:szCs w:val="20"/>
                </w:rPr>
                <w:t>)</w:t>
              </w:r>
            </w:ins>
          </w:p>
          <w:p w:rsidR="00401CC1" w:rsidRPr="00970314" w:rsidRDefault="00401CC1" w:rsidP="00401CC1">
            <w:pPr>
              <w:rPr>
                <w:ins w:id="1458" w:author="José Rafael García Lázaro" w:date="2017-06-01T10:47:00Z"/>
                <w:sz w:val="20"/>
                <w:szCs w:val="20"/>
              </w:rPr>
            </w:pPr>
            <w:ins w:id="1459" w:author="José Rafael García Lázaro" w:date="2017-06-01T10:47:00Z">
              <w:r w:rsidRPr="00970314">
                <w:rPr>
                  <w:sz w:val="20"/>
                  <w:szCs w:val="20"/>
                </w:rPr>
                <w:tab/>
              </w:r>
            </w:ins>
            <w:proofErr w:type="spellStart"/>
            <w:ins w:id="1460" w:author="José Rafael García Lázaro" w:date="2017-06-01T10:54:00Z">
              <w:r w:rsidR="002739B3" w:rsidRPr="00970314">
                <w:rPr>
                  <w:sz w:val="20"/>
                  <w:szCs w:val="20"/>
                </w:rPr>
                <w:t>Hasta_que</w:t>
              </w:r>
            </w:ins>
            <w:proofErr w:type="spellEnd"/>
            <w:ins w:id="1461" w:author="José Rafael García Lázaro" w:date="2017-06-01T10:47:00Z">
              <w:r w:rsidRPr="00970314">
                <w:rPr>
                  <w:sz w:val="20"/>
                  <w:szCs w:val="20"/>
                </w:rPr>
                <w:t>((g</w:t>
              </w:r>
            </w:ins>
            <w:ins w:id="1462" w:author="José Rafael García Lázaro" w:date="2017-06-01T10:54:00Z">
              <w:r w:rsidR="002739B3" w:rsidRPr="00970314">
                <w:rPr>
                  <w:sz w:val="20"/>
                  <w:szCs w:val="20"/>
                </w:rPr>
                <w:t>.</w:t>
              </w:r>
            </w:ins>
            <w:ins w:id="1463" w:author="José Rafael García Lázaro" w:date="2017-06-01T10:47:00Z">
              <w:r w:rsidRPr="00970314">
                <w:rPr>
                  <w:sz w:val="20"/>
                  <w:szCs w:val="20"/>
                </w:rPr>
                <w:t>capa</w:t>
              </w:r>
            </w:ins>
            <w:ins w:id="1464" w:author="José Rafael García Lázaro" w:date="2017-06-01T10:54:00Z">
              <w:r w:rsidR="002739B3" w:rsidRPr="00970314">
                <w:rPr>
                  <w:sz w:val="20"/>
                  <w:szCs w:val="20"/>
                </w:rPr>
                <w:t>≥</w:t>
              </w:r>
            </w:ins>
            <w:ins w:id="1465" w:author="José Rafael García Lázaro" w:date="2017-06-01T10:47:00Z">
              <w:r w:rsidRPr="00970314">
                <w:rPr>
                  <w:sz w:val="20"/>
                  <w:szCs w:val="20"/>
                </w:rPr>
                <w:t>0)</w:t>
              </w:r>
            </w:ins>
            <w:ins w:id="1466" w:author="José Rafael García Lázaro" w:date="2017-06-01T10:56:00Z">
              <w:r w:rsidR="002739B3" w:rsidRPr="00970314">
                <w:rPr>
                  <w:sz w:val="20"/>
                  <w:szCs w:val="20"/>
                </w:rPr>
                <w:t>y</w:t>
              </w:r>
            </w:ins>
            <w:ins w:id="1467" w:author="José Rafael García Lázaro" w:date="2017-06-01T10:47:00Z">
              <w:r w:rsidRPr="00970314">
                <w:rPr>
                  <w:sz w:val="20"/>
                  <w:szCs w:val="20"/>
                </w:rPr>
                <w:t>(g</w:t>
              </w:r>
            </w:ins>
            <w:ins w:id="1468" w:author="José Rafael García Lázaro" w:date="2017-06-01T10:54:00Z">
              <w:r w:rsidR="002739B3" w:rsidRPr="00970314">
                <w:rPr>
                  <w:sz w:val="20"/>
                  <w:szCs w:val="20"/>
                </w:rPr>
                <w:t>.</w:t>
              </w:r>
            </w:ins>
            <w:ins w:id="1469" w:author="José Rafael García Lázaro" w:date="2017-06-01T10:47:00Z">
              <w:r w:rsidRPr="00970314">
                <w:rPr>
                  <w:sz w:val="20"/>
                  <w:szCs w:val="20"/>
                </w:rPr>
                <w:t>capa</w:t>
              </w:r>
            </w:ins>
            <w:ins w:id="1470" w:author="José Rafael García Lázaro" w:date="2017-06-01T10:54:00Z">
              <w:r w:rsidR="002739B3" w:rsidRPr="00970314">
                <w:rPr>
                  <w:sz w:val="20"/>
                  <w:szCs w:val="20"/>
                </w:rPr>
                <w:t>≤</w:t>
              </w:r>
            </w:ins>
            <w:ins w:id="1471" w:author="José Rafael García Lázaro" w:date="2017-06-01T10:47:00Z">
              <w:r w:rsidRPr="00970314">
                <w:rPr>
                  <w:sz w:val="20"/>
                  <w:szCs w:val="20"/>
                </w:rPr>
                <w:t>n-1)</w:t>
              </w:r>
            </w:ins>
          </w:p>
          <w:p w:rsidR="00401CC1" w:rsidRPr="00970314" w:rsidRDefault="00401CC1" w:rsidP="00401CC1">
            <w:pPr>
              <w:rPr>
                <w:ins w:id="1472" w:author="José Rafael García Lázaro" w:date="2017-06-01T10:47:00Z"/>
                <w:sz w:val="20"/>
                <w:szCs w:val="20"/>
              </w:rPr>
            </w:pPr>
            <w:ins w:id="1473" w:author="José Rafael García Lázaro" w:date="2017-06-01T10:47:00Z">
              <w:r w:rsidRPr="00970314">
                <w:rPr>
                  <w:sz w:val="20"/>
                  <w:szCs w:val="20"/>
                </w:rPr>
                <w:tab/>
              </w:r>
            </w:ins>
            <w:ins w:id="1474" w:author="José Rafael García Lázaro" w:date="2017-06-01T10:55:00Z">
              <w:r w:rsidR="002739B3" w:rsidRPr="00970314">
                <w:rPr>
                  <w:sz w:val="20"/>
                  <w:szCs w:val="20"/>
                </w:rPr>
                <w:t>Repetir</w:t>
              </w:r>
            </w:ins>
            <w:r w:rsidR="00970314">
              <w:rPr>
                <w:sz w:val="20"/>
                <w:szCs w:val="20"/>
              </w:rPr>
              <w:t xml:space="preserve">   </w:t>
            </w:r>
            <w:ins w:id="1475" w:author="José Rafael García Lázaro" w:date="2017-06-01T10:55:00Z">
              <w:r w:rsidR="002739B3" w:rsidRPr="00970314">
                <w:rPr>
                  <w:sz w:val="20"/>
                  <w:szCs w:val="20"/>
                </w:rPr>
                <w:t>Escribir</w:t>
              </w:r>
            </w:ins>
            <w:ins w:id="1476" w:author="José Rafael García Lázaro" w:date="2017-06-01T10:47:00Z">
              <w:r w:rsidRPr="00970314">
                <w:rPr>
                  <w:sz w:val="20"/>
                  <w:szCs w:val="20"/>
                </w:rPr>
                <w:t>("</w:t>
              </w:r>
              <w:proofErr w:type="spellStart"/>
              <w:r w:rsidRPr="00970314">
                <w:rPr>
                  <w:sz w:val="20"/>
                  <w:szCs w:val="20"/>
                </w:rPr>
                <w:t>Ang</w:t>
              </w:r>
            </w:ins>
            <w:proofErr w:type="spellEnd"/>
            <w:ins w:id="1477" w:author="José Rafael García Lázaro" w:date="2017-06-01T10:55:00Z">
              <w:r w:rsidR="002739B3" w:rsidRPr="00970314">
                <w:rPr>
                  <w:sz w:val="20"/>
                  <w:szCs w:val="20"/>
                </w:rPr>
                <w:t>.</w:t>
              </w:r>
            </w:ins>
            <w:ins w:id="1478" w:author="José Rafael García Lázaro" w:date="2017-06-01T10:47:00Z">
              <w:r w:rsidRPr="00970314">
                <w:rPr>
                  <w:sz w:val="20"/>
                  <w:szCs w:val="20"/>
                </w:rPr>
                <w:t xml:space="preserve"> giro (1:PI/2, 2:PI,3:3*PI/2):</w:t>
              </w:r>
              <w:r w:rsidR="002739B3" w:rsidRPr="00970314">
                <w:rPr>
                  <w:sz w:val="20"/>
                  <w:szCs w:val="20"/>
                </w:rPr>
                <w:t xml:space="preserve"> ")</w:t>
              </w:r>
            </w:ins>
          </w:p>
          <w:p w:rsidR="00401CC1" w:rsidRPr="00970314" w:rsidRDefault="00401CC1" w:rsidP="00970314">
            <w:pPr>
              <w:ind w:left="708"/>
              <w:rPr>
                <w:ins w:id="1479" w:author="José Rafael García Lázaro" w:date="2017-06-01T10:47:00Z"/>
                <w:sz w:val="20"/>
                <w:szCs w:val="20"/>
              </w:rPr>
            </w:pPr>
            <w:ins w:id="1480" w:author="José Rafael García Lázaro" w:date="2017-06-01T10:47:00Z">
              <w:r w:rsidRPr="00970314">
                <w:rPr>
                  <w:sz w:val="20"/>
                  <w:szCs w:val="20"/>
                </w:rPr>
                <w:tab/>
              </w:r>
            </w:ins>
            <w:ins w:id="1481" w:author="José Rafael García Lázaro" w:date="2017-06-01T10:55:00Z">
              <w:r w:rsidR="002739B3" w:rsidRPr="00970314">
                <w:rPr>
                  <w:sz w:val="20"/>
                  <w:szCs w:val="20"/>
                </w:rPr>
                <w:t>Leer</w:t>
              </w:r>
            </w:ins>
            <w:ins w:id="1482" w:author="José Rafael García Lázaro" w:date="2017-06-01T10:47:00Z">
              <w:r w:rsidRPr="00970314">
                <w:rPr>
                  <w:sz w:val="20"/>
                  <w:szCs w:val="20"/>
                </w:rPr>
                <w:t>(g</w:t>
              </w:r>
            </w:ins>
            <w:ins w:id="1483" w:author="José Rafael García Lázaro" w:date="2017-06-01T10:55:00Z">
              <w:r w:rsidR="002739B3" w:rsidRPr="00970314">
                <w:rPr>
                  <w:sz w:val="20"/>
                  <w:szCs w:val="20"/>
                </w:rPr>
                <w:t>.</w:t>
              </w:r>
            </w:ins>
            <w:ins w:id="1484" w:author="José Rafael García Lázaro" w:date="2017-06-01T10:47:00Z">
              <w:r w:rsidRPr="00970314">
                <w:rPr>
                  <w:sz w:val="20"/>
                  <w:szCs w:val="20"/>
                </w:rPr>
                <w:t>ang)</w:t>
              </w:r>
            </w:ins>
          </w:p>
          <w:p w:rsidR="00401CC1" w:rsidRPr="00970314" w:rsidRDefault="002739B3" w:rsidP="00401CC1">
            <w:pPr>
              <w:rPr>
                <w:ins w:id="1485" w:author="José Rafael García Lázaro" w:date="2017-06-01T10:47:00Z"/>
                <w:sz w:val="20"/>
                <w:szCs w:val="20"/>
              </w:rPr>
            </w:pPr>
            <w:ins w:id="1486" w:author="José Rafael García Lázaro" w:date="2017-06-01T10:47:00Z">
              <w:r w:rsidRPr="00970314">
                <w:rPr>
                  <w:sz w:val="20"/>
                  <w:szCs w:val="20"/>
                </w:rPr>
                <w:tab/>
              </w:r>
              <w:proofErr w:type="spellStart"/>
              <w:r w:rsidRPr="00970314">
                <w:rPr>
                  <w:sz w:val="20"/>
                  <w:szCs w:val="20"/>
                </w:rPr>
                <w:t>Hasta_que</w:t>
              </w:r>
              <w:proofErr w:type="spellEnd"/>
              <w:r w:rsidRPr="00970314">
                <w:rPr>
                  <w:sz w:val="20"/>
                  <w:szCs w:val="20"/>
                </w:rPr>
                <w:t xml:space="preserve"> </w:t>
              </w:r>
            </w:ins>
            <w:ins w:id="1487" w:author="José Rafael García Lázaro" w:date="2017-06-01T10:56:00Z">
              <w:r w:rsidRPr="00970314">
                <w:rPr>
                  <w:sz w:val="20"/>
                  <w:szCs w:val="20"/>
                </w:rPr>
                <w:t>(</w:t>
              </w:r>
            </w:ins>
            <w:ins w:id="1488" w:author="José Rafael García Lázaro" w:date="2017-06-01T10:47:00Z">
              <w:r w:rsidR="00401CC1" w:rsidRPr="00970314">
                <w:rPr>
                  <w:sz w:val="20"/>
                  <w:szCs w:val="20"/>
                </w:rPr>
                <w:t>(g</w:t>
              </w:r>
            </w:ins>
            <w:ins w:id="1489" w:author="José Rafael García Lázaro" w:date="2017-06-01T10:56:00Z">
              <w:r w:rsidRPr="00970314">
                <w:rPr>
                  <w:sz w:val="20"/>
                  <w:szCs w:val="20"/>
                </w:rPr>
                <w:t>.</w:t>
              </w:r>
            </w:ins>
            <w:ins w:id="1490" w:author="José Rafael García Lázaro" w:date="2017-06-01T10:47:00Z">
              <w:r w:rsidR="00401CC1" w:rsidRPr="00970314">
                <w:rPr>
                  <w:sz w:val="20"/>
                  <w:szCs w:val="20"/>
                </w:rPr>
                <w:t>ang</w:t>
              </w:r>
            </w:ins>
            <w:ins w:id="1491" w:author="José Rafael García Lázaro" w:date="2017-06-01T10:56:00Z">
              <w:r w:rsidRPr="00970314">
                <w:rPr>
                  <w:sz w:val="20"/>
                  <w:szCs w:val="20"/>
                </w:rPr>
                <w:t>≥</w:t>
              </w:r>
            </w:ins>
            <w:ins w:id="1492" w:author="José Rafael García Lázaro" w:date="2017-06-01T10:47:00Z">
              <w:r w:rsidRPr="00970314">
                <w:rPr>
                  <w:sz w:val="20"/>
                  <w:szCs w:val="20"/>
                </w:rPr>
                <w:t>1)y</w:t>
              </w:r>
              <w:r w:rsidR="00401CC1" w:rsidRPr="00970314">
                <w:rPr>
                  <w:sz w:val="20"/>
                  <w:szCs w:val="20"/>
                </w:rPr>
                <w:t>(g</w:t>
              </w:r>
            </w:ins>
            <w:ins w:id="1493" w:author="José Rafael García Lázaro" w:date="2017-06-01T10:56:00Z">
              <w:r w:rsidRPr="00970314">
                <w:rPr>
                  <w:sz w:val="20"/>
                  <w:szCs w:val="20"/>
                </w:rPr>
                <w:t>.</w:t>
              </w:r>
            </w:ins>
            <w:ins w:id="1494" w:author="José Rafael García Lázaro" w:date="2017-06-01T10:47:00Z">
              <w:r w:rsidRPr="00970314">
                <w:rPr>
                  <w:sz w:val="20"/>
                  <w:szCs w:val="20"/>
                </w:rPr>
                <w:t>ang</w:t>
              </w:r>
            </w:ins>
            <w:ins w:id="1495" w:author="José Rafael García Lázaro" w:date="2017-06-01T10:56:00Z">
              <w:r w:rsidRPr="00970314">
                <w:rPr>
                  <w:sz w:val="20"/>
                  <w:szCs w:val="20"/>
                </w:rPr>
                <w:t>≤</w:t>
              </w:r>
            </w:ins>
            <w:ins w:id="1496" w:author="José Rafael García Lázaro" w:date="2017-06-01T10:47:00Z">
              <w:r w:rsidRPr="00970314">
                <w:rPr>
                  <w:sz w:val="20"/>
                  <w:szCs w:val="20"/>
                </w:rPr>
                <w:t>3))</w:t>
              </w:r>
            </w:ins>
          </w:p>
          <w:p w:rsidR="007C03F1" w:rsidRPr="00970314" w:rsidRDefault="007C03F1" w:rsidP="009358AE">
            <w:pPr>
              <w:rPr>
                <w:ins w:id="1497" w:author="José Rafael García Lázaro" w:date="2017-06-01T10:39:00Z"/>
                <w:sz w:val="20"/>
                <w:szCs w:val="20"/>
              </w:rPr>
            </w:pPr>
            <w:proofErr w:type="spellStart"/>
            <w:ins w:id="1498" w:author="José Rafael García Lázaro" w:date="2017-06-01T10:39:00Z">
              <w:r w:rsidRPr="00970314">
                <w:rPr>
                  <w:sz w:val="20"/>
                  <w:szCs w:val="20"/>
                  <w:lang w:val="en-US"/>
                </w:rPr>
                <w:t>Fin_procedimiento</w:t>
              </w:r>
              <w:proofErr w:type="spellEnd"/>
            </w:ins>
          </w:p>
        </w:tc>
        <w:tc>
          <w:tcPr>
            <w:tcW w:w="5528" w:type="dxa"/>
            <w:tcPrChange w:id="1499" w:author="José Rafael García Lázaro" w:date="2017-06-01T10:53:00Z">
              <w:tcPr>
                <w:tcW w:w="5529" w:type="dxa"/>
              </w:tcPr>
            </w:tcPrChange>
          </w:tcPr>
          <w:p w:rsidR="00401CC1" w:rsidRPr="00970314" w:rsidRDefault="00401CC1" w:rsidP="00401CC1">
            <w:pPr>
              <w:rPr>
                <w:ins w:id="1500" w:author="José Rafael García Lázaro" w:date="2017-06-01T10:42:00Z"/>
                <w:sz w:val="20"/>
                <w:szCs w:val="20"/>
              </w:rPr>
            </w:pPr>
            <w:proofErr w:type="spellStart"/>
            <w:ins w:id="1501" w:author="José Rafael García Lázaro" w:date="2017-06-01T10:42:00Z">
              <w:r w:rsidRPr="00970314">
                <w:rPr>
                  <w:sz w:val="20"/>
                  <w:szCs w:val="20"/>
                </w:rPr>
                <w:t>void</w:t>
              </w:r>
              <w:proofErr w:type="spellEnd"/>
              <w:r w:rsidRPr="00970314">
                <w:rPr>
                  <w:sz w:val="20"/>
                  <w:szCs w:val="20"/>
                </w:rPr>
                <w:t xml:space="preserve"> </w:t>
              </w:r>
              <w:proofErr w:type="spellStart"/>
              <w:r w:rsidRPr="00970314">
                <w:rPr>
                  <w:sz w:val="20"/>
                  <w:szCs w:val="20"/>
                </w:rPr>
                <w:t>leerGiro</w:t>
              </w:r>
              <w:proofErr w:type="spellEnd"/>
              <w:r w:rsidRPr="00970314">
                <w:rPr>
                  <w:sz w:val="20"/>
                  <w:szCs w:val="20"/>
                </w:rPr>
                <w:t>(</w:t>
              </w:r>
              <w:proofErr w:type="spellStart"/>
              <w:r w:rsidRPr="00970314">
                <w:rPr>
                  <w:sz w:val="20"/>
                  <w:szCs w:val="20"/>
                </w:rPr>
                <w:t>int</w:t>
              </w:r>
              <w:proofErr w:type="spellEnd"/>
              <w:r w:rsidRPr="00970314">
                <w:rPr>
                  <w:sz w:val="20"/>
                  <w:szCs w:val="20"/>
                </w:rPr>
                <w:t xml:space="preserve"> </w:t>
              </w:r>
              <w:proofErr w:type="spellStart"/>
              <w:r w:rsidRPr="00970314">
                <w:rPr>
                  <w:sz w:val="20"/>
                  <w:szCs w:val="20"/>
                </w:rPr>
                <w:t>n,tGiro</w:t>
              </w:r>
              <w:proofErr w:type="spellEnd"/>
              <w:r w:rsidRPr="00970314">
                <w:rPr>
                  <w:sz w:val="20"/>
                  <w:szCs w:val="20"/>
                </w:rPr>
                <w:t xml:space="preserve"> *g){</w:t>
              </w:r>
            </w:ins>
          </w:p>
          <w:p w:rsidR="00401CC1" w:rsidRPr="00970314" w:rsidRDefault="00401CC1" w:rsidP="00401CC1">
            <w:pPr>
              <w:rPr>
                <w:ins w:id="1502" w:author="José Rafael García Lázaro" w:date="2017-06-01T10:42:00Z"/>
                <w:sz w:val="20"/>
                <w:szCs w:val="20"/>
              </w:rPr>
            </w:pPr>
            <w:ins w:id="1503" w:author="José Rafael García Lázaro" w:date="2017-06-01T10:42:00Z">
              <w:r w:rsidRPr="00970314">
                <w:rPr>
                  <w:sz w:val="20"/>
                  <w:szCs w:val="20"/>
                </w:rPr>
                <w:tab/>
              </w:r>
              <w:proofErr w:type="spellStart"/>
              <w:r w:rsidRPr="00970314">
                <w:rPr>
                  <w:sz w:val="20"/>
                  <w:szCs w:val="20"/>
                </w:rPr>
                <w:t>char</w:t>
              </w:r>
              <w:proofErr w:type="spellEnd"/>
              <w:r w:rsidRPr="00970314">
                <w:rPr>
                  <w:sz w:val="20"/>
                  <w:szCs w:val="20"/>
                </w:rPr>
                <w:t xml:space="preserve"> c;</w:t>
              </w:r>
            </w:ins>
          </w:p>
          <w:p w:rsidR="00401CC1" w:rsidRPr="00970314" w:rsidRDefault="00401CC1" w:rsidP="00401CC1">
            <w:pPr>
              <w:rPr>
                <w:ins w:id="1504" w:author="José Rafael García Lázaro" w:date="2017-06-01T10:42:00Z"/>
                <w:sz w:val="20"/>
                <w:szCs w:val="20"/>
              </w:rPr>
            </w:pPr>
            <w:ins w:id="1505" w:author="José Rafael García Lázaro" w:date="2017-06-01T10:42:00Z">
              <w:r w:rsidRPr="00970314">
                <w:rPr>
                  <w:sz w:val="20"/>
                  <w:szCs w:val="20"/>
                </w:rPr>
                <w:tab/>
                <w:t xml:space="preserve">do{ </w:t>
              </w:r>
              <w:proofErr w:type="spellStart"/>
              <w:r w:rsidRPr="00970314">
                <w:rPr>
                  <w:sz w:val="20"/>
                  <w:szCs w:val="20"/>
                </w:rPr>
                <w:t>printf</w:t>
              </w:r>
              <w:proofErr w:type="spellEnd"/>
              <w:r w:rsidRPr="00970314">
                <w:rPr>
                  <w:sz w:val="20"/>
                  <w:szCs w:val="20"/>
                </w:rPr>
                <w:t>("Eje de Giro (X,Y,Z): ");</w:t>
              </w:r>
            </w:ins>
          </w:p>
          <w:p w:rsidR="00401CC1" w:rsidRPr="00970314" w:rsidRDefault="00401CC1" w:rsidP="00970314">
            <w:pPr>
              <w:rPr>
                <w:ins w:id="1506" w:author="José Rafael García Lázaro" w:date="2017-06-01T10:42:00Z"/>
                <w:sz w:val="20"/>
                <w:szCs w:val="20"/>
                <w:lang w:val="en-US"/>
              </w:rPr>
            </w:pPr>
            <w:ins w:id="1507" w:author="José Rafael García Lázaro" w:date="2017-06-01T10:42:00Z">
              <w:r w:rsidRPr="00970314">
                <w:rPr>
                  <w:sz w:val="20"/>
                  <w:szCs w:val="20"/>
                </w:rPr>
                <w:tab/>
              </w:r>
              <w:r w:rsidRPr="00970314">
                <w:rPr>
                  <w:sz w:val="20"/>
                  <w:szCs w:val="20"/>
                </w:rPr>
                <w:tab/>
              </w:r>
              <w:proofErr w:type="spellStart"/>
              <w:r w:rsidRPr="00970314">
                <w:rPr>
                  <w:sz w:val="20"/>
                  <w:szCs w:val="20"/>
                  <w:lang w:val="en-US"/>
                </w:rPr>
                <w:t>scanf</w:t>
              </w:r>
              <w:proofErr w:type="spellEnd"/>
              <w:r w:rsidRPr="00970314">
                <w:rPr>
                  <w:sz w:val="20"/>
                  <w:szCs w:val="20"/>
                  <w:lang w:val="en-US"/>
                </w:rPr>
                <w:t>(" %</w:t>
              </w:r>
              <w:proofErr w:type="spellStart"/>
              <w:r w:rsidRPr="00970314">
                <w:rPr>
                  <w:sz w:val="20"/>
                  <w:szCs w:val="20"/>
                  <w:lang w:val="en-US"/>
                </w:rPr>
                <w:t>c",&amp;c</w:t>
              </w:r>
              <w:proofErr w:type="spellEnd"/>
              <w:r w:rsidRPr="00970314">
                <w:rPr>
                  <w:sz w:val="20"/>
                  <w:szCs w:val="20"/>
                  <w:lang w:val="en-US"/>
                </w:rPr>
                <w:t>);</w:t>
              </w:r>
            </w:ins>
          </w:p>
          <w:p w:rsidR="00401CC1" w:rsidRPr="00970314" w:rsidRDefault="00401CC1" w:rsidP="00401CC1">
            <w:pPr>
              <w:rPr>
                <w:ins w:id="1508" w:author="José Rafael García Lázaro" w:date="2017-06-01T10:42:00Z"/>
                <w:sz w:val="20"/>
                <w:szCs w:val="20"/>
                <w:lang w:val="en-US"/>
              </w:rPr>
            </w:pPr>
            <w:ins w:id="1509" w:author="José Rafael García Lázaro" w:date="2017-06-01T10:42:00Z">
              <w:r w:rsidRPr="00970314">
                <w:rPr>
                  <w:sz w:val="20"/>
                  <w:szCs w:val="20"/>
                  <w:lang w:val="en-US"/>
                </w:rPr>
                <w:tab/>
              </w:r>
              <w:r w:rsidRPr="00970314">
                <w:rPr>
                  <w:sz w:val="20"/>
                  <w:szCs w:val="20"/>
                  <w:lang w:val="en-US"/>
                </w:rPr>
                <w:tab/>
                <w:t>switch(c){</w:t>
              </w:r>
            </w:ins>
          </w:p>
          <w:p w:rsidR="00401CC1" w:rsidRPr="00970314" w:rsidRDefault="00401CC1" w:rsidP="00401CC1">
            <w:pPr>
              <w:rPr>
                <w:ins w:id="1510" w:author="José Rafael García Lázaro" w:date="2017-06-01T10:42:00Z"/>
                <w:sz w:val="20"/>
                <w:szCs w:val="20"/>
                <w:lang w:val="en-US"/>
              </w:rPr>
            </w:pPr>
            <w:ins w:id="1511" w:author="José Rafael García Lázaro" w:date="2017-06-01T10:42:00Z">
              <w:r w:rsidRPr="00970314">
                <w:rPr>
                  <w:sz w:val="20"/>
                  <w:szCs w:val="20"/>
                  <w:lang w:val="en-US"/>
                </w:rPr>
                <w:tab/>
              </w:r>
              <w:r w:rsidRPr="00970314">
                <w:rPr>
                  <w:sz w:val="20"/>
                  <w:szCs w:val="20"/>
                  <w:lang w:val="en-US"/>
                </w:rPr>
                <w:tab/>
                <w:t>case 'x':</w:t>
              </w:r>
            </w:ins>
          </w:p>
          <w:p w:rsidR="00401CC1" w:rsidRPr="00970314" w:rsidRDefault="00401CC1" w:rsidP="00401CC1">
            <w:pPr>
              <w:rPr>
                <w:ins w:id="1512" w:author="José Rafael García Lázaro" w:date="2017-06-01T10:42:00Z"/>
                <w:sz w:val="20"/>
                <w:szCs w:val="20"/>
                <w:lang w:val="en-US"/>
              </w:rPr>
            </w:pPr>
            <w:ins w:id="1513" w:author="José Rafael García Lázaro" w:date="2017-06-01T10:42:00Z">
              <w:r w:rsidRPr="00970314">
                <w:rPr>
                  <w:sz w:val="20"/>
                  <w:szCs w:val="20"/>
                  <w:lang w:val="en-US"/>
                </w:rPr>
                <w:tab/>
              </w:r>
              <w:r w:rsidRPr="00970314">
                <w:rPr>
                  <w:sz w:val="20"/>
                  <w:szCs w:val="20"/>
                  <w:lang w:val="en-US"/>
                </w:rPr>
                <w:tab/>
                <w:t>case 'X': g-&gt;</w:t>
              </w:r>
              <w:proofErr w:type="spellStart"/>
              <w:r w:rsidRPr="00970314">
                <w:rPr>
                  <w:sz w:val="20"/>
                  <w:szCs w:val="20"/>
                  <w:lang w:val="en-US"/>
                </w:rPr>
                <w:t>eje</w:t>
              </w:r>
              <w:proofErr w:type="spellEnd"/>
              <w:r w:rsidRPr="00970314">
                <w:rPr>
                  <w:sz w:val="20"/>
                  <w:szCs w:val="20"/>
                  <w:lang w:val="en-US"/>
                </w:rPr>
                <w:t>=0;</w:t>
              </w:r>
            </w:ins>
          </w:p>
          <w:p w:rsidR="00401CC1" w:rsidRPr="00970314" w:rsidRDefault="00401CC1" w:rsidP="00401CC1">
            <w:pPr>
              <w:rPr>
                <w:ins w:id="1514" w:author="José Rafael García Lázaro" w:date="2017-06-01T10:42:00Z"/>
                <w:sz w:val="20"/>
                <w:szCs w:val="20"/>
                <w:lang w:val="en-US"/>
              </w:rPr>
            </w:pPr>
            <w:ins w:id="1515" w:author="José Rafael García Lázaro" w:date="2017-06-01T10:42:00Z">
              <w:r w:rsidRPr="00970314">
                <w:rPr>
                  <w:sz w:val="20"/>
                  <w:szCs w:val="20"/>
                  <w:lang w:val="en-US"/>
                </w:rPr>
                <w:tab/>
              </w:r>
              <w:r w:rsidRPr="00970314">
                <w:rPr>
                  <w:sz w:val="20"/>
                  <w:szCs w:val="20"/>
                  <w:lang w:val="en-US"/>
                </w:rPr>
                <w:tab/>
              </w:r>
              <w:r w:rsidRPr="00970314">
                <w:rPr>
                  <w:sz w:val="20"/>
                  <w:szCs w:val="20"/>
                  <w:lang w:val="en-US"/>
                </w:rPr>
                <w:tab/>
                <w:t>break;</w:t>
              </w:r>
            </w:ins>
          </w:p>
          <w:p w:rsidR="00401CC1" w:rsidRPr="00970314" w:rsidRDefault="00401CC1" w:rsidP="00401CC1">
            <w:pPr>
              <w:rPr>
                <w:ins w:id="1516" w:author="José Rafael García Lázaro" w:date="2017-06-01T10:42:00Z"/>
                <w:sz w:val="20"/>
                <w:szCs w:val="20"/>
                <w:lang w:val="en-US"/>
              </w:rPr>
            </w:pPr>
            <w:ins w:id="1517" w:author="José Rafael García Lázaro" w:date="2017-06-01T10:42:00Z">
              <w:r w:rsidRPr="00970314">
                <w:rPr>
                  <w:sz w:val="20"/>
                  <w:szCs w:val="20"/>
                  <w:lang w:val="en-US"/>
                </w:rPr>
                <w:tab/>
              </w:r>
              <w:r w:rsidRPr="00970314">
                <w:rPr>
                  <w:sz w:val="20"/>
                  <w:szCs w:val="20"/>
                  <w:lang w:val="en-US"/>
                </w:rPr>
                <w:tab/>
                <w:t>case 'y':</w:t>
              </w:r>
            </w:ins>
          </w:p>
          <w:p w:rsidR="00401CC1" w:rsidRPr="00970314" w:rsidRDefault="00401CC1" w:rsidP="00401CC1">
            <w:pPr>
              <w:rPr>
                <w:ins w:id="1518" w:author="José Rafael García Lázaro" w:date="2017-06-01T10:42:00Z"/>
                <w:sz w:val="20"/>
                <w:szCs w:val="20"/>
                <w:lang w:val="en-US"/>
              </w:rPr>
            </w:pPr>
            <w:ins w:id="1519" w:author="José Rafael García Lázaro" w:date="2017-06-01T10:42:00Z">
              <w:r w:rsidRPr="00970314">
                <w:rPr>
                  <w:sz w:val="20"/>
                  <w:szCs w:val="20"/>
                  <w:lang w:val="en-US"/>
                </w:rPr>
                <w:tab/>
              </w:r>
              <w:r w:rsidRPr="00970314">
                <w:rPr>
                  <w:sz w:val="20"/>
                  <w:szCs w:val="20"/>
                  <w:lang w:val="en-US"/>
                </w:rPr>
                <w:tab/>
                <w:t>case 'Y': g-&gt;</w:t>
              </w:r>
              <w:proofErr w:type="spellStart"/>
              <w:r w:rsidRPr="00970314">
                <w:rPr>
                  <w:sz w:val="20"/>
                  <w:szCs w:val="20"/>
                  <w:lang w:val="en-US"/>
                </w:rPr>
                <w:t>eje</w:t>
              </w:r>
              <w:proofErr w:type="spellEnd"/>
              <w:r w:rsidRPr="00970314">
                <w:rPr>
                  <w:sz w:val="20"/>
                  <w:szCs w:val="20"/>
                  <w:lang w:val="en-US"/>
                </w:rPr>
                <w:t>=1;</w:t>
              </w:r>
            </w:ins>
          </w:p>
          <w:p w:rsidR="00401CC1" w:rsidRPr="00970314" w:rsidRDefault="00401CC1" w:rsidP="00401CC1">
            <w:pPr>
              <w:rPr>
                <w:ins w:id="1520" w:author="José Rafael García Lázaro" w:date="2017-06-01T10:42:00Z"/>
                <w:sz w:val="20"/>
                <w:szCs w:val="20"/>
                <w:lang w:val="en-US"/>
              </w:rPr>
            </w:pPr>
            <w:ins w:id="1521" w:author="José Rafael García Lázaro" w:date="2017-06-01T10:42:00Z">
              <w:r w:rsidRPr="00970314">
                <w:rPr>
                  <w:sz w:val="20"/>
                  <w:szCs w:val="20"/>
                  <w:lang w:val="en-US"/>
                </w:rPr>
                <w:tab/>
              </w:r>
              <w:r w:rsidRPr="00970314">
                <w:rPr>
                  <w:sz w:val="20"/>
                  <w:szCs w:val="20"/>
                  <w:lang w:val="en-US"/>
                </w:rPr>
                <w:tab/>
              </w:r>
              <w:r w:rsidRPr="00970314">
                <w:rPr>
                  <w:sz w:val="20"/>
                  <w:szCs w:val="20"/>
                  <w:lang w:val="en-US"/>
                </w:rPr>
                <w:tab/>
                <w:t>break;</w:t>
              </w:r>
            </w:ins>
          </w:p>
          <w:p w:rsidR="00401CC1" w:rsidRPr="00970314" w:rsidRDefault="00401CC1" w:rsidP="00401CC1">
            <w:pPr>
              <w:rPr>
                <w:ins w:id="1522" w:author="José Rafael García Lázaro" w:date="2017-06-01T10:42:00Z"/>
                <w:sz w:val="20"/>
                <w:szCs w:val="20"/>
                <w:lang w:val="en-US"/>
              </w:rPr>
            </w:pPr>
            <w:ins w:id="1523" w:author="José Rafael García Lázaro" w:date="2017-06-01T10:42:00Z">
              <w:r w:rsidRPr="00970314">
                <w:rPr>
                  <w:sz w:val="20"/>
                  <w:szCs w:val="20"/>
                  <w:lang w:val="en-US"/>
                </w:rPr>
                <w:tab/>
              </w:r>
              <w:r w:rsidRPr="00970314">
                <w:rPr>
                  <w:sz w:val="20"/>
                  <w:szCs w:val="20"/>
                  <w:lang w:val="en-US"/>
                </w:rPr>
                <w:tab/>
                <w:t>case 'z':</w:t>
              </w:r>
            </w:ins>
          </w:p>
          <w:p w:rsidR="00401CC1" w:rsidRPr="00970314" w:rsidRDefault="00401CC1" w:rsidP="00401CC1">
            <w:pPr>
              <w:rPr>
                <w:ins w:id="1524" w:author="José Rafael García Lázaro" w:date="2017-06-01T10:42:00Z"/>
                <w:sz w:val="20"/>
                <w:szCs w:val="20"/>
                <w:lang w:val="en-US"/>
              </w:rPr>
            </w:pPr>
            <w:ins w:id="1525" w:author="José Rafael García Lázaro" w:date="2017-06-01T10:42:00Z">
              <w:r w:rsidRPr="00970314">
                <w:rPr>
                  <w:sz w:val="20"/>
                  <w:szCs w:val="20"/>
                  <w:lang w:val="en-US"/>
                </w:rPr>
                <w:tab/>
              </w:r>
              <w:r w:rsidRPr="00970314">
                <w:rPr>
                  <w:sz w:val="20"/>
                  <w:szCs w:val="20"/>
                  <w:lang w:val="en-US"/>
                </w:rPr>
                <w:tab/>
                <w:t>case 'Z': g-&gt;</w:t>
              </w:r>
              <w:proofErr w:type="spellStart"/>
              <w:r w:rsidRPr="00970314">
                <w:rPr>
                  <w:sz w:val="20"/>
                  <w:szCs w:val="20"/>
                  <w:lang w:val="en-US"/>
                </w:rPr>
                <w:t>eje</w:t>
              </w:r>
              <w:proofErr w:type="spellEnd"/>
              <w:r w:rsidRPr="00970314">
                <w:rPr>
                  <w:sz w:val="20"/>
                  <w:szCs w:val="20"/>
                  <w:lang w:val="en-US"/>
                </w:rPr>
                <w:t>=2;</w:t>
              </w:r>
            </w:ins>
          </w:p>
          <w:p w:rsidR="00401CC1" w:rsidRPr="00970314" w:rsidRDefault="00401CC1" w:rsidP="00401CC1">
            <w:pPr>
              <w:rPr>
                <w:ins w:id="1526" w:author="José Rafael García Lázaro" w:date="2017-06-01T10:42:00Z"/>
                <w:sz w:val="20"/>
                <w:szCs w:val="20"/>
                <w:lang w:val="en-US"/>
              </w:rPr>
            </w:pPr>
            <w:ins w:id="1527" w:author="José Rafael García Lázaro" w:date="2017-06-01T10:42:00Z">
              <w:r w:rsidRPr="00970314">
                <w:rPr>
                  <w:sz w:val="20"/>
                  <w:szCs w:val="20"/>
                  <w:lang w:val="en-US"/>
                </w:rPr>
                <w:tab/>
              </w:r>
              <w:r w:rsidRPr="00970314">
                <w:rPr>
                  <w:sz w:val="20"/>
                  <w:szCs w:val="20"/>
                  <w:lang w:val="en-US"/>
                </w:rPr>
                <w:tab/>
              </w:r>
              <w:r w:rsidRPr="00970314">
                <w:rPr>
                  <w:sz w:val="20"/>
                  <w:szCs w:val="20"/>
                  <w:lang w:val="en-US"/>
                </w:rPr>
                <w:tab/>
                <w:t>break;</w:t>
              </w:r>
            </w:ins>
          </w:p>
          <w:p w:rsidR="00401CC1" w:rsidRPr="00970314" w:rsidRDefault="00401CC1" w:rsidP="00401CC1">
            <w:pPr>
              <w:rPr>
                <w:ins w:id="1528" w:author="José Rafael García Lázaro" w:date="2017-06-01T10:42:00Z"/>
                <w:sz w:val="20"/>
                <w:szCs w:val="20"/>
                <w:lang w:val="en-US"/>
              </w:rPr>
            </w:pPr>
            <w:ins w:id="1529" w:author="José Rafael García Lázaro" w:date="2017-06-01T10:42:00Z">
              <w:r w:rsidRPr="00970314">
                <w:rPr>
                  <w:sz w:val="20"/>
                  <w:szCs w:val="20"/>
                  <w:lang w:val="en-US"/>
                </w:rPr>
                <w:tab/>
              </w:r>
              <w:r w:rsidRPr="00970314">
                <w:rPr>
                  <w:sz w:val="20"/>
                  <w:szCs w:val="20"/>
                  <w:lang w:val="en-US"/>
                </w:rPr>
                <w:tab/>
                <w:t>default:  g-&gt;</w:t>
              </w:r>
              <w:proofErr w:type="spellStart"/>
              <w:r w:rsidRPr="00970314">
                <w:rPr>
                  <w:sz w:val="20"/>
                  <w:szCs w:val="20"/>
                  <w:lang w:val="en-US"/>
                </w:rPr>
                <w:t>eje</w:t>
              </w:r>
              <w:proofErr w:type="spellEnd"/>
              <w:r w:rsidRPr="00970314">
                <w:rPr>
                  <w:sz w:val="20"/>
                  <w:szCs w:val="20"/>
                  <w:lang w:val="en-US"/>
                </w:rPr>
                <w:t>=-1;</w:t>
              </w:r>
            </w:ins>
          </w:p>
          <w:p w:rsidR="00401CC1" w:rsidRPr="00970314" w:rsidRDefault="00401CC1" w:rsidP="00401CC1">
            <w:pPr>
              <w:rPr>
                <w:ins w:id="1530" w:author="José Rafael García Lázaro" w:date="2017-06-01T10:42:00Z"/>
                <w:sz w:val="20"/>
                <w:szCs w:val="20"/>
                <w:lang w:val="en-US"/>
              </w:rPr>
            </w:pPr>
            <w:ins w:id="1531" w:author="José Rafael García Lázaro" w:date="2017-06-01T10:42:00Z">
              <w:r w:rsidRPr="00970314">
                <w:rPr>
                  <w:sz w:val="20"/>
                  <w:szCs w:val="20"/>
                  <w:lang w:val="en-US"/>
                </w:rPr>
                <w:tab/>
              </w:r>
              <w:r w:rsidRPr="00970314">
                <w:rPr>
                  <w:sz w:val="20"/>
                  <w:szCs w:val="20"/>
                  <w:lang w:val="en-US"/>
                </w:rPr>
                <w:tab/>
                <w:t>}</w:t>
              </w:r>
            </w:ins>
          </w:p>
          <w:p w:rsidR="00401CC1" w:rsidRPr="00970314" w:rsidRDefault="00401CC1" w:rsidP="00401CC1">
            <w:pPr>
              <w:rPr>
                <w:ins w:id="1532" w:author="José Rafael García Lázaro" w:date="2017-06-01T10:42:00Z"/>
                <w:sz w:val="20"/>
                <w:szCs w:val="20"/>
                <w:lang w:val="en-US"/>
              </w:rPr>
            </w:pPr>
            <w:ins w:id="1533" w:author="José Rafael García Lázaro" w:date="2017-06-01T10:42:00Z">
              <w:r w:rsidRPr="00970314">
                <w:rPr>
                  <w:sz w:val="20"/>
                  <w:szCs w:val="20"/>
                  <w:lang w:val="en-US"/>
                </w:rPr>
                <w:tab/>
                <w:t>}while((g-&gt;</w:t>
              </w:r>
              <w:proofErr w:type="spellStart"/>
              <w:r w:rsidRPr="00970314">
                <w:rPr>
                  <w:sz w:val="20"/>
                  <w:szCs w:val="20"/>
                  <w:lang w:val="en-US"/>
                </w:rPr>
                <w:t>eje</w:t>
              </w:r>
              <w:proofErr w:type="spellEnd"/>
              <w:r w:rsidRPr="00970314">
                <w:rPr>
                  <w:sz w:val="20"/>
                  <w:szCs w:val="20"/>
                  <w:lang w:val="en-US"/>
                </w:rPr>
                <w:t>&lt;0)||(g-&gt;</w:t>
              </w:r>
              <w:proofErr w:type="spellStart"/>
              <w:r w:rsidRPr="00970314">
                <w:rPr>
                  <w:sz w:val="20"/>
                  <w:szCs w:val="20"/>
                  <w:lang w:val="en-US"/>
                </w:rPr>
                <w:t>eje</w:t>
              </w:r>
              <w:proofErr w:type="spellEnd"/>
              <w:r w:rsidRPr="00970314">
                <w:rPr>
                  <w:sz w:val="20"/>
                  <w:szCs w:val="20"/>
                  <w:lang w:val="en-US"/>
                </w:rPr>
                <w:t>&gt;2));</w:t>
              </w:r>
            </w:ins>
          </w:p>
          <w:p w:rsidR="00401CC1" w:rsidRPr="00970314" w:rsidRDefault="00401CC1" w:rsidP="00401CC1">
            <w:pPr>
              <w:rPr>
                <w:ins w:id="1534" w:author="José Rafael García Lázaro" w:date="2017-06-01T10:42:00Z"/>
                <w:sz w:val="20"/>
                <w:szCs w:val="20"/>
              </w:rPr>
            </w:pPr>
            <w:ins w:id="1535" w:author="José Rafael García Lázaro" w:date="2017-06-01T10:42:00Z">
              <w:r w:rsidRPr="00970314">
                <w:rPr>
                  <w:sz w:val="20"/>
                  <w:szCs w:val="20"/>
                  <w:lang w:val="en-US"/>
                </w:rPr>
                <w:tab/>
              </w:r>
              <w:r w:rsidRPr="00970314">
                <w:rPr>
                  <w:sz w:val="20"/>
                  <w:szCs w:val="20"/>
                </w:rPr>
                <w:t xml:space="preserve">do{ </w:t>
              </w:r>
              <w:proofErr w:type="spellStart"/>
              <w:r w:rsidRPr="00970314">
                <w:rPr>
                  <w:sz w:val="20"/>
                  <w:szCs w:val="20"/>
                </w:rPr>
                <w:t>printf</w:t>
              </w:r>
              <w:proofErr w:type="spellEnd"/>
              <w:r w:rsidRPr="00970314">
                <w:rPr>
                  <w:sz w:val="20"/>
                  <w:szCs w:val="20"/>
                </w:rPr>
                <w:t>("Capa a girar (0-%d): ",n-1);</w:t>
              </w:r>
            </w:ins>
          </w:p>
          <w:p w:rsidR="00401CC1" w:rsidRPr="00970314" w:rsidRDefault="00401CC1" w:rsidP="00176E38">
            <w:pPr>
              <w:ind w:left="708"/>
              <w:rPr>
                <w:ins w:id="1536" w:author="José Rafael García Lázaro" w:date="2017-06-01T10:42:00Z"/>
                <w:sz w:val="20"/>
                <w:szCs w:val="20"/>
                <w:lang w:val="en-US"/>
              </w:rPr>
            </w:pPr>
            <w:ins w:id="1537" w:author="José Rafael García Lázaro" w:date="2017-06-01T10:42:00Z">
              <w:r w:rsidRPr="00970314">
                <w:rPr>
                  <w:sz w:val="20"/>
                  <w:szCs w:val="20"/>
                </w:rPr>
                <w:tab/>
              </w:r>
              <w:proofErr w:type="spellStart"/>
              <w:r w:rsidRPr="00970314">
                <w:rPr>
                  <w:sz w:val="20"/>
                  <w:szCs w:val="20"/>
                  <w:lang w:val="en-US"/>
                </w:rPr>
                <w:t>scanf</w:t>
              </w:r>
              <w:proofErr w:type="spellEnd"/>
              <w:r w:rsidRPr="00970314">
                <w:rPr>
                  <w:sz w:val="20"/>
                  <w:szCs w:val="20"/>
                  <w:lang w:val="en-US"/>
                </w:rPr>
                <w:t>(" %</w:t>
              </w:r>
              <w:proofErr w:type="spellStart"/>
              <w:r w:rsidRPr="00970314">
                <w:rPr>
                  <w:sz w:val="20"/>
                  <w:szCs w:val="20"/>
                  <w:lang w:val="en-US"/>
                </w:rPr>
                <w:t>d",&amp;g</w:t>
              </w:r>
              <w:proofErr w:type="spellEnd"/>
              <w:r w:rsidRPr="00970314">
                <w:rPr>
                  <w:sz w:val="20"/>
                  <w:szCs w:val="20"/>
                  <w:lang w:val="en-US"/>
                </w:rPr>
                <w:t>-&gt;</w:t>
              </w:r>
              <w:proofErr w:type="spellStart"/>
              <w:r w:rsidRPr="00970314">
                <w:rPr>
                  <w:sz w:val="20"/>
                  <w:szCs w:val="20"/>
                  <w:lang w:val="en-US"/>
                </w:rPr>
                <w:t>capa</w:t>
              </w:r>
              <w:proofErr w:type="spellEnd"/>
              <w:r w:rsidRPr="00970314">
                <w:rPr>
                  <w:sz w:val="20"/>
                  <w:szCs w:val="20"/>
                  <w:lang w:val="en-US"/>
                </w:rPr>
                <w:t>);</w:t>
              </w:r>
            </w:ins>
          </w:p>
          <w:p w:rsidR="00401CC1" w:rsidRPr="00970314" w:rsidRDefault="00401CC1" w:rsidP="00401CC1">
            <w:pPr>
              <w:rPr>
                <w:ins w:id="1538" w:author="José Rafael García Lázaro" w:date="2017-06-01T10:42:00Z"/>
                <w:sz w:val="20"/>
                <w:szCs w:val="20"/>
                <w:lang w:val="en-US"/>
              </w:rPr>
            </w:pPr>
            <w:ins w:id="1539" w:author="José Rafael García Lázaro" w:date="2017-06-01T10:42:00Z">
              <w:r w:rsidRPr="00970314">
                <w:rPr>
                  <w:sz w:val="20"/>
                  <w:szCs w:val="20"/>
                  <w:lang w:val="en-US"/>
                </w:rPr>
                <w:tab/>
                <w:t>}while((g-&gt;</w:t>
              </w:r>
              <w:proofErr w:type="spellStart"/>
              <w:r w:rsidRPr="00970314">
                <w:rPr>
                  <w:sz w:val="20"/>
                  <w:szCs w:val="20"/>
                  <w:lang w:val="en-US"/>
                </w:rPr>
                <w:t>capa</w:t>
              </w:r>
              <w:proofErr w:type="spellEnd"/>
              <w:r w:rsidRPr="00970314">
                <w:rPr>
                  <w:sz w:val="20"/>
                  <w:szCs w:val="20"/>
                  <w:lang w:val="en-US"/>
                </w:rPr>
                <w:t>&lt;0)||(g-&gt;</w:t>
              </w:r>
              <w:proofErr w:type="spellStart"/>
              <w:r w:rsidRPr="00970314">
                <w:rPr>
                  <w:sz w:val="20"/>
                  <w:szCs w:val="20"/>
                  <w:lang w:val="en-US"/>
                </w:rPr>
                <w:t>capa</w:t>
              </w:r>
              <w:proofErr w:type="spellEnd"/>
              <w:r w:rsidRPr="00970314">
                <w:rPr>
                  <w:sz w:val="20"/>
                  <w:szCs w:val="20"/>
                  <w:lang w:val="en-US"/>
                </w:rPr>
                <w:t>&gt;n-1));</w:t>
              </w:r>
            </w:ins>
          </w:p>
          <w:p w:rsidR="00401CC1" w:rsidRPr="00970314" w:rsidRDefault="00401CC1" w:rsidP="00401CC1">
            <w:pPr>
              <w:rPr>
                <w:ins w:id="1540" w:author="José Rafael García Lázaro" w:date="2017-06-01T10:42:00Z"/>
                <w:sz w:val="20"/>
                <w:szCs w:val="20"/>
                <w:lang w:val="en-US"/>
              </w:rPr>
            </w:pPr>
            <w:ins w:id="1541" w:author="José Rafael García Lázaro" w:date="2017-06-01T10:42:00Z">
              <w:r w:rsidRPr="00970314">
                <w:rPr>
                  <w:sz w:val="20"/>
                  <w:szCs w:val="20"/>
                  <w:lang w:val="en-US"/>
                </w:rPr>
                <w:tab/>
                <w:t xml:space="preserve">do{ </w:t>
              </w:r>
              <w:proofErr w:type="spellStart"/>
              <w:r w:rsidRPr="00970314">
                <w:rPr>
                  <w:sz w:val="20"/>
                  <w:szCs w:val="20"/>
                  <w:lang w:val="en-US"/>
                </w:rPr>
                <w:t>printf</w:t>
              </w:r>
              <w:proofErr w:type="spellEnd"/>
              <w:r w:rsidRPr="00970314">
                <w:rPr>
                  <w:sz w:val="20"/>
                  <w:szCs w:val="20"/>
                  <w:lang w:val="en-US"/>
                </w:rPr>
                <w:t xml:space="preserve">("Ang. </w:t>
              </w:r>
              <w:proofErr w:type="spellStart"/>
              <w:r w:rsidRPr="00970314">
                <w:rPr>
                  <w:sz w:val="20"/>
                  <w:szCs w:val="20"/>
                  <w:lang w:val="en-US"/>
                </w:rPr>
                <w:t>giro</w:t>
              </w:r>
              <w:proofErr w:type="spellEnd"/>
              <w:r w:rsidRPr="00970314">
                <w:rPr>
                  <w:sz w:val="20"/>
                  <w:szCs w:val="20"/>
                  <w:lang w:val="en-US"/>
                </w:rPr>
                <w:t xml:space="preserve"> (1:PI/2, 2:PI,3:3*PI/2): ");</w:t>
              </w:r>
            </w:ins>
          </w:p>
          <w:p w:rsidR="00401CC1" w:rsidRPr="00970314" w:rsidRDefault="00401CC1" w:rsidP="00970314">
            <w:pPr>
              <w:ind w:left="708"/>
              <w:rPr>
                <w:ins w:id="1542" w:author="José Rafael García Lázaro" w:date="2017-06-01T10:42:00Z"/>
                <w:sz w:val="20"/>
                <w:szCs w:val="20"/>
                <w:lang w:val="en-US"/>
              </w:rPr>
            </w:pPr>
            <w:ins w:id="1543" w:author="José Rafael García Lázaro" w:date="2017-06-01T10:42:00Z">
              <w:r w:rsidRPr="00970314">
                <w:rPr>
                  <w:sz w:val="20"/>
                  <w:szCs w:val="20"/>
                  <w:lang w:val="en-US"/>
                </w:rPr>
                <w:tab/>
              </w:r>
              <w:proofErr w:type="spellStart"/>
              <w:r w:rsidRPr="00970314">
                <w:rPr>
                  <w:sz w:val="20"/>
                  <w:szCs w:val="20"/>
                  <w:lang w:val="en-US"/>
                </w:rPr>
                <w:t>scanf</w:t>
              </w:r>
              <w:proofErr w:type="spellEnd"/>
              <w:r w:rsidRPr="00970314">
                <w:rPr>
                  <w:sz w:val="20"/>
                  <w:szCs w:val="20"/>
                  <w:lang w:val="en-US"/>
                </w:rPr>
                <w:t>(" %</w:t>
              </w:r>
              <w:proofErr w:type="spellStart"/>
              <w:r w:rsidRPr="00970314">
                <w:rPr>
                  <w:sz w:val="20"/>
                  <w:szCs w:val="20"/>
                  <w:lang w:val="en-US"/>
                </w:rPr>
                <w:t>d",&amp;g</w:t>
              </w:r>
              <w:proofErr w:type="spellEnd"/>
              <w:r w:rsidRPr="00970314">
                <w:rPr>
                  <w:sz w:val="20"/>
                  <w:szCs w:val="20"/>
                  <w:lang w:val="en-US"/>
                </w:rPr>
                <w:t>-&gt;</w:t>
              </w:r>
              <w:proofErr w:type="spellStart"/>
              <w:r w:rsidRPr="00970314">
                <w:rPr>
                  <w:sz w:val="20"/>
                  <w:szCs w:val="20"/>
                  <w:lang w:val="en-US"/>
                </w:rPr>
                <w:t>ang</w:t>
              </w:r>
              <w:proofErr w:type="spellEnd"/>
              <w:r w:rsidRPr="00970314">
                <w:rPr>
                  <w:sz w:val="20"/>
                  <w:szCs w:val="20"/>
                  <w:lang w:val="en-US"/>
                </w:rPr>
                <w:t>);</w:t>
              </w:r>
            </w:ins>
          </w:p>
          <w:p w:rsidR="00401CC1" w:rsidRPr="00970314" w:rsidRDefault="00401CC1" w:rsidP="00401CC1">
            <w:pPr>
              <w:rPr>
                <w:ins w:id="1544" w:author="José Rafael García Lázaro" w:date="2017-06-01T10:42:00Z"/>
                <w:sz w:val="20"/>
                <w:szCs w:val="20"/>
                <w:lang w:val="en-US"/>
              </w:rPr>
            </w:pPr>
            <w:ins w:id="1545" w:author="José Rafael García Lázaro" w:date="2017-06-01T10:42:00Z">
              <w:r w:rsidRPr="00970314">
                <w:rPr>
                  <w:sz w:val="20"/>
                  <w:szCs w:val="20"/>
                  <w:lang w:val="en-US"/>
                </w:rPr>
                <w:tab/>
                <w:t>}while((g-&gt;</w:t>
              </w:r>
              <w:proofErr w:type="spellStart"/>
              <w:r w:rsidRPr="00970314">
                <w:rPr>
                  <w:sz w:val="20"/>
                  <w:szCs w:val="20"/>
                  <w:lang w:val="en-US"/>
                </w:rPr>
                <w:t>ang</w:t>
              </w:r>
              <w:proofErr w:type="spellEnd"/>
              <w:r w:rsidRPr="00970314">
                <w:rPr>
                  <w:sz w:val="20"/>
                  <w:szCs w:val="20"/>
                  <w:lang w:val="en-US"/>
                </w:rPr>
                <w:t>&lt;1)||(g-&gt;</w:t>
              </w:r>
              <w:proofErr w:type="spellStart"/>
              <w:r w:rsidRPr="00970314">
                <w:rPr>
                  <w:sz w:val="20"/>
                  <w:szCs w:val="20"/>
                  <w:lang w:val="en-US"/>
                </w:rPr>
                <w:t>ang</w:t>
              </w:r>
              <w:proofErr w:type="spellEnd"/>
              <w:r w:rsidRPr="00970314">
                <w:rPr>
                  <w:sz w:val="20"/>
                  <w:szCs w:val="20"/>
                  <w:lang w:val="en-US"/>
                </w:rPr>
                <w:t>&gt;3));</w:t>
              </w:r>
            </w:ins>
          </w:p>
          <w:p w:rsidR="007C03F1" w:rsidRPr="00970314" w:rsidRDefault="00401CC1" w:rsidP="00401CC1">
            <w:pPr>
              <w:rPr>
                <w:ins w:id="1546" w:author="José Rafael García Lázaro" w:date="2017-06-01T10:39:00Z"/>
                <w:sz w:val="20"/>
                <w:szCs w:val="20"/>
              </w:rPr>
            </w:pPr>
            <w:ins w:id="1547" w:author="José Rafael García Lázaro" w:date="2017-06-01T10:42:00Z">
              <w:r w:rsidRPr="00970314">
                <w:rPr>
                  <w:sz w:val="20"/>
                  <w:szCs w:val="20"/>
                  <w:lang w:val="en-US"/>
                </w:rPr>
                <w:t>}</w:t>
              </w:r>
            </w:ins>
          </w:p>
        </w:tc>
      </w:tr>
    </w:tbl>
    <w:p w:rsidR="007C03F1" w:rsidRDefault="007C03F1">
      <w:pPr>
        <w:rPr>
          <w:ins w:id="1548" w:author="José Rafael García Lázaro" w:date="2017-06-01T10:32:00Z"/>
        </w:rPr>
      </w:pPr>
    </w:p>
    <w:p w:rsidR="007C03F1" w:rsidRDefault="007C03F1"/>
    <w:p w:rsidR="000D7CDF" w:rsidRDefault="00CE7E6D" w:rsidP="000D7CDF">
      <w:pPr>
        <w:rPr>
          <w:b/>
          <w:u w:val="single"/>
        </w:rPr>
      </w:pPr>
      <w:proofErr w:type="spellStart"/>
      <w:ins w:id="1549" w:author="José Rafael García Lázaro" w:date="2017-06-01T13:36:00Z">
        <w:r w:rsidRPr="00CE7E6D">
          <w:rPr>
            <w:b/>
            <w:u w:val="single"/>
          </w:rPr>
          <w:t>cuboResuelto</w:t>
        </w:r>
      </w:ins>
      <w:proofErr w:type="spellEnd"/>
      <w:del w:id="1550" w:author="José Rafael García Lázaro" w:date="2017-06-01T13:36:00Z">
        <w:r w:rsidR="00111774" w:rsidRPr="00111774" w:rsidDel="00CE7E6D">
          <w:rPr>
            <w:b/>
            <w:u w:val="single"/>
          </w:rPr>
          <w:delText>escalar_imagen</w:delText>
        </w:r>
      </w:del>
    </w:p>
    <w:p w:rsidR="000D7CDF" w:rsidRDefault="000D7CDF" w:rsidP="000D7CDF"/>
    <w:p w:rsidR="00043BD1" w:rsidRDefault="007E4D70" w:rsidP="0070692B">
      <w:pPr>
        <w:pStyle w:val="Prrafodelista"/>
        <w:numPr>
          <w:ilvl w:val="0"/>
          <w:numId w:val="10"/>
        </w:numPr>
        <w:rPr>
          <w:ins w:id="1551" w:author="José Rafael García Lázaro" w:date="2017-06-02T11:24:00Z"/>
        </w:rPr>
      </w:pPr>
      <w:del w:id="1552" w:author="José Rafael García Lázaro" w:date="2017-06-02T11:20:00Z">
        <w:r w:rsidDel="00EF4E9E">
          <w:delText>C</w:delText>
        </w:r>
        <w:r w:rsidR="00FE40E1" w:rsidDel="00EF4E9E">
          <w:delText>alcular dimensiones de la imagen escalada:  n</w:delText>
        </w:r>
        <w:r w:rsidR="00FE40E1" w:rsidDel="00EF4E9E">
          <w:sym w:font="Wingdings" w:char="F0DF"/>
        </w:r>
        <w:r w:rsidR="00FE40E1" w:rsidDel="00EF4E9E">
          <w:delText>MAXI DIV fe</w:delText>
        </w:r>
      </w:del>
      <w:ins w:id="1553" w:author="José Rafael García Lázaro" w:date="2017-06-02T11:20:00Z">
        <w:r w:rsidR="00EF4E9E">
          <w:t xml:space="preserve">Comprobar que </w:t>
        </w:r>
      </w:ins>
      <w:ins w:id="1554" w:author="José Rafael García Lázaro" w:date="2017-06-02T11:22:00Z">
        <w:r w:rsidR="00E36D32">
          <w:t xml:space="preserve">todas </w:t>
        </w:r>
      </w:ins>
      <w:ins w:id="1555" w:author="José Rafael García Lázaro" w:date="2017-06-02T11:20:00Z">
        <w:r w:rsidR="00EF4E9E">
          <w:t xml:space="preserve">las piezas de cada </w:t>
        </w:r>
      </w:ins>
      <w:ins w:id="1556" w:author="José Rafael García Lázaro" w:date="2017-06-02T11:21:00Z">
        <w:r w:rsidR="00EF4E9E">
          <w:t xml:space="preserve">una de las 6 </w:t>
        </w:r>
      </w:ins>
      <w:ins w:id="1557" w:author="José Rafael García Lázaro" w:date="2017-06-02T11:20:00Z">
        <w:r w:rsidR="00EF4E9E">
          <w:t>cara</w:t>
        </w:r>
      </w:ins>
      <w:ins w:id="1558" w:author="José Rafael García Lázaro" w:date="2017-06-02T11:21:00Z">
        <w:r w:rsidR="00EF4E9E">
          <w:t>s</w:t>
        </w:r>
      </w:ins>
      <w:ins w:id="1559" w:author="José Rafael García Lázaro" w:date="2017-06-02T11:20:00Z">
        <w:r w:rsidR="00EF4E9E">
          <w:t xml:space="preserve"> son del mismo color</w:t>
        </w:r>
      </w:ins>
      <w:ins w:id="1560" w:author="José Rafael García Lázaro" w:date="2017-06-02T11:21:00Z">
        <w:r w:rsidR="00EF4E9E">
          <w:sym w:font="Wingdings" w:char="F0E0"/>
        </w:r>
        <w:r w:rsidR="00EF4E9E">
          <w:t xml:space="preserve"> como las 6 caras están en un vector de caras, habrá que hacer un recorrido secuencial</w:t>
        </w:r>
        <w:r w:rsidR="00E36D32">
          <w:t xml:space="preserve"> del vector</w:t>
        </w:r>
      </w:ins>
      <w:ins w:id="1561" w:author="José Rafael García Lázaro" w:date="2017-06-02T11:23:00Z">
        <w:r w:rsidR="00E36D32">
          <w:t>:</w:t>
        </w:r>
      </w:ins>
      <w:ins w:id="1562" w:author="José Rafael García Lázaro" w:date="2017-06-02T11:21:00Z">
        <w:r w:rsidR="00E36D32">
          <w:t xml:space="preserve"> repetici</w:t>
        </w:r>
      </w:ins>
      <w:ins w:id="1563" w:author="José Rafael García Lázaro" w:date="2017-06-02T11:22:00Z">
        <w:r w:rsidR="00E36D32">
          <w:t>ón controlada por contador de iteraciones a la qu</w:t>
        </w:r>
      </w:ins>
      <w:ins w:id="1564" w:author="José Rafael García Lázaro" w:date="2017-06-02T11:23:00Z">
        <w:r w:rsidR="00E36D32">
          <w:t>e le añadimos una segunda condición de salida</w:t>
        </w:r>
      </w:ins>
      <w:ins w:id="1565" w:author="José Rafael García Lázaro" w:date="2017-06-02T11:24:00Z">
        <w:r w:rsidR="00E36D32">
          <w:t xml:space="preserve"> controlada por un dato lógico</w:t>
        </w:r>
      </w:ins>
      <w:ins w:id="1566" w:author="José Rafael García Lázaro" w:date="2017-06-02T11:23:00Z">
        <w:r w:rsidR="00E36D32">
          <w:t xml:space="preserve"> que se activa cuando hay una cara en la que no todas las piezas son de mismo color</w:t>
        </w:r>
      </w:ins>
      <w:ins w:id="1567" w:author="José Rafael García Lázaro" w:date="2017-06-02T11:24:00Z">
        <w:r w:rsidR="00E36D32">
          <w:t>:</w:t>
        </w:r>
      </w:ins>
    </w:p>
    <w:p w:rsidR="00D3541D" w:rsidRDefault="00E36D32">
      <w:pPr>
        <w:ind w:left="3540"/>
        <w:rPr>
          <w:ins w:id="1568" w:author="José Rafael García Lázaro" w:date="2017-06-02T11:24:00Z"/>
        </w:rPr>
        <w:pPrChange w:id="1569" w:author="José Rafael García Lázaro" w:date="2017-06-02T11:25:00Z">
          <w:pPr>
            <w:pStyle w:val="Prrafodelista"/>
            <w:numPr>
              <w:numId w:val="10"/>
            </w:numPr>
            <w:ind w:hanging="360"/>
          </w:pPr>
        </w:pPrChange>
      </w:pPr>
      <w:ins w:id="1570" w:author="José Rafael García Lázaro" w:date="2017-06-02T11:24:00Z">
        <w:r>
          <w:t>res</w:t>
        </w:r>
        <w:r>
          <w:sym w:font="Wingdings" w:char="F0DF"/>
        </w:r>
        <w:r>
          <w:t>verdadero</w:t>
        </w:r>
      </w:ins>
    </w:p>
    <w:p w:rsidR="00D3541D" w:rsidRDefault="00E36D32">
      <w:pPr>
        <w:ind w:left="3540"/>
        <w:rPr>
          <w:ins w:id="1571" w:author="José Rafael García Lázaro" w:date="2017-06-02T11:24:00Z"/>
        </w:rPr>
        <w:pPrChange w:id="1572" w:author="José Rafael García Lázaro" w:date="2017-06-02T11:25:00Z">
          <w:pPr>
            <w:pStyle w:val="Prrafodelista"/>
            <w:numPr>
              <w:numId w:val="10"/>
            </w:numPr>
            <w:ind w:hanging="360"/>
          </w:pPr>
        </w:pPrChange>
      </w:pPr>
      <w:ins w:id="1573" w:author="José Rafael García Lázaro" w:date="2017-06-02T11:24:00Z">
        <w:r>
          <w:t>k</w:t>
        </w:r>
        <w:r>
          <w:sym w:font="Wingdings" w:char="F0DF"/>
        </w:r>
        <w:r>
          <w:t>0</w:t>
        </w:r>
      </w:ins>
    </w:p>
    <w:p w:rsidR="00D3541D" w:rsidRDefault="00E36D32">
      <w:pPr>
        <w:ind w:left="3540"/>
        <w:rPr>
          <w:ins w:id="1574" w:author="José Rafael García Lázaro" w:date="2017-06-02T11:25:00Z"/>
        </w:rPr>
        <w:pPrChange w:id="1575" w:author="José Rafael García Lázaro" w:date="2017-06-02T11:25:00Z">
          <w:pPr>
            <w:pStyle w:val="Prrafodelista"/>
            <w:numPr>
              <w:numId w:val="10"/>
            </w:numPr>
            <w:ind w:hanging="360"/>
          </w:pPr>
        </w:pPrChange>
      </w:pPr>
      <w:ins w:id="1576" w:author="José Rafael García Lázaro" w:date="2017-06-02T11:24:00Z">
        <w:r>
          <w:t>Mientras((k&lt;6)y (res)) Hacer</w:t>
        </w:r>
      </w:ins>
    </w:p>
    <w:p w:rsidR="00D3541D" w:rsidRDefault="00E36D32">
      <w:pPr>
        <w:ind w:left="3540"/>
        <w:rPr>
          <w:ins w:id="1577" w:author="José Rafael García Lázaro" w:date="2017-06-02T11:24:00Z"/>
        </w:rPr>
        <w:pPrChange w:id="1578" w:author="José Rafael García Lázaro" w:date="2017-06-02T11:25:00Z">
          <w:pPr>
            <w:pStyle w:val="Prrafodelista"/>
            <w:numPr>
              <w:numId w:val="10"/>
            </w:numPr>
            <w:ind w:hanging="360"/>
          </w:pPr>
        </w:pPrChange>
      </w:pPr>
      <w:ins w:id="1579" w:author="José Rafael García Lázaro" w:date="2017-06-02T11:25:00Z">
        <w:r>
          <w:tab/>
          <w:t>{ comprobar colores cara k }</w:t>
        </w:r>
      </w:ins>
    </w:p>
    <w:p w:rsidR="00D3541D" w:rsidRDefault="00E36D32">
      <w:pPr>
        <w:ind w:left="3888" w:firstLine="360"/>
        <w:rPr>
          <w:ins w:id="1580" w:author="José Rafael García Lázaro" w:date="2017-06-02T11:25:00Z"/>
        </w:rPr>
        <w:pPrChange w:id="1581" w:author="José Rafael García Lázaro" w:date="2017-06-02T11:25:00Z">
          <w:pPr/>
        </w:pPrChange>
      </w:pPr>
      <w:ins w:id="1582" w:author="José Rafael García Lázaro" w:date="2017-06-02T11:25:00Z">
        <w:r>
          <w:t>Si(res)</w:t>
        </w:r>
      </w:ins>
    </w:p>
    <w:p w:rsidR="00D3541D" w:rsidRDefault="00E36D32">
      <w:pPr>
        <w:ind w:left="3180"/>
        <w:rPr>
          <w:ins w:id="1583" w:author="José Rafael García Lázaro" w:date="2017-06-02T11:25:00Z"/>
        </w:rPr>
        <w:pPrChange w:id="1584" w:author="José Rafael García Lázaro" w:date="2017-06-02T11:25:00Z">
          <w:pPr/>
        </w:pPrChange>
      </w:pPr>
      <w:ins w:id="1585" w:author="José Rafael García Lázaro" w:date="2017-06-02T11:25:00Z">
        <w:r>
          <w:tab/>
        </w:r>
        <w:r>
          <w:tab/>
          <w:t>Entonces</w:t>
        </w:r>
        <w:r>
          <w:tab/>
          <w:t>k</w:t>
        </w:r>
        <w:r>
          <w:sym w:font="Wingdings" w:char="F0DF"/>
        </w:r>
        <w:r>
          <w:t>k+1</w:t>
        </w:r>
      </w:ins>
    </w:p>
    <w:p w:rsidR="00D3541D" w:rsidRDefault="00E36D32">
      <w:pPr>
        <w:ind w:left="3540" w:firstLine="708"/>
        <w:rPr>
          <w:ins w:id="1586" w:author="José Rafael García Lázaro" w:date="2017-06-02T11:25:00Z"/>
        </w:rPr>
        <w:pPrChange w:id="1587" w:author="José Rafael García Lázaro" w:date="2017-06-02T11:25:00Z">
          <w:pPr>
            <w:ind w:left="1416"/>
          </w:pPr>
        </w:pPrChange>
      </w:pPr>
      <w:proofErr w:type="spellStart"/>
      <w:ins w:id="1588" w:author="José Rafael García Lázaro" w:date="2017-06-02T11:25:00Z">
        <w:r>
          <w:t>Fin_si</w:t>
        </w:r>
        <w:proofErr w:type="spellEnd"/>
      </w:ins>
    </w:p>
    <w:p w:rsidR="00D3541D" w:rsidRDefault="00E36D32">
      <w:pPr>
        <w:ind w:left="3180"/>
        <w:rPr>
          <w:ins w:id="1589" w:author="José Rafael García Lázaro" w:date="2017-06-02T11:25:00Z"/>
        </w:rPr>
        <w:pPrChange w:id="1590" w:author="José Rafael García Lázaro" w:date="2017-06-02T11:25:00Z">
          <w:pPr/>
        </w:pPrChange>
      </w:pPr>
      <w:ins w:id="1591" w:author="José Rafael García Lázaro" w:date="2017-06-02T11:25:00Z">
        <w:r>
          <w:tab/>
        </w:r>
        <w:proofErr w:type="spellStart"/>
        <w:r>
          <w:t>Fin_mientras</w:t>
        </w:r>
        <w:proofErr w:type="spellEnd"/>
      </w:ins>
    </w:p>
    <w:p w:rsidR="00BA425A" w:rsidRDefault="00BA425A">
      <w:pPr>
        <w:pStyle w:val="Prrafodelista"/>
        <w:numPr>
          <w:ilvl w:val="0"/>
          <w:numId w:val="10"/>
        </w:numPr>
        <w:rPr>
          <w:del w:id="1592" w:author="José Rafael García Lázaro" w:date="2017-06-02T11:54:00Z"/>
        </w:rPr>
      </w:pPr>
    </w:p>
    <w:p w:rsidR="00BA425A" w:rsidRDefault="00BA425A">
      <w:pPr>
        <w:rPr>
          <w:ins w:id="1593" w:author="José Rafael García Lázaro" w:date="2017-06-02T11:54:00Z"/>
        </w:rPr>
      </w:pPr>
    </w:p>
    <w:p w:rsidR="00BA425A" w:rsidRDefault="00E36D32" w:rsidP="00BA425A">
      <w:pPr>
        <w:pStyle w:val="Prrafodelista"/>
        <w:numPr>
          <w:ilvl w:val="0"/>
          <w:numId w:val="10"/>
        </w:numPr>
        <w:ind w:left="1428"/>
        <w:rPr>
          <w:del w:id="1594" w:author="José Rafael García Lázaro" w:date="2017-06-01T13:35:00Z"/>
        </w:rPr>
      </w:pPr>
      <w:ins w:id="1595" w:author="José Rafael García Lázaro" w:date="2017-06-02T11:26:00Z">
        <w:r>
          <w:lastRenderedPageBreak/>
          <w:t>Para comprobar que todas las piezas de una cara tienen el mismo color, bastar</w:t>
        </w:r>
      </w:ins>
      <w:ins w:id="1596" w:author="José Rafael García Lázaro" w:date="2017-06-02T11:27:00Z">
        <w:r>
          <w:t xml:space="preserve">ía comparar los colores de todas las piezas con el color de la primera </w:t>
        </w:r>
        <w:r>
          <w:sym w:font="Wingdings" w:char="F0E0"/>
        </w:r>
      </w:ins>
      <w:ins w:id="1597" w:author="José Rafael García Lázaro" w:date="2017-06-02T11:28:00Z">
        <w:r>
          <w:t xml:space="preserve">como </w:t>
        </w:r>
      </w:ins>
      <w:ins w:id="1598" w:author="José Rafael García Lázaro" w:date="2017-06-02T11:27:00Z">
        <w:r>
          <w:t>cada cara es un “</w:t>
        </w:r>
        <w:proofErr w:type="spellStart"/>
        <w:r>
          <w:t>array</w:t>
        </w:r>
        <w:proofErr w:type="spellEnd"/>
        <w:r>
          <w:t>” bidimensional de caracteres</w:t>
        </w:r>
      </w:ins>
      <w:ins w:id="1599" w:author="José Rafael García Lázaro" w:date="2017-06-02T11:28:00Z">
        <w:r>
          <w:t xml:space="preserve">, habrá que hacer un recorrido secuencial del mismo </w:t>
        </w:r>
        <w:r>
          <w:sym w:font="Wingdings" w:char="F0E0"/>
        </w:r>
      </w:ins>
      <w:del w:id="1600" w:author="José Rafael García Lázaro" w:date="2017-06-02T11:28:00Z">
        <w:r w:rsidR="00FE40E1" w:rsidDel="00E36D32">
          <w:delText xml:space="preserve">Calcular valor promedio de cada píxel escalado: recorrido secuencial del “array” bidimensional de la imagen escalada </w:delText>
        </w:r>
        <w:r w:rsidR="00FE40E1" w:rsidDel="00E36D32">
          <w:sym w:font="Wingdings" w:char="F0E0"/>
        </w:r>
      </w:del>
      <w:r w:rsidR="004B335E">
        <w:t>repetición doble controlada por los contadores de iteración</w:t>
      </w:r>
      <w:r w:rsidR="004B335E" w:rsidRPr="004B335E">
        <w:rPr>
          <w:b/>
        </w:rPr>
        <w:t xml:space="preserve"> i</w:t>
      </w:r>
      <w:r w:rsidR="004B335E">
        <w:t xml:space="preserve"> y </w:t>
      </w:r>
      <w:r w:rsidR="004B335E" w:rsidRPr="004B335E">
        <w:rPr>
          <w:b/>
        </w:rPr>
        <w:t xml:space="preserve">j </w:t>
      </w:r>
      <w:r w:rsidR="004B335E">
        <w:t>vinculados a los índices que representan las filas y columnas</w:t>
      </w:r>
      <w:ins w:id="1601" w:author="José Rafael García Lázaro" w:date="2017-06-02T11:29:00Z">
        <w:r>
          <w:t>, a los que se le añade una segunda condición de salida contr</w:t>
        </w:r>
      </w:ins>
      <w:ins w:id="1602" w:author="José Rafael García Lázaro" w:date="2017-06-02T11:30:00Z">
        <w:r>
          <w:t>o</w:t>
        </w:r>
      </w:ins>
      <w:ins w:id="1603" w:author="José Rafael García Lázaro" w:date="2017-06-02T11:29:00Z">
        <w:r>
          <w:t xml:space="preserve">lada por el mismo dato lógico </w:t>
        </w:r>
      </w:ins>
      <w:proofErr w:type="spellStart"/>
      <w:ins w:id="1604" w:author="José Rafael García Lázaro" w:date="2017-06-02T11:30:00Z">
        <w:r w:rsidR="00D3117E" w:rsidRPr="00D3117E">
          <w:rPr>
            <w:b/>
            <w:rPrChange w:id="1605" w:author="José Rafael García Lázaro" w:date="2017-06-02T11:30:00Z">
              <w:rPr/>
            </w:rPrChange>
          </w:rPr>
          <w:t>res</w:t>
        </w:r>
      </w:ins>
      <w:proofErr w:type="spellEnd"/>
      <w:ins w:id="1606" w:author="José Rafael García Lázaro" w:date="2017-06-02T11:29:00Z">
        <w:r w:rsidR="007F4A1F">
          <w:t xml:space="preserve"> que se activa al</w:t>
        </w:r>
      </w:ins>
      <w:r w:rsidR="00BA425A">
        <w:t xml:space="preserve"> </w:t>
      </w:r>
      <w:ins w:id="1607" w:author="José Rafael García Lázaro" w:date="2017-06-02T11:29:00Z">
        <w:r>
          <w:t>encontrar un</w:t>
        </w:r>
      </w:ins>
      <w:r w:rsidR="00BA425A">
        <w:t xml:space="preserve">a </w:t>
      </w:r>
      <w:ins w:id="1608" w:author="José Rafael García Lázaro" w:date="2017-06-02T11:30:00Z">
        <w:r>
          <w:t>pieza con un color diferente de la primera</w:t>
        </w:r>
      </w:ins>
      <w:r w:rsidR="004B335E">
        <w:sym w:font="Wingdings" w:char="F0E0"/>
      </w:r>
      <w:r w:rsidR="00FE40E1">
        <w:t xml:space="preserve"> en cada iteración </w:t>
      </w:r>
      <w:r w:rsidR="004B335E">
        <w:t>del bucle interno se c</w:t>
      </w:r>
      <w:del w:id="1609" w:author="José Rafael García Lázaro" w:date="2017-06-02T11:30:00Z">
        <w:r w:rsidR="004B335E" w:rsidDel="00E36D32">
          <w:delText>alcula el</w:delText>
        </w:r>
      </w:del>
      <w:ins w:id="1610" w:author="José Rafael García Lázaro" w:date="2017-06-02T11:30:00Z">
        <w:r>
          <w:t>ompara el color de la pieza (</w:t>
        </w:r>
        <w:proofErr w:type="spellStart"/>
        <w:r>
          <w:t>i,j</w:t>
        </w:r>
        <w:proofErr w:type="spellEnd"/>
        <w:r>
          <w:t>) con el de la primera pieza (0,0) en la cara correspondiente:</w:t>
        </w:r>
      </w:ins>
      <w:del w:id="1611" w:author="José Rafael García Lázaro" w:date="2017-06-02T11:31:00Z">
        <w:r w:rsidR="004B335E" w:rsidDel="00E36D32">
          <w:delText xml:space="preserve"> valor </w:delText>
        </w:r>
      </w:del>
      <w:del w:id="1612" w:author="José Rafael García Lázaro" w:date="2017-06-01T13:35:00Z">
        <w:r w:rsidR="004B335E" w:rsidDel="00CE7E6D">
          <w:delText xml:space="preserve">del píxel escalado </w:delText>
        </w:r>
        <w:r w:rsidR="004B335E" w:rsidRPr="004B335E" w:rsidDel="00CE7E6D">
          <w:rPr>
            <w:b/>
          </w:rPr>
          <w:delText>(i,j)</w:delText>
        </w:r>
        <w:r w:rsidR="00FE40E1" w:rsidDel="00CE7E6D">
          <w:delText>promedian</w:delText>
        </w:r>
        <w:r w:rsidR="004B335E" w:rsidDel="00CE7E6D">
          <w:delText>do</w:delText>
        </w:r>
        <w:r w:rsidR="00FE40E1" w:rsidDel="00CE7E6D">
          <w:delText xml:space="preserve"> un cuadrado de píxeles de la imagen digital original de lado </w:delText>
        </w:r>
        <w:r w:rsidR="00FE40E1" w:rsidRPr="004B335E" w:rsidDel="00CE7E6D">
          <w:rPr>
            <w:b/>
          </w:rPr>
          <w:delText>fe</w:delText>
        </w:r>
        <w:r w:rsidR="00FE40E1" w:rsidDel="00CE7E6D">
          <w:delText xml:space="preserve">, que empiezan en la posición (esquina superior izquierda): </w:delText>
        </w:r>
        <w:r w:rsidR="00FE40E1" w:rsidRPr="004B335E" w:rsidDel="00CE7E6D">
          <w:rPr>
            <w:b/>
          </w:rPr>
          <w:delText>(1+(i-1)*fe,1+(j-1)*fe)</w:delText>
        </w:r>
        <w:r w:rsidR="00C2415E" w:rsidDel="00CE7E6D">
          <w:delText>. Ejemplo (fe=3):</w:delText>
        </w:r>
      </w:del>
    </w:p>
    <w:p w:rsidR="00D3541D" w:rsidRDefault="00D3541D">
      <w:pPr>
        <w:pStyle w:val="Prrafodelista"/>
        <w:numPr>
          <w:ilvl w:val="0"/>
          <w:numId w:val="10"/>
        </w:numPr>
        <w:ind w:left="1428"/>
        <w:rPr>
          <w:del w:id="1613" w:author="José Rafael García Lázaro" w:date="2017-06-01T13:35:00Z"/>
        </w:rPr>
        <w:pPrChange w:id="1614" w:author="José Rafael García Lázaro" w:date="2017-06-01T13:35:00Z">
          <w:pPr/>
        </w:pPrChange>
      </w:pPr>
    </w:p>
    <w:tbl>
      <w:tblPr>
        <w:tblStyle w:val="Tablaconcuadrcula"/>
        <w:tblW w:w="2688" w:type="dxa"/>
        <w:jc w:val="center"/>
        <w:tblLook w:val="04A0"/>
      </w:tblPr>
      <w:tblGrid>
        <w:gridCol w:w="1336"/>
        <w:gridCol w:w="1336"/>
        <w:gridCol w:w="1335"/>
        <w:gridCol w:w="1335"/>
        <w:gridCol w:w="1335"/>
        <w:gridCol w:w="1335"/>
        <w:gridCol w:w="1335"/>
        <w:gridCol w:w="1335"/>
      </w:tblGrid>
      <w:tr w:rsidR="00C2415E" w:rsidDel="00CE7E6D" w:rsidTr="00C2415E">
        <w:trPr>
          <w:jc w:val="center"/>
          <w:del w:id="1615" w:author="José Rafael García Lázaro" w:date="2017-06-01T13:35:00Z"/>
        </w:trPr>
        <w:tc>
          <w:tcPr>
            <w:tcW w:w="336" w:type="dxa"/>
            <w:vMerge w:val="restart"/>
            <w:tcBorders>
              <w:top w:val="nil"/>
              <w:left w:val="nil"/>
              <w:right w:val="nil"/>
            </w:tcBorders>
          </w:tcPr>
          <w:p w:rsidR="00A7679B" w:rsidRDefault="00A7679B" w:rsidP="00BA425A">
            <w:pPr>
              <w:ind w:left="708"/>
              <w:rPr>
                <w:ins w:id="1616" w:author="José Rafael García Lázaro" w:date="2017-06-02T11:55:00Z"/>
              </w:rPr>
            </w:pPr>
          </w:p>
          <w:p w:rsidR="00A7679B" w:rsidRDefault="00A7679B" w:rsidP="00A7679B">
            <w:pPr>
              <w:rPr>
                <w:ins w:id="1617" w:author="José Rafael García Lázaro" w:date="2017-06-02T11:55:00Z"/>
              </w:rPr>
            </w:pPr>
          </w:p>
          <w:p w:rsidR="00D3541D" w:rsidRDefault="00C2415E">
            <w:pPr>
              <w:pStyle w:val="Prrafodelista"/>
              <w:numPr>
                <w:ilvl w:val="0"/>
                <w:numId w:val="10"/>
              </w:numPr>
              <w:rPr>
                <w:del w:id="1618" w:author="José Rafael García Lázaro" w:date="2017-06-01T13:35:00Z"/>
              </w:rPr>
              <w:pPrChange w:id="1619" w:author="José Rafael García Lázaro" w:date="2017-06-01T13:35:00Z">
                <w:pPr/>
              </w:pPrChange>
            </w:pPr>
            <w:del w:id="1620" w:author="José Rafael García Lázaro" w:date="2017-06-01T13:35:00Z">
              <w:r w:rsidDel="00CE7E6D">
                <w:delText>1</w:delText>
              </w:r>
            </w:del>
          </w:p>
        </w:tc>
        <w:tc>
          <w:tcPr>
            <w:tcW w:w="336" w:type="dxa"/>
            <w:tcBorders>
              <w:top w:val="nil"/>
              <w:left w:val="nil"/>
              <w:bottom w:val="nil"/>
              <w:right w:val="single" w:sz="12" w:space="0" w:color="000000"/>
            </w:tcBorders>
          </w:tcPr>
          <w:p w:rsidR="00D3541D" w:rsidRDefault="00C2415E">
            <w:pPr>
              <w:pStyle w:val="Prrafodelista"/>
              <w:numPr>
                <w:ilvl w:val="0"/>
                <w:numId w:val="10"/>
              </w:numPr>
              <w:rPr>
                <w:del w:id="1621" w:author="José Rafael García Lázaro" w:date="2017-06-01T13:35:00Z"/>
              </w:rPr>
              <w:pPrChange w:id="1622" w:author="José Rafael García Lázaro" w:date="2017-06-01T13:35:00Z">
                <w:pPr/>
              </w:pPrChange>
            </w:pPr>
            <w:del w:id="1623" w:author="José Rafael García Lázaro" w:date="2017-06-01T13:35:00Z">
              <w:r w:rsidDel="00CE7E6D">
                <w:delText>1</w:delText>
              </w:r>
            </w:del>
          </w:p>
        </w:tc>
        <w:tc>
          <w:tcPr>
            <w:tcW w:w="336" w:type="dxa"/>
            <w:tcBorders>
              <w:top w:val="single" w:sz="12"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624" w:author="José Rafael García Lázaro" w:date="2017-06-01T13:35:00Z"/>
              </w:rPr>
              <w:pPrChange w:id="1625"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626" w:author="José Rafael García Lázaro" w:date="2017-06-01T13:35:00Z"/>
              </w:rPr>
              <w:pPrChange w:id="1627"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628" w:author="José Rafael García Lázaro" w:date="2017-06-01T13:35:00Z"/>
              </w:rPr>
              <w:pPrChange w:id="1629" w:author="José Rafael García Lázaro" w:date="2017-06-01T13:35:00Z">
                <w:pPr/>
              </w:pPrChange>
            </w:pPr>
          </w:p>
        </w:tc>
        <w:tc>
          <w:tcPr>
            <w:tcW w:w="336" w:type="dxa"/>
            <w:tcBorders>
              <w:top w:val="single" w:sz="12"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630" w:author="José Rafael García Lázaro" w:date="2017-06-01T13:35:00Z"/>
              </w:rPr>
              <w:pPrChange w:id="1631"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632" w:author="José Rafael García Lázaro" w:date="2017-06-01T13:35:00Z"/>
              </w:rPr>
              <w:pPrChange w:id="1633"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634" w:author="José Rafael García Lázaro" w:date="2017-06-01T13:35:00Z"/>
              </w:rPr>
              <w:pPrChange w:id="1635" w:author="José Rafael García Lázaro" w:date="2017-06-01T13:35:00Z">
                <w:pPr/>
              </w:pPrChange>
            </w:pPr>
          </w:p>
        </w:tc>
      </w:tr>
      <w:tr w:rsidR="00C2415E" w:rsidDel="00CE7E6D" w:rsidTr="00C2415E">
        <w:trPr>
          <w:jc w:val="center"/>
          <w:del w:id="1636" w:author="José Rafael García Lázaro" w:date="2017-06-01T13:35:00Z"/>
        </w:trPr>
        <w:tc>
          <w:tcPr>
            <w:tcW w:w="336" w:type="dxa"/>
            <w:vMerge/>
            <w:tcBorders>
              <w:left w:val="nil"/>
              <w:right w:val="nil"/>
            </w:tcBorders>
          </w:tcPr>
          <w:p w:rsidR="00D3541D" w:rsidRDefault="00D3541D">
            <w:pPr>
              <w:pStyle w:val="Prrafodelista"/>
              <w:numPr>
                <w:ilvl w:val="0"/>
                <w:numId w:val="10"/>
              </w:numPr>
              <w:rPr>
                <w:del w:id="1637" w:author="José Rafael García Lázaro" w:date="2017-06-01T13:35:00Z"/>
              </w:rPr>
              <w:pPrChange w:id="1638" w:author="José Rafael García Lázaro" w:date="2017-06-01T13:35:00Z">
                <w:pPr/>
              </w:pPrChange>
            </w:pPr>
          </w:p>
        </w:tc>
        <w:tc>
          <w:tcPr>
            <w:tcW w:w="336" w:type="dxa"/>
            <w:tcBorders>
              <w:top w:val="nil"/>
              <w:left w:val="nil"/>
              <w:bottom w:val="nil"/>
              <w:right w:val="single" w:sz="12" w:space="0" w:color="000000"/>
            </w:tcBorders>
          </w:tcPr>
          <w:p w:rsidR="00D3541D" w:rsidRDefault="00C2415E">
            <w:pPr>
              <w:pStyle w:val="Prrafodelista"/>
              <w:numPr>
                <w:ilvl w:val="0"/>
                <w:numId w:val="10"/>
              </w:numPr>
              <w:rPr>
                <w:del w:id="1639" w:author="José Rafael García Lázaro" w:date="2017-06-01T13:35:00Z"/>
              </w:rPr>
              <w:pPrChange w:id="1640" w:author="José Rafael García Lázaro" w:date="2017-06-01T13:35:00Z">
                <w:pPr/>
              </w:pPrChange>
            </w:pPr>
            <w:del w:id="1641" w:author="José Rafael García Lázaro" w:date="2017-06-01T13:35:00Z">
              <w:r w:rsidDel="00CE7E6D">
                <w:delText>2</w:delText>
              </w:r>
            </w:del>
          </w:p>
        </w:tc>
        <w:tc>
          <w:tcPr>
            <w:tcW w:w="336" w:type="dxa"/>
            <w:tcBorders>
              <w:top w:val="single" w:sz="6"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642" w:author="José Rafael García Lázaro" w:date="2017-06-01T13:35:00Z"/>
              </w:rPr>
              <w:pPrChange w:id="1643" w:author="José Rafael García Lázaro" w:date="2017-06-01T13:35:00Z">
                <w:pPr/>
              </w:pPrChange>
            </w:pPr>
          </w:p>
        </w:tc>
        <w:tc>
          <w:tcPr>
            <w:tcW w:w="336" w:type="dxa"/>
            <w:tcBorders>
              <w:top w:val="single" w:sz="6"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644" w:author="José Rafael García Lázaro" w:date="2017-06-01T13:35:00Z"/>
              </w:rPr>
              <w:pPrChange w:id="1645" w:author="José Rafael García Lázaro" w:date="2017-06-01T13:35:00Z">
                <w:pPr/>
              </w:pPrChange>
            </w:pPr>
          </w:p>
        </w:tc>
        <w:tc>
          <w:tcPr>
            <w:tcW w:w="336" w:type="dxa"/>
            <w:tcBorders>
              <w:top w:val="single" w:sz="6"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646" w:author="José Rafael García Lázaro" w:date="2017-06-01T13:35:00Z"/>
              </w:rPr>
              <w:pPrChange w:id="1647" w:author="José Rafael García Lázaro" w:date="2017-06-01T13:35:00Z">
                <w:pPr/>
              </w:pPrChange>
            </w:pPr>
          </w:p>
        </w:tc>
        <w:tc>
          <w:tcPr>
            <w:tcW w:w="336" w:type="dxa"/>
            <w:tcBorders>
              <w:top w:val="single" w:sz="6"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648" w:author="José Rafael García Lázaro" w:date="2017-06-01T13:35:00Z"/>
              </w:rPr>
              <w:pPrChange w:id="1649" w:author="José Rafael García Lázaro" w:date="2017-06-01T13:35:00Z">
                <w:pPr/>
              </w:pPrChange>
            </w:pPr>
          </w:p>
        </w:tc>
        <w:tc>
          <w:tcPr>
            <w:tcW w:w="336" w:type="dxa"/>
            <w:tcBorders>
              <w:top w:val="single" w:sz="6"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650" w:author="José Rafael García Lázaro" w:date="2017-06-01T13:35:00Z"/>
              </w:rPr>
              <w:pPrChange w:id="1651" w:author="José Rafael García Lázaro" w:date="2017-06-01T13:35:00Z">
                <w:pPr/>
              </w:pPrChange>
            </w:pPr>
          </w:p>
        </w:tc>
        <w:tc>
          <w:tcPr>
            <w:tcW w:w="336" w:type="dxa"/>
            <w:tcBorders>
              <w:top w:val="single" w:sz="6"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652" w:author="José Rafael García Lázaro" w:date="2017-06-01T13:35:00Z"/>
              </w:rPr>
              <w:pPrChange w:id="1653" w:author="José Rafael García Lázaro" w:date="2017-06-01T13:35:00Z">
                <w:pPr/>
              </w:pPrChange>
            </w:pPr>
          </w:p>
        </w:tc>
      </w:tr>
      <w:tr w:rsidR="00C2415E" w:rsidDel="00CE7E6D" w:rsidTr="00C2415E">
        <w:trPr>
          <w:jc w:val="center"/>
          <w:del w:id="1654" w:author="José Rafael García Lázaro" w:date="2017-06-01T13:35:00Z"/>
        </w:trPr>
        <w:tc>
          <w:tcPr>
            <w:tcW w:w="336" w:type="dxa"/>
            <w:vMerge/>
            <w:tcBorders>
              <w:left w:val="nil"/>
              <w:bottom w:val="nil"/>
              <w:right w:val="nil"/>
            </w:tcBorders>
          </w:tcPr>
          <w:p w:rsidR="00D3541D" w:rsidRDefault="00D3541D">
            <w:pPr>
              <w:pStyle w:val="Prrafodelista"/>
              <w:numPr>
                <w:ilvl w:val="0"/>
                <w:numId w:val="10"/>
              </w:numPr>
              <w:rPr>
                <w:del w:id="1655" w:author="José Rafael García Lázaro" w:date="2017-06-01T13:35:00Z"/>
              </w:rPr>
              <w:pPrChange w:id="1656" w:author="José Rafael García Lázaro" w:date="2017-06-01T13:35:00Z">
                <w:pPr/>
              </w:pPrChange>
            </w:pPr>
          </w:p>
        </w:tc>
        <w:tc>
          <w:tcPr>
            <w:tcW w:w="336" w:type="dxa"/>
            <w:tcBorders>
              <w:top w:val="nil"/>
              <w:left w:val="nil"/>
              <w:bottom w:val="nil"/>
              <w:right w:val="single" w:sz="12" w:space="0" w:color="000000"/>
            </w:tcBorders>
          </w:tcPr>
          <w:p w:rsidR="00D3541D" w:rsidRDefault="00C2415E">
            <w:pPr>
              <w:pStyle w:val="Prrafodelista"/>
              <w:numPr>
                <w:ilvl w:val="0"/>
                <w:numId w:val="10"/>
              </w:numPr>
              <w:rPr>
                <w:del w:id="1657" w:author="José Rafael García Lázaro" w:date="2017-06-01T13:35:00Z"/>
              </w:rPr>
              <w:pPrChange w:id="1658" w:author="José Rafael García Lázaro" w:date="2017-06-01T13:35:00Z">
                <w:pPr/>
              </w:pPrChange>
            </w:pPr>
            <w:del w:id="1659" w:author="José Rafael García Lázaro" w:date="2017-06-01T13:35:00Z">
              <w:r w:rsidDel="00CE7E6D">
                <w:delText>3</w:delText>
              </w:r>
            </w:del>
          </w:p>
        </w:tc>
        <w:tc>
          <w:tcPr>
            <w:tcW w:w="336" w:type="dxa"/>
            <w:tcBorders>
              <w:top w:val="single" w:sz="6" w:space="0" w:color="000000"/>
              <w:left w:val="single" w:sz="12" w:space="0" w:color="000000"/>
              <w:bottom w:val="single" w:sz="12" w:space="0" w:color="000000"/>
              <w:right w:val="single" w:sz="6" w:space="0" w:color="000000"/>
            </w:tcBorders>
          </w:tcPr>
          <w:p w:rsidR="00D3541D" w:rsidRDefault="00D3541D">
            <w:pPr>
              <w:pStyle w:val="Prrafodelista"/>
              <w:numPr>
                <w:ilvl w:val="0"/>
                <w:numId w:val="10"/>
              </w:numPr>
              <w:rPr>
                <w:del w:id="1660" w:author="José Rafael García Lázaro" w:date="2017-06-01T13:35:00Z"/>
              </w:rPr>
              <w:pPrChange w:id="1661"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6" w:space="0" w:color="000000"/>
            </w:tcBorders>
          </w:tcPr>
          <w:p w:rsidR="00D3541D" w:rsidRDefault="00D3541D">
            <w:pPr>
              <w:pStyle w:val="Prrafodelista"/>
              <w:numPr>
                <w:ilvl w:val="0"/>
                <w:numId w:val="10"/>
              </w:numPr>
              <w:rPr>
                <w:del w:id="1662" w:author="José Rafael García Lázaro" w:date="2017-06-01T13:35:00Z"/>
              </w:rPr>
              <w:pPrChange w:id="1663"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12" w:space="0" w:color="000000"/>
            </w:tcBorders>
          </w:tcPr>
          <w:p w:rsidR="00D3541D" w:rsidRDefault="00D3541D">
            <w:pPr>
              <w:pStyle w:val="Prrafodelista"/>
              <w:numPr>
                <w:ilvl w:val="0"/>
                <w:numId w:val="10"/>
              </w:numPr>
              <w:rPr>
                <w:del w:id="1664" w:author="José Rafael García Lázaro" w:date="2017-06-01T13:35:00Z"/>
              </w:rPr>
              <w:pPrChange w:id="1665" w:author="José Rafael García Lázaro" w:date="2017-06-01T13:35:00Z">
                <w:pPr/>
              </w:pPrChange>
            </w:pPr>
          </w:p>
        </w:tc>
        <w:tc>
          <w:tcPr>
            <w:tcW w:w="336" w:type="dxa"/>
            <w:tcBorders>
              <w:top w:val="single" w:sz="6" w:space="0" w:color="000000"/>
              <w:left w:val="single" w:sz="12" w:space="0" w:color="000000"/>
              <w:bottom w:val="single" w:sz="12" w:space="0" w:color="000000"/>
              <w:right w:val="single" w:sz="6" w:space="0" w:color="000000"/>
            </w:tcBorders>
          </w:tcPr>
          <w:p w:rsidR="00D3541D" w:rsidRDefault="00D3541D">
            <w:pPr>
              <w:pStyle w:val="Prrafodelista"/>
              <w:numPr>
                <w:ilvl w:val="0"/>
                <w:numId w:val="10"/>
              </w:numPr>
              <w:rPr>
                <w:del w:id="1666" w:author="José Rafael García Lázaro" w:date="2017-06-01T13:35:00Z"/>
              </w:rPr>
              <w:pPrChange w:id="1667"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6" w:space="0" w:color="000000"/>
            </w:tcBorders>
          </w:tcPr>
          <w:p w:rsidR="00D3541D" w:rsidRDefault="00D3541D">
            <w:pPr>
              <w:pStyle w:val="Prrafodelista"/>
              <w:numPr>
                <w:ilvl w:val="0"/>
                <w:numId w:val="10"/>
              </w:numPr>
              <w:rPr>
                <w:del w:id="1668" w:author="José Rafael García Lázaro" w:date="2017-06-01T13:35:00Z"/>
              </w:rPr>
              <w:pPrChange w:id="1669"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12" w:space="0" w:color="000000"/>
            </w:tcBorders>
          </w:tcPr>
          <w:p w:rsidR="00D3541D" w:rsidRDefault="00D3541D">
            <w:pPr>
              <w:pStyle w:val="Prrafodelista"/>
              <w:numPr>
                <w:ilvl w:val="0"/>
                <w:numId w:val="10"/>
              </w:numPr>
              <w:rPr>
                <w:del w:id="1670" w:author="José Rafael García Lázaro" w:date="2017-06-01T13:35:00Z"/>
              </w:rPr>
              <w:pPrChange w:id="1671" w:author="José Rafael García Lázaro" w:date="2017-06-01T13:35:00Z">
                <w:pPr/>
              </w:pPrChange>
            </w:pPr>
          </w:p>
        </w:tc>
      </w:tr>
      <w:tr w:rsidR="00C2415E" w:rsidDel="00CE7E6D" w:rsidTr="00C2415E">
        <w:trPr>
          <w:jc w:val="center"/>
          <w:del w:id="1672" w:author="José Rafael García Lázaro" w:date="2017-06-01T13:35:00Z"/>
        </w:trPr>
        <w:tc>
          <w:tcPr>
            <w:tcW w:w="336" w:type="dxa"/>
            <w:vMerge w:val="restart"/>
            <w:tcBorders>
              <w:top w:val="nil"/>
              <w:left w:val="nil"/>
              <w:right w:val="nil"/>
            </w:tcBorders>
          </w:tcPr>
          <w:p w:rsidR="00D3541D" w:rsidRDefault="00C2415E">
            <w:pPr>
              <w:pStyle w:val="Prrafodelista"/>
              <w:numPr>
                <w:ilvl w:val="0"/>
                <w:numId w:val="10"/>
              </w:numPr>
              <w:rPr>
                <w:del w:id="1673" w:author="José Rafael García Lázaro" w:date="2017-06-01T13:35:00Z"/>
              </w:rPr>
              <w:pPrChange w:id="1674" w:author="José Rafael García Lázaro" w:date="2017-06-01T13:35:00Z">
                <w:pPr/>
              </w:pPrChange>
            </w:pPr>
            <w:del w:id="1675" w:author="José Rafael García Lázaro" w:date="2017-06-01T13:35:00Z">
              <w:r w:rsidDel="00CE7E6D">
                <w:delText>2</w:delText>
              </w:r>
            </w:del>
          </w:p>
        </w:tc>
        <w:tc>
          <w:tcPr>
            <w:tcW w:w="336" w:type="dxa"/>
            <w:tcBorders>
              <w:top w:val="nil"/>
              <w:left w:val="nil"/>
              <w:bottom w:val="nil"/>
              <w:right w:val="single" w:sz="12" w:space="0" w:color="000000"/>
            </w:tcBorders>
          </w:tcPr>
          <w:p w:rsidR="00D3541D" w:rsidRDefault="00C2415E">
            <w:pPr>
              <w:pStyle w:val="Prrafodelista"/>
              <w:numPr>
                <w:ilvl w:val="0"/>
                <w:numId w:val="10"/>
              </w:numPr>
              <w:rPr>
                <w:del w:id="1676" w:author="José Rafael García Lázaro" w:date="2017-06-01T13:35:00Z"/>
              </w:rPr>
              <w:pPrChange w:id="1677" w:author="José Rafael García Lázaro" w:date="2017-06-01T13:35:00Z">
                <w:pPr/>
              </w:pPrChange>
            </w:pPr>
            <w:del w:id="1678" w:author="José Rafael García Lázaro" w:date="2017-06-01T13:35:00Z">
              <w:r w:rsidDel="00CE7E6D">
                <w:delText>4</w:delText>
              </w:r>
            </w:del>
          </w:p>
        </w:tc>
        <w:tc>
          <w:tcPr>
            <w:tcW w:w="336" w:type="dxa"/>
            <w:tcBorders>
              <w:top w:val="single" w:sz="12"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679" w:author="José Rafael García Lázaro" w:date="2017-06-01T13:35:00Z"/>
              </w:rPr>
              <w:pPrChange w:id="1680"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681" w:author="José Rafael García Lázaro" w:date="2017-06-01T13:35:00Z"/>
              </w:rPr>
              <w:pPrChange w:id="1682"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683" w:author="José Rafael García Lázaro" w:date="2017-06-01T13:35:00Z"/>
              </w:rPr>
              <w:pPrChange w:id="1684" w:author="José Rafael García Lázaro" w:date="2017-06-01T13:35:00Z">
                <w:pPr/>
              </w:pPrChange>
            </w:pPr>
          </w:p>
        </w:tc>
        <w:tc>
          <w:tcPr>
            <w:tcW w:w="336" w:type="dxa"/>
            <w:tcBorders>
              <w:top w:val="single" w:sz="12"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685" w:author="José Rafael García Lázaro" w:date="2017-06-01T13:35:00Z"/>
              </w:rPr>
              <w:pPrChange w:id="1686"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687" w:author="José Rafael García Lázaro" w:date="2017-06-01T13:35:00Z"/>
              </w:rPr>
              <w:pPrChange w:id="1688"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689" w:author="José Rafael García Lázaro" w:date="2017-06-01T13:35:00Z"/>
              </w:rPr>
              <w:pPrChange w:id="1690" w:author="José Rafael García Lázaro" w:date="2017-06-01T13:35:00Z">
                <w:pPr/>
              </w:pPrChange>
            </w:pPr>
          </w:p>
        </w:tc>
      </w:tr>
      <w:tr w:rsidR="00C2415E" w:rsidDel="00CE7E6D" w:rsidTr="00C2415E">
        <w:trPr>
          <w:jc w:val="center"/>
          <w:del w:id="1691" w:author="José Rafael García Lázaro" w:date="2017-06-01T13:35:00Z"/>
        </w:trPr>
        <w:tc>
          <w:tcPr>
            <w:tcW w:w="336" w:type="dxa"/>
            <w:vMerge/>
            <w:tcBorders>
              <w:left w:val="nil"/>
              <w:right w:val="nil"/>
            </w:tcBorders>
          </w:tcPr>
          <w:p w:rsidR="00D3541D" w:rsidRDefault="00D3541D">
            <w:pPr>
              <w:pStyle w:val="Prrafodelista"/>
              <w:numPr>
                <w:ilvl w:val="0"/>
                <w:numId w:val="10"/>
              </w:numPr>
              <w:rPr>
                <w:del w:id="1692" w:author="José Rafael García Lázaro" w:date="2017-06-01T13:35:00Z"/>
              </w:rPr>
              <w:pPrChange w:id="1693" w:author="José Rafael García Lázaro" w:date="2017-06-01T13:35:00Z">
                <w:pPr/>
              </w:pPrChange>
            </w:pPr>
          </w:p>
        </w:tc>
        <w:tc>
          <w:tcPr>
            <w:tcW w:w="336" w:type="dxa"/>
            <w:tcBorders>
              <w:top w:val="nil"/>
              <w:left w:val="nil"/>
              <w:bottom w:val="nil"/>
              <w:right w:val="single" w:sz="12" w:space="0" w:color="000000"/>
            </w:tcBorders>
          </w:tcPr>
          <w:p w:rsidR="00D3541D" w:rsidRDefault="00C2415E">
            <w:pPr>
              <w:pStyle w:val="Prrafodelista"/>
              <w:numPr>
                <w:ilvl w:val="0"/>
                <w:numId w:val="10"/>
              </w:numPr>
              <w:rPr>
                <w:del w:id="1694" w:author="José Rafael García Lázaro" w:date="2017-06-01T13:35:00Z"/>
              </w:rPr>
              <w:pPrChange w:id="1695" w:author="José Rafael García Lázaro" w:date="2017-06-01T13:35:00Z">
                <w:pPr/>
              </w:pPrChange>
            </w:pPr>
            <w:del w:id="1696" w:author="José Rafael García Lázaro" w:date="2017-06-01T13:35:00Z">
              <w:r w:rsidDel="00CE7E6D">
                <w:delText>5</w:delText>
              </w:r>
            </w:del>
          </w:p>
        </w:tc>
        <w:tc>
          <w:tcPr>
            <w:tcW w:w="336" w:type="dxa"/>
            <w:tcBorders>
              <w:top w:val="single" w:sz="6"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697" w:author="José Rafael García Lázaro" w:date="2017-06-01T13:35:00Z"/>
              </w:rPr>
              <w:pPrChange w:id="1698" w:author="José Rafael García Lázaro" w:date="2017-06-01T13:35:00Z">
                <w:pPr/>
              </w:pPrChange>
            </w:pPr>
          </w:p>
        </w:tc>
        <w:tc>
          <w:tcPr>
            <w:tcW w:w="336" w:type="dxa"/>
            <w:tcBorders>
              <w:top w:val="single" w:sz="6"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699" w:author="José Rafael García Lázaro" w:date="2017-06-01T13:35:00Z"/>
              </w:rPr>
              <w:pPrChange w:id="1700" w:author="José Rafael García Lázaro" w:date="2017-06-01T13:35:00Z">
                <w:pPr/>
              </w:pPrChange>
            </w:pPr>
          </w:p>
        </w:tc>
        <w:tc>
          <w:tcPr>
            <w:tcW w:w="336" w:type="dxa"/>
            <w:tcBorders>
              <w:top w:val="single" w:sz="6"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701" w:author="José Rafael García Lázaro" w:date="2017-06-01T13:35:00Z"/>
              </w:rPr>
              <w:pPrChange w:id="1702" w:author="José Rafael García Lázaro" w:date="2017-06-01T13:35:00Z">
                <w:pPr/>
              </w:pPrChange>
            </w:pPr>
          </w:p>
        </w:tc>
        <w:tc>
          <w:tcPr>
            <w:tcW w:w="336" w:type="dxa"/>
            <w:tcBorders>
              <w:top w:val="single" w:sz="6"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703" w:author="José Rafael García Lázaro" w:date="2017-06-01T13:35:00Z"/>
              </w:rPr>
              <w:pPrChange w:id="1704" w:author="José Rafael García Lázaro" w:date="2017-06-01T13:35:00Z">
                <w:pPr/>
              </w:pPrChange>
            </w:pPr>
          </w:p>
        </w:tc>
        <w:tc>
          <w:tcPr>
            <w:tcW w:w="336" w:type="dxa"/>
            <w:tcBorders>
              <w:top w:val="single" w:sz="6"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705" w:author="José Rafael García Lázaro" w:date="2017-06-01T13:35:00Z"/>
              </w:rPr>
              <w:pPrChange w:id="1706" w:author="José Rafael García Lázaro" w:date="2017-06-01T13:35:00Z">
                <w:pPr/>
              </w:pPrChange>
            </w:pPr>
          </w:p>
        </w:tc>
        <w:tc>
          <w:tcPr>
            <w:tcW w:w="336" w:type="dxa"/>
            <w:tcBorders>
              <w:top w:val="single" w:sz="6"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707" w:author="José Rafael García Lázaro" w:date="2017-06-01T13:35:00Z"/>
              </w:rPr>
              <w:pPrChange w:id="1708" w:author="José Rafael García Lázaro" w:date="2017-06-01T13:35:00Z">
                <w:pPr/>
              </w:pPrChange>
            </w:pPr>
          </w:p>
        </w:tc>
      </w:tr>
      <w:tr w:rsidR="00C2415E" w:rsidDel="00CE7E6D" w:rsidTr="004B335E">
        <w:trPr>
          <w:jc w:val="center"/>
          <w:del w:id="1709" w:author="José Rafael García Lázaro" w:date="2017-06-01T13:35:00Z"/>
        </w:trPr>
        <w:tc>
          <w:tcPr>
            <w:tcW w:w="336" w:type="dxa"/>
            <w:vMerge/>
            <w:tcBorders>
              <w:left w:val="nil"/>
              <w:bottom w:val="nil"/>
              <w:right w:val="nil"/>
            </w:tcBorders>
          </w:tcPr>
          <w:p w:rsidR="00D3541D" w:rsidRDefault="00D3541D">
            <w:pPr>
              <w:pStyle w:val="Prrafodelista"/>
              <w:numPr>
                <w:ilvl w:val="0"/>
                <w:numId w:val="10"/>
              </w:numPr>
              <w:rPr>
                <w:del w:id="1710" w:author="José Rafael García Lázaro" w:date="2017-06-01T13:35:00Z"/>
              </w:rPr>
              <w:pPrChange w:id="1711" w:author="José Rafael García Lázaro" w:date="2017-06-01T13:35:00Z">
                <w:pPr/>
              </w:pPrChange>
            </w:pPr>
          </w:p>
        </w:tc>
        <w:tc>
          <w:tcPr>
            <w:tcW w:w="336" w:type="dxa"/>
            <w:tcBorders>
              <w:top w:val="nil"/>
              <w:left w:val="nil"/>
              <w:bottom w:val="nil"/>
              <w:right w:val="single" w:sz="12" w:space="0" w:color="000000"/>
            </w:tcBorders>
          </w:tcPr>
          <w:p w:rsidR="00D3541D" w:rsidRDefault="00C2415E">
            <w:pPr>
              <w:pStyle w:val="Prrafodelista"/>
              <w:numPr>
                <w:ilvl w:val="0"/>
                <w:numId w:val="10"/>
              </w:numPr>
              <w:rPr>
                <w:del w:id="1712" w:author="José Rafael García Lázaro" w:date="2017-06-01T13:35:00Z"/>
              </w:rPr>
              <w:pPrChange w:id="1713" w:author="José Rafael García Lázaro" w:date="2017-06-01T13:35:00Z">
                <w:pPr/>
              </w:pPrChange>
            </w:pPr>
            <w:del w:id="1714" w:author="José Rafael García Lázaro" w:date="2017-06-01T13:35:00Z">
              <w:r w:rsidDel="00CE7E6D">
                <w:delText>6</w:delText>
              </w:r>
            </w:del>
          </w:p>
        </w:tc>
        <w:tc>
          <w:tcPr>
            <w:tcW w:w="336" w:type="dxa"/>
            <w:tcBorders>
              <w:top w:val="single" w:sz="6" w:space="0" w:color="000000"/>
              <w:left w:val="single" w:sz="12" w:space="0" w:color="000000"/>
              <w:bottom w:val="single" w:sz="12" w:space="0" w:color="000000"/>
              <w:right w:val="single" w:sz="6" w:space="0" w:color="000000"/>
            </w:tcBorders>
          </w:tcPr>
          <w:p w:rsidR="00D3541D" w:rsidRDefault="00D3541D">
            <w:pPr>
              <w:pStyle w:val="Prrafodelista"/>
              <w:numPr>
                <w:ilvl w:val="0"/>
                <w:numId w:val="10"/>
              </w:numPr>
              <w:rPr>
                <w:del w:id="1715" w:author="José Rafael García Lázaro" w:date="2017-06-01T13:35:00Z"/>
              </w:rPr>
              <w:pPrChange w:id="1716"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6" w:space="0" w:color="000000"/>
            </w:tcBorders>
          </w:tcPr>
          <w:p w:rsidR="00D3541D" w:rsidRDefault="00D3541D">
            <w:pPr>
              <w:pStyle w:val="Prrafodelista"/>
              <w:numPr>
                <w:ilvl w:val="0"/>
                <w:numId w:val="10"/>
              </w:numPr>
              <w:rPr>
                <w:del w:id="1717" w:author="José Rafael García Lázaro" w:date="2017-06-01T13:35:00Z"/>
              </w:rPr>
              <w:pPrChange w:id="1718"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12" w:space="0" w:color="000000"/>
            </w:tcBorders>
          </w:tcPr>
          <w:p w:rsidR="00D3541D" w:rsidRDefault="00D3541D">
            <w:pPr>
              <w:pStyle w:val="Prrafodelista"/>
              <w:numPr>
                <w:ilvl w:val="0"/>
                <w:numId w:val="10"/>
              </w:numPr>
              <w:rPr>
                <w:del w:id="1719" w:author="José Rafael García Lázaro" w:date="2017-06-01T13:35:00Z"/>
              </w:rPr>
              <w:pPrChange w:id="1720" w:author="José Rafael García Lázaro" w:date="2017-06-01T13:35:00Z">
                <w:pPr/>
              </w:pPrChange>
            </w:pPr>
          </w:p>
        </w:tc>
        <w:tc>
          <w:tcPr>
            <w:tcW w:w="336" w:type="dxa"/>
            <w:tcBorders>
              <w:top w:val="single" w:sz="6" w:space="0" w:color="000000"/>
              <w:left w:val="single" w:sz="12" w:space="0" w:color="000000"/>
              <w:bottom w:val="single" w:sz="12" w:space="0" w:color="000000"/>
              <w:right w:val="single" w:sz="6" w:space="0" w:color="000000"/>
            </w:tcBorders>
          </w:tcPr>
          <w:p w:rsidR="00D3541D" w:rsidRDefault="00D3541D">
            <w:pPr>
              <w:pStyle w:val="Prrafodelista"/>
              <w:numPr>
                <w:ilvl w:val="0"/>
                <w:numId w:val="10"/>
              </w:numPr>
              <w:rPr>
                <w:del w:id="1721" w:author="José Rafael García Lázaro" w:date="2017-06-01T13:35:00Z"/>
              </w:rPr>
              <w:pPrChange w:id="1722"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6" w:space="0" w:color="000000"/>
            </w:tcBorders>
          </w:tcPr>
          <w:p w:rsidR="00D3541D" w:rsidRDefault="00D3541D">
            <w:pPr>
              <w:pStyle w:val="Prrafodelista"/>
              <w:numPr>
                <w:ilvl w:val="0"/>
                <w:numId w:val="10"/>
              </w:numPr>
              <w:rPr>
                <w:del w:id="1723" w:author="José Rafael García Lázaro" w:date="2017-06-01T13:35:00Z"/>
              </w:rPr>
              <w:pPrChange w:id="1724"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12" w:space="0" w:color="000000"/>
            </w:tcBorders>
          </w:tcPr>
          <w:p w:rsidR="00D3541D" w:rsidRDefault="00D3541D">
            <w:pPr>
              <w:pStyle w:val="Prrafodelista"/>
              <w:numPr>
                <w:ilvl w:val="0"/>
                <w:numId w:val="10"/>
              </w:numPr>
              <w:rPr>
                <w:del w:id="1725" w:author="José Rafael García Lázaro" w:date="2017-06-01T13:35:00Z"/>
              </w:rPr>
              <w:pPrChange w:id="1726" w:author="José Rafael García Lázaro" w:date="2017-06-01T13:35:00Z">
                <w:pPr/>
              </w:pPrChange>
            </w:pPr>
          </w:p>
        </w:tc>
      </w:tr>
      <w:tr w:rsidR="00C2415E" w:rsidDel="00CE7E6D" w:rsidTr="004B335E">
        <w:trPr>
          <w:jc w:val="center"/>
          <w:del w:id="1727" w:author="José Rafael García Lázaro" w:date="2017-06-01T13:35:00Z"/>
        </w:trPr>
        <w:tc>
          <w:tcPr>
            <w:tcW w:w="672" w:type="dxa"/>
            <w:gridSpan w:val="2"/>
            <w:vMerge w:val="restart"/>
            <w:tcBorders>
              <w:top w:val="nil"/>
              <w:left w:val="nil"/>
              <w:bottom w:val="nil"/>
              <w:right w:val="nil"/>
            </w:tcBorders>
          </w:tcPr>
          <w:p w:rsidR="00D3541D" w:rsidRDefault="00D3541D">
            <w:pPr>
              <w:pStyle w:val="Prrafodelista"/>
              <w:numPr>
                <w:ilvl w:val="0"/>
                <w:numId w:val="10"/>
              </w:numPr>
              <w:rPr>
                <w:del w:id="1728" w:author="José Rafael García Lázaro" w:date="2017-06-01T13:35:00Z"/>
              </w:rPr>
              <w:pPrChange w:id="1729" w:author="José Rafael García Lázaro" w:date="2017-06-01T13:35:00Z">
                <w:pPr/>
              </w:pPrChange>
            </w:pPr>
          </w:p>
        </w:tc>
        <w:tc>
          <w:tcPr>
            <w:tcW w:w="336" w:type="dxa"/>
            <w:tcBorders>
              <w:top w:val="single" w:sz="12" w:space="0" w:color="000000"/>
              <w:left w:val="nil"/>
              <w:bottom w:val="nil"/>
              <w:right w:val="nil"/>
            </w:tcBorders>
          </w:tcPr>
          <w:p w:rsidR="00D3541D" w:rsidRDefault="00C2415E">
            <w:pPr>
              <w:pStyle w:val="Prrafodelista"/>
              <w:numPr>
                <w:ilvl w:val="0"/>
                <w:numId w:val="10"/>
              </w:numPr>
              <w:rPr>
                <w:del w:id="1730" w:author="José Rafael García Lázaro" w:date="2017-06-01T13:35:00Z"/>
              </w:rPr>
              <w:pPrChange w:id="1731" w:author="José Rafael García Lázaro" w:date="2017-06-01T13:35:00Z">
                <w:pPr/>
              </w:pPrChange>
            </w:pPr>
            <w:del w:id="1732" w:author="José Rafael García Lázaro" w:date="2017-06-01T13:35:00Z">
              <w:r w:rsidDel="00CE7E6D">
                <w:delText>1</w:delText>
              </w:r>
            </w:del>
          </w:p>
        </w:tc>
        <w:tc>
          <w:tcPr>
            <w:tcW w:w="336" w:type="dxa"/>
            <w:tcBorders>
              <w:top w:val="single" w:sz="12" w:space="0" w:color="000000"/>
              <w:left w:val="nil"/>
              <w:bottom w:val="nil"/>
              <w:right w:val="nil"/>
            </w:tcBorders>
          </w:tcPr>
          <w:p w:rsidR="00D3541D" w:rsidRDefault="00C2415E">
            <w:pPr>
              <w:pStyle w:val="Prrafodelista"/>
              <w:numPr>
                <w:ilvl w:val="0"/>
                <w:numId w:val="10"/>
              </w:numPr>
              <w:rPr>
                <w:del w:id="1733" w:author="José Rafael García Lázaro" w:date="2017-06-01T13:35:00Z"/>
              </w:rPr>
              <w:pPrChange w:id="1734" w:author="José Rafael García Lázaro" w:date="2017-06-01T13:35:00Z">
                <w:pPr/>
              </w:pPrChange>
            </w:pPr>
            <w:del w:id="1735" w:author="José Rafael García Lázaro" w:date="2017-06-01T13:35:00Z">
              <w:r w:rsidDel="00CE7E6D">
                <w:delText>2</w:delText>
              </w:r>
            </w:del>
          </w:p>
        </w:tc>
        <w:tc>
          <w:tcPr>
            <w:tcW w:w="336" w:type="dxa"/>
            <w:tcBorders>
              <w:top w:val="single" w:sz="12" w:space="0" w:color="000000"/>
              <w:left w:val="nil"/>
              <w:bottom w:val="nil"/>
              <w:right w:val="nil"/>
            </w:tcBorders>
          </w:tcPr>
          <w:p w:rsidR="00D3541D" w:rsidRDefault="00C2415E">
            <w:pPr>
              <w:pStyle w:val="Prrafodelista"/>
              <w:numPr>
                <w:ilvl w:val="0"/>
                <w:numId w:val="10"/>
              </w:numPr>
              <w:rPr>
                <w:del w:id="1736" w:author="José Rafael García Lázaro" w:date="2017-06-01T13:35:00Z"/>
              </w:rPr>
              <w:pPrChange w:id="1737" w:author="José Rafael García Lázaro" w:date="2017-06-01T13:35:00Z">
                <w:pPr/>
              </w:pPrChange>
            </w:pPr>
            <w:del w:id="1738" w:author="José Rafael García Lázaro" w:date="2017-06-01T13:35:00Z">
              <w:r w:rsidDel="00CE7E6D">
                <w:delText>3</w:delText>
              </w:r>
            </w:del>
          </w:p>
        </w:tc>
        <w:tc>
          <w:tcPr>
            <w:tcW w:w="336" w:type="dxa"/>
            <w:tcBorders>
              <w:top w:val="single" w:sz="12" w:space="0" w:color="000000"/>
              <w:left w:val="nil"/>
              <w:bottom w:val="nil"/>
              <w:right w:val="nil"/>
            </w:tcBorders>
          </w:tcPr>
          <w:p w:rsidR="00D3541D" w:rsidRDefault="00C2415E">
            <w:pPr>
              <w:pStyle w:val="Prrafodelista"/>
              <w:numPr>
                <w:ilvl w:val="0"/>
                <w:numId w:val="10"/>
              </w:numPr>
              <w:rPr>
                <w:del w:id="1739" w:author="José Rafael García Lázaro" w:date="2017-06-01T13:35:00Z"/>
              </w:rPr>
              <w:pPrChange w:id="1740" w:author="José Rafael García Lázaro" w:date="2017-06-01T13:35:00Z">
                <w:pPr/>
              </w:pPrChange>
            </w:pPr>
            <w:del w:id="1741" w:author="José Rafael García Lázaro" w:date="2017-06-01T13:35:00Z">
              <w:r w:rsidDel="00CE7E6D">
                <w:delText>4</w:delText>
              </w:r>
            </w:del>
          </w:p>
        </w:tc>
        <w:tc>
          <w:tcPr>
            <w:tcW w:w="336" w:type="dxa"/>
            <w:tcBorders>
              <w:top w:val="single" w:sz="12" w:space="0" w:color="000000"/>
              <w:left w:val="nil"/>
              <w:bottom w:val="nil"/>
              <w:right w:val="nil"/>
            </w:tcBorders>
          </w:tcPr>
          <w:p w:rsidR="00D3541D" w:rsidRDefault="00C2415E">
            <w:pPr>
              <w:pStyle w:val="Prrafodelista"/>
              <w:numPr>
                <w:ilvl w:val="0"/>
                <w:numId w:val="10"/>
              </w:numPr>
              <w:rPr>
                <w:del w:id="1742" w:author="José Rafael García Lázaro" w:date="2017-06-01T13:35:00Z"/>
              </w:rPr>
              <w:pPrChange w:id="1743" w:author="José Rafael García Lázaro" w:date="2017-06-01T13:35:00Z">
                <w:pPr/>
              </w:pPrChange>
            </w:pPr>
            <w:del w:id="1744" w:author="José Rafael García Lázaro" w:date="2017-06-01T13:35:00Z">
              <w:r w:rsidDel="00CE7E6D">
                <w:delText>5</w:delText>
              </w:r>
            </w:del>
          </w:p>
        </w:tc>
        <w:tc>
          <w:tcPr>
            <w:tcW w:w="336" w:type="dxa"/>
            <w:tcBorders>
              <w:top w:val="single" w:sz="12" w:space="0" w:color="000000"/>
              <w:left w:val="nil"/>
              <w:bottom w:val="nil"/>
              <w:right w:val="nil"/>
            </w:tcBorders>
          </w:tcPr>
          <w:p w:rsidR="00D3541D" w:rsidRDefault="00C2415E">
            <w:pPr>
              <w:pStyle w:val="Prrafodelista"/>
              <w:numPr>
                <w:ilvl w:val="0"/>
                <w:numId w:val="10"/>
              </w:numPr>
              <w:rPr>
                <w:del w:id="1745" w:author="José Rafael García Lázaro" w:date="2017-06-01T13:35:00Z"/>
              </w:rPr>
              <w:pPrChange w:id="1746" w:author="José Rafael García Lázaro" w:date="2017-06-01T13:35:00Z">
                <w:pPr/>
              </w:pPrChange>
            </w:pPr>
            <w:del w:id="1747" w:author="José Rafael García Lázaro" w:date="2017-06-01T13:35:00Z">
              <w:r w:rsidDel="00CE7E6D">
                <w:delText>6</w:delText>
              </w:r>
            </w:del>
          </w:p>
        </w:tc>
      </w:tr>
      <w:tr w:rsidR="00C2415E" w:rsidDel="00CE7E6D" w:rsidTr="004B335E">
        <w:trPr>
          <w:jc w:val="center"/>
          <w:del w:id="1748" w:author="José Rafael García Lázaro" w:date="2017-06-01T13:35:00Z"/>
        </w:trPr>
        <w:tc>
          <w:tcPr>
            <w:tcW w:w="672" w:type="dxa"/>
            <w:gridSpan w:val="2"/>
            <w:vMerge/>
            <w:tcBorders>
              <w:top w:val="nil"/>
              <w:left w:val="nil"/>
              <w:bottom w:val="nil"/>
              <w:right w:val="nil"/>
            </w:tcBorders>
          </w:tcPr>
          <w:p w:rsidR="00D3541D" w:rsidRDefault="00D3541D">
            <w:pPr>
              <w:pStyle w:val="Prrafodelista"/>
              <w:numPr>
                <w:ilvl w:val="0"/>
                <w:numId w:val="10"/>
              </w:numPr>
              <w:rPr>
                <w:del w:id="1749" w:author="José Rafael García Lázaro" w:date="2017-06-01T13:35:00Z"/>
              </w:rPr>
              <w:pPrChange w:id="1750" w:author="José Rafael García Lázaro" w:date="2017-06-01T13:35:00Z">
                <w:pPr/>
              </w:pPrChange>
            </w:pPr>
          </w:p>
        </w:tc>
        <w:tc>
          <w:tcPr>
            <w:tcW w:w="1008" w:type="dxa"/>
            <w:gridSpan w:val="3"/>
            <w:tcBorders>
              <w:top w:val="nil"/>
              <w:left w:val="nil"/>
              <w:bottom w:val="nil"/>
              <w:right w:val="nil"/>
            </w:tcBorders>
          </w:tcPr>
          <w:p w:rsidR="00D3541D" w:rsidRDefault="00C2415E">
            <w:pPr>
              <w:pStyle w:val="Prrafodelista"/>
              <w:numPr>
                <w:ilvl w:val="0"/>
                <w:numId w:val="10"/>
              </w:numPr>
              <w:rPr>
                <w:del w:id="1751" w:author="José Rafael García Lázaro" w:date="2017-06-01T13:35:00Z"/>
              </w:rPr>
              <w:pPrChange w:id="1752" w:author="José Rafael García Lázaro" w:date="2017-06-01T13:35:00Z">
                <w:pPr/>
              </w:pPrChange>
            </w:pPr>
            <w:del w:id="1753" w:author="José Rafael García Lázaro" w:date="2017-06-01T13:35:00Z">
              <w:r w:rsidDel="00CE7E6D">
                <w:delText>1</w:delText>
              </w:r>
            </w:del>
          </w:p>
        </w:tc>
        <w:tc>
          <w:tcPr>
            <w:tcW w:w="1008" w:type="dxa"/>
            <w:gridSpan w:val="3"/>
            <w:tcBorders>
              <w:top w:val="nil"/>
              <w:left w:val="nil"/>
              <w:bottom w:val="nil"/>
              <w:right w:val="nil"/>
            </w:tcBorders>
          </w:tcPr>
          <w:p w:rsidR="00D3541D" w:rsidRDefault="00C2415E">
            <w:pPr>
              <w:pStyle w:val="Prrafodelista"/>
              <w:numPr>
                <w:ilvl w:val="0"/>
                <w:numId w:val="10"/>
              </w:numPr>
              <w:rPr>
                <w:del w:id="1754" w:author="José Rafael García Lázaro" w:date="2017-06-01T13:35:00Z"/>
              </w:rPr>
              <w:pPrChange w:id="1755" w:author="José Rafael García Lázaro" w:date="2017-06-01T13:35:00Z">
                <w:pPr/>
              </w:pPrChange>
            </w:pPr>
            <w:del w:id="1756" w:author="José Rafael García Lázaro" w:date="2017-06-01T13:35:00Z">
              <w:r w:rsidDel="00CE7E6D">
                <w:delText>2</w:delText>
              </w:r>
            </w:del>
          </w:p>
        </w:tc>
      </w:tr>
    </w:tbl>
    <w:p w:rsidR="00D3541D" w:rsidRDefault="00D3541D">
      <w:pPr>
        <w:pStyle w:val="Prrafodelista"/>
        <w:numPr>
          <w:ilvl w:val="0"/>
          <w:numId w:val="10"/>
        </w:numPr>
        <w:rPr>
          <w:del w:id="1757" w:author="José Rafael García Lázaro" w:date="2017-06-01T13:35:00Z"/>
        </w:rPr>
        <w:pPrChange w:id="1758" w:author="José Rafael García Lázaro" w:date="2017-06-01T13:35:00Z">
          <w:pPr/>
        </w:pPrChange>
      </w:pPr>
    </w:p>
    <w:p w:rsidR="00D3541D" w:rsidRDefault="004B335E">
      <w:pPr>
        <w:pStyle w:val="Prrafodelista"/>
        <w:numPr>
          <w:ilvl w:val="0"/>
          <w:numId w:val="10"/>
        </w:numPr>
        <w:rPr>
          <w:del w:id="1759" w:author="José Rafael García Lázaro" w:date="2017-06-01T13:35:00Z"/>
        </w:rPr>
        <w:pPrChange w:id="1760" w:author="José Rafael García Lázaro" w:date="2017-06-01T13:35:00Z">
          <w:pPr>
            <w:pStyle w:val="Prrafodelista"/>
            <w:numPr>
              <w:numId w:val="24"/>
            </w:numPr>
            <w:ind w:hanging="360"/>
          </w:pPr>
        </w:pPrChange>
      </w:pPr>
      <w:del w:id="1761" w:author="José Rafael García Lázaro" w:date="2017-06-01T13:35:00Z">
        <w:r w:rsidDel="00CE7E6D">
          <w:delText xml:space="preserve">Nótese que en lenguaje de programación C, la indexación empieza por </w:delText>
        </w:r>
        <w:r w:rsidRPr="004B335E" w:rsidDel="00CE7E6D">
          <w:rPr>
            <w:b/>
          </w:rPr>
          <w:delText>0</w:delText>
        </w:r>
        <w:r w:rsidDel="00CE7E6D">
          <w:delText xml:space="preserve">, por lo que la posición inicial del cuadro de píxel correspondiente al píxel escalado </w:delText>
        </w:r>
        <w:r w:rsidRPr="004B335E" w:rsidDel="00CE7E6D">
          <w:rPr>
            <w:b/>
          </w:rPr>
          <w:delText>(i,j)</w:delText>
        </w:r>
        <w:r w:rsidDel="00CE7E6D">
          <w:delText xml:space="preserve"> se simplifica a </w:delText>
        </w:r>
        <w:r w:rsidRPr="004B335E" w:rsidDel="00CE7E6D">
          <w:rPr>
            <w:b/>
          </w:rPr>
          <w:delText>(i*fe,j*fe)</w:delText>
        </w:r>
        <w:r w:rsidDel="00CE7E6D">
          <w:delText>. Ejemplo (fe=3):</w:delText>
        </w:r>
      </w:del>
    </w:p>
    <w:tbl>
      <w:tblPr>
        <w:tblStyle w:val="Tablaconcuadrcula"/>
        <w:tblW w:w="2688" w:type="dxa"/>
        <w:jc w:val="center"/>
        <w:tblLook w:val="04A0"/>
      </w:tblPr>
      <w:tblGrid>
        <w:gridCol w:w="1336"/>
        <w:gridCol w:w="1336"/>
        <w:gridCol w:w="1335"/>
        <w:gridCol w:w="1335"/>
        <w:gridCol w:w="1335"/>
        <w:gridCol w:w="1335"/>
        <w:gridCol w:w="1335"/>
        <w:gridCol w:w="1335"/>
      </w:tblGrid>
      <w:tr w:rsidR="004B335E" w:rsidDel="00CE7E6D" w:rsidTr="00AB5345">
        <w:trPr>
          <w:jc w:val="center"/>
          <w:del w:id="1762" w:author="José Rafael García Lázaro" w:date="2017-06-01T13:35:00Z"/>
        </w:trPr>
        <w:tc>
          <w:tcPr>
            <w:tcW w:w="336" w:type="dxa"/>
            <w:vMerge w:val="restart"/>
            <w:tcBorders>
              <w:top w:val="nil"/>
              <w:left w:val="nil"/>
              <w:right w:val="nil"/>
            </w:tcBorders>
          </w:tcPr>
          <w:p w:rsidR="00D3541D" w:rsidRDefault="004B335E">
            <w:pPr>
              <w:pStyle w:val="Prrafodelista"/>
              <w:numPr>
                <w:ilvl w:val="0"/>
                <w:numId w:val="10"/>
              </w:numPr>
              <w:rPr>
                <w:del w:id="1763" w:author="José Rafael García Lázaro" w:date="2017-06-01T13:35:00Z"/>
              </w:rPr>
              <w:pPrChange w:id="1764" w:author="José Rafael García Lázaro" w:date="2017-06-01T13:35:00Z">
                <w:pPr/>
              </w:pPrChange>
            </w:pPr>
            <w:del w:id="1765" w:author="José Rafael García Lázaro" w:date="2017-06-01T13:35:00Z">
              <w:r w:rsidDel="00CE7E6D">
                <w:delText>0</w:delText>
              </w:r>
            </w:del>
          </w:p>
        </w:tc>
        <w:tc>
          <w:tcPr>
            <w:tcW w:w="336" w:type="dxa"/>
            <w:tcBorders>
              <w:top w:val="nil"/>
              <w:left w:val="nil"/>
              <w:bottom w:val="nil"/>
              <w:right w:val="single" w:sz="12" w:space="0" w:color="000000"/>
            </w:tcBorders>
          </w:tcPr>
          <w:p w:rsidR="00D3541D" w:rsidRDefault="004B335E">
            <w:pPr>
              <w:pStyle w:val="Prrafodelista"/>
              <w:numPr>
                <w:ilvl w:val="0"/>
                <w:numId w:val="10"/>
              </w:numPr>
              <w:rPr>
                <w:del w:id="1766" w:author="José Rafael García Lázaro" w:date="2017-06-01T13:35:00Z"/>
              </w:rPr>
              <w:pPrChange w:id="1767" w:author="José Rafael García Lázaro" w:date="2017-06-01T13:35:00Z">
                <w:pPr/>
              </w:pPrChange>
            </w:pPr>
            <w:del w:id="1768" w:author="José Rafael García Lázaro" w:date="2017-06-01T13:35:00Z">
              <w:r w:rsidDel="00CE7E6D">
                <w:delText>0</w:delText>
              </w:r>
            </w:del>
          </w:p>
        </w:tc>
        <w:tc>
          <w:tcPr>
            <w:tcW w:w="336" w:type="dxa"/>
            <w:tcBorders>
              <w:top w:val="single" w:sz="12"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769" w:author="José Rafael García Lázaro" w:date="2017-06-01T13:35:00Z"/>
              </w:rPr>
              <w:pPrChange w:id="1770"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771" w:author="José Rafael García Lázaro" w:date="2017-06-01T13:35:00Z"/>
              </w:rPr>
              <w:pPrChange w:id="1772"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773" w:author="José Rafael García Lázaro" w:date="2017-06-01T13:35:00Z"/>
              </w:rPr>
              <w:pPrChange w:id="1774" w:author="José Rafael García Lázaro" w:date="2017-06-01T13:35:00Z">
                <w:pPr/>
              </w:pPrChange>
            </w:pPr>
          </w:p>
        </w:tc>
        <w:tc>
          <w:tcPr>
            <w:tcW w:w="336" w:type="dxa"/>
            <w:tcBorders>
              <w:top w:val="single" w:sz="12"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775" w:author="José Rafael García Lázaro" w:date="2017-06-01T13:35:00Z"/>
              </w:rPr>
              <w:pPrChange w:id="1776"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777" w:author="José Rafael García Lázaro" w:date="2017-06-01T13:35:00Z"/>
              </w:rPr>
              <w:pPrChange w:id="1778"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779" w:author="José Rafael García Lázaro" w:date="2017-06-01T13:35:00Z"/>
              </w:rPr>
              <w:pPrChange w:id="1780" w:author="José Rafael García Lázaro" w:date="2017-06-01T13:35:00Z">
                <w:pPr/>
              </w:pPrChange>
            </w:pPr>
          </w:p>
        </w:tc>
      </w:tr>
      <w:tr w:rsidR="004B335E" w:rsidDel="00CE7E6D" w:rsidTr="00AB5345">
        <w:trPr>
          <w:jc w:val="center"/>
          <w:del w:id="1781" w:author="José Rafael García Lázaro" w:date="2017-06-01T13:35:00Z"/>
        </w:trPr>
        <w:tc>
          <w:tcPr>
            <w:tcW w:w="336" w:type="dxa"/>
            <w:vMerge/>
            <w:tcBorders>
              <w:left w:val="nil"/>
              <w:right w:val="nil"/>
            </w:tcBorders>
          </w:tcPr>
          <w:p w:rsidR="00D3541D" w:rsidRDefault="00D3541D">
            <w:pPr>
              <w:pStyle w:val="Prrafodelista"/>
              <w:numPr>
                <w:ilvl w:val="0"/>
                <w:numId w:val="10"/>
              </w:numPr>
              <w:rPr>
                <w:del w:id="1782" w:author="José Rafael García Lázaro" w:date="2017-06-01T13:35:00Z"/>
              </w:rPr>
              <w:pPrChange w:id="1783" w:author="José Rafael García Lázaro" w:date="2017-06-01T13:35:00Z">
                <w:pPr/>
              </w:pPrChange>
            </w:pPr>
          </w:p>
        </w:tc>
        <w:tc>
          <w:tcPr>
            <w:tcW w:w="336" w:type="dxa"/>
            <w:tcBorders>
              <w:top w:val="nil"/>
              <w:left w:val="nil"/>
              <w:bottom w:val="nil"/>
              <w:right w:val="single" w:sz="12" w:space="0" w:color="000000"/>
            </w:tcBorders>
          </w:tcPr>
          <w:p w:rsidR="00D3541D" w:rsidRDefault="004B335E">
            <w:pPr>
              <w:pStyle w:val="Prrafodelista"/>
              <w:numPr>
                <w:ilvl w:val="0"/>
                <w:numId w:val="10"/>
              </w:numPr>
              <w:rPr>
                <w:del w:id="1784" w:author="José Rafael García Lázaro" w:date="2017-06-01T13:35:00Z"/>
              </w:rPr>
              <w:pPrChange w:id="1785" w:author="José Rafael García Lázaro" w:date="2017-06-01T13:35:00Z">
                <w:pPr/>
              </w:pPrChange>
            </w:pPr>
            <w:del w:id="1786" w:author="José Rafael García Lázaro" w:date="2017-06-01T13:35:00Z">
              <w:r w:rsidDel="00CE7E6D">
                <w:delText>1</w:delText>
              </w:r>
            </w:del>
          </w:p>
        </w:tc>
        <w:tc>
          <w:tcPr>
            <w:tcW w:w="336" w:type="dxa"/>
            <w:tcBorders>
              <w:top w:val="single" w:sz="6"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787" w:author="José Rafael García Lázaro" w:date="2017-06-01T13:35:00Z"/>
              </w:rPr>
              <w:pPrChange w:id="1788" w:author="José Rafael García Lázaro" w:date="2017-06-01T13:35:00Z">
                <w:pPr/>
              </w:pPrChange>
            </w:pPr>
          </w:p>
        </w:tc>
        <w:tc>
          <w:tcPr>
            <w:tcW w:w="336" w:type="dxa"/>
            <w:tcBorders>
              <w:top w:val="single" w:sz="6"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789" w:author="José Rafael García Lázaro" w:date="2017-06-01T13:35:00Z"/>
              </w:rPr>
              <w:pPrChange w:id="1790" w:author="José Rafael García Lázaro" w:date="2017-06-01T13:35:00Z">
                <w:pPr/>
              </w:pPrChange>
            </w:pPr>
          </w:p>
        </w:tc>
        <w:tc>
          <w:tcPr>
            <w:tcW w:w="336" w:type="dxa"/>
            <w:tcBorders>
              <w:top w:val="single" w:sz="6"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791" w:author="José Rafael García Lázaro" w:date="2017-06-01T13:35:00Z"/>
              </w:rPr>
              <w:pPrChange w:id="1792" w:author="José Rafael García Lázaro" w:date="2017-06-01T13:35:00Z">
                <w:pPr/>
              </w:pPrChange>
            </w:pPr>
          </w:p>
        </w:tc>
        <w:tc>
          <w:tcPr>
            <w:tcW w:w="336" w:type="dxa"/>
            <w:tcBorders>
              <w:top w:val="single" w:sz="6"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793" w:author="José Rafael García Lázaro" w:date="2017-06-01T13:35:00Z"/>
              </w:rPr>
              <w:pPrChange w:id="1794" w:author="José Rafael García Lázaro" w:date="2017-06-01T13:35:00Z">
                <w:pPr/>
              </w:pPrChange>
            </w:pPr>
          </w:p>
        </w:tc>
        <w:tc>
          <w:tcPr>
            <w:tcW w:w="336" w:type="dxa"/>
            <w:tcBorders>
              <w:top w:val="single" w:sz="6"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795" w:author="José Rafael García Lázaro" w:date="2017-06-01T13:35:00Z"/>
              </w:rPr>
              <w:pPrChange w:id="1796" w:author="José Rafael García Lázaro" w:date="2017-06-01T13:35:00Z">
                <w:pPr/>
              </w:pPrChange>
            </w:pPr>
          </w:p>
        </w:tc>
        <w:tc>
          <w:tcPr>
            <w:tcW w:w="336" w:type="dxa"/>
            <w:tcBorders>
              <w:top w:val="single" w:sz="6"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797" w:author="José Rafael García Lázaro" w:date="2017-06-01T13:35:00Z"/>
              </w:rPr>
              <w:pPrChange w:id="1798" w:author="José Rafael García Lázaro" w:date="2017-06-01T13:35:00Z">
                <w:pPr/>
              </w:pPrChange>
            </w:pPr>
          </w:p>
        </w:tc>
      </w:tr>
      <w:tr w:rsidR="004B335E" w:rsidDel="00CE7E6D" w:rsidTr="00AB5345">
        <w:trPr>
          <w:jc w:val="center"/>
          <w:del w:id="1799" w:author="José Rafael García Lázaro" w:date="2017-06-01T13:35:00Z"/>
        </w:trPr>
        <w:tc>
          <w:tcPr>
            <w:tcW w:w="336" w:type="dxa"/>
            <w:vMerge/>
            <w:tcBorders>
              <w:left w:val="nil"/>
              <w:bottom w:val="nil"/>
              <w:right w:val="nil"/>
            </w:tcBorders>
          </w:tcPr>
          <w:p w:rsidR="00D3541D" w:rsidRDefault="00D3541D">
            <w:pPr>
              <w:pStyle w:val="Prrafodelista"/>
              <w:numPr>
                <w:ilvl w:val="0"/>
                <w:numId w:val="10"/>
              </w:numPr>
              <w:rPr>
                <w:del w:id="1800" w:author="José Rafael García Lázaro" w:date="2017-06-01T13:35:00Z"/>
              </w:rPr>
              <w:pPrChange w:id="1801" w:author="José Rafael García Lázaro" w:date="2017-06-01T13:35:00Z">
                <w:pPr/>
              </w:pPrChange>
            </w:pPr>
          </w:p>
        </w:tc>
        <w:tc>
          <w:tcPr>
            <w:tcW w:w="336" w:type="dxa"/>
            <w:tcBorders>
              <w:top w:val="nil"/>
              <w:left w:val="nil"/>
              <w:bottom w:val="nil"/>
              <w:right w:val="single" w:sz="12" w:space="0" w:color="000000"/>
            </w:tcBorders>
          </w:tcPr>
          <w:p w:rsidR="00D3541D" w:rsidRDefault="004B335E">
            <w:pPr>
              <w:pStyle w:val="Prrafodelista"/>
              <w:numPr>
                <w:ilvl w:val="0"/>
                <w:numId w:val="10"/>
              </w:numPr>
              <w:rPr>
                <w:del w:id="1802" w:author="José Rafael García Lázaro" w:date="2017-06-01T13:35:00Z"/>
              </w:rPr>
              <w:pPrChange w:id="1803" w:author="José Rafael García Lázaro" w:date="2017-06-01T13:35:00Z">
                <w:pPr/>
              </w:pPrChange>
            </w:pPr>
            <w:del w:id="1804" w:author="José Rafael García Lázaro" w:date="2017-06-01T13:35:00Z">
              <w:r w:rsidDel="00CE7E6D">
                <w:delText>2</w:delText>
              </w:r>
            </w:del>
          </w:p>
        </w:tc>
        <w:tc>
          <w:tcPr>
            <w:tcW w:w="336" w:type="dxa"/>
            <w:tcBorders>
              <w:top w:val="single" w:sz="6" w:space="0" w:color="000000"/>
              <w:left w:val="single" w:sz="12" w:space="0" w:color="000000"/>
              <w:bottom w:val="single" w:sz="12" w:space="0" w:color="000000"/>
              <w:right w:val="single" w:sz="6" w:space="0" w:color="000000"/>
            </w:tcBorders>
          </w:tcPr>
          <w:p w:rsidR="00D3541D" w:rsidRDefault="00D3541D">
            <w:pPr>
              <w:pStyle w:val="Prrafodelista"/>
              <w:numPr>
                <w:ilvl w:val="0"/>
                <w:numId w:val="10"/>
              </w:numPr>
              <w:rPr>
                <w:del w:id="1805" w:author="José Rafael García Lázaro" w:date="2017-06-01T13:35:00Z"/>
              </w:rPr>
              <w:pPrChange w:id="1806"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6" w:space="0" w:color="000000"/>
            </w:tcBorders>
          </w:tcPr>
          <w:p w:rsidR="00D3541D" w:rsidRDefault="00D3541D">
            <w:pPr>
              <w:pStyle w:val="Prrafodelista"/>
              <w:numPr>
                <w:ilvl w:val="0"/>
                <w:numId w:val="10"/>
              </w:numPr>
              <w:rPr>
                <w:del w:id="1807" w:author="José Rafael García Lázaro" w:date="2017-06-01T13:35:00Z"/>
              </w:rPr>
              <w:pPrChange w:id="1808"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12" w:space="0" w:color="000000"/>
            </w:tcBorders>
          </w:tcPr>
          <w:p w:rsidR="00D3541D" w:rsidRDefault="00D3541D">
            <w:pPr>
              <w:pStyle w:val="Prrafodelista"/>
              <w:numPr>
                <w:ilvl w:val="0"/>
                <w:numId w:val="10"/>
              </w:numPr>
              <w:rPr>
                <w:del w:id="1809" w:author="José Rafael García Lázaro" w:date="2017-06-01T13:35:00Z"/>
              </w:rPr>
              <w:pPrChange w:id="1810" w:author="José Rafael García Lázaro" w:date="2017-06-01T13:35:00Z">
                <w:pPr/>
              </w:pPrChange>
            </w:pPr>
          </w:p>
        </w:tc>
        <w:tc>
          <w:tcPr>
            <w:tcW w:w="336" w:type="dxa"/>
            <w:tcBorders>
              <w:top w:val="single" w:sz="6" w:space="0" w:color="000000"/>
              <w:left w:val="single" w:sz="12" w:space="0" w:color="000000"/>
              <w:bottom w:val="single" w:sz="12" w:space="0" w:color="000000"/>
              <w:right w:val="single" w:sz="6" w:space="0" w:color="000000"/>
            </w:tcBorders>
          </w:tcPr>
          <w:p w:rsidR="00D3541D" w:rsidRDefault="00D3541D">
            <w:pPr>
              <w:pStyle w:val="Prrafodelista"/>
              <w:numPr>
                <w:ilvl w:val="0"/>
                <w:numId w:val="10"/>
              </w:numPr>
              <w:rPr>
                <w:del w:id="1811" w:author="José Rafael García Lázaro" w:date="2017-06-01T13:35:00Z"/>
              </w:rPr>
              <w:pPrChange w:id="1812"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6" w:space="0" w:color="000000"/>
            </w:tcBorders>
          </w:tcPr>
          <w:p w:rsidR="00D3541D" w:rsidRDefault="00D3541D">
            <w:pPr>
              <w:pStyle w:val="Prrafodelista"/>
              <w:numPr>
                <w:ilvl w:val="0"/>
                <w:numId w:val="10"/>
              </w:numPr>
              <w:rPr>
                <w:del w:id="1813" w:author="José Rafael García Lázaro" w:date="2017-06-01T13:35:00Z"/>
              </w:rPr>
              <w:pPrChange w:id="1814"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12" w:space="0" w:color="000000"/>
            </w:tcBorders>
          </w:tcPr>
          <w:p w:rsidR="00D3541D" w:rsidRDefault="00D3541D">
            <w:pPr>
              <w:pStyle w:val="Prrafodelista"/>
              <w:numPr>
                <w:ilvl w:val="0"/>
                <w:numId w:val="10"/>
              </w:numPr>
              <w:rPr>
                <w:del w:id="1815" w:author="José Rafael García Lázaro" w:date="2017-06-01T13:35:00Z"/>
              </w:rPr>
              <w:pPrChange w:id="1816" w:author="José Rafael García Lázaro" w:date="2017-06-01T13:35:00Z">
                <w:pPr/>
              </w:pPrChange>
            </w:pPr>
          </w:p>
        </w:tc>
      </w:tr>
      <w:tr w:rsidR="004B335E" w:rsidDel="00CE7E6D" w:rsidTr="00AB5345">
        <w:trPr>
          <w:jc w:val="center"/>
          <w:del w:id="1817" w:author="José Rafael García Lázaro" w:date="2017-06-01T13:35:00Z"/>
        </w:trPr>
        <w:tc>
          <w:tcPr>
            <w:tcW w:w="336" w:type="dxa"/>
            <w:vMerge w:val="restart"/>
            <w:tcBorders>
              <w:top w:val="nil"/>
              <w:left w:val="nil"/>
              <w:right w:val="nil"/>
            </w:tcBorders>
          </w:tcPr>
          <w:p w:rsidR="00D3541D" w:rsidRDefault="004B335E">
            <w:pPr>
              <w:pStyle w:val="Prrafodelista"/>
              <w:numPr>
                <w:ilvl w:val="0"/>
                <w:numId w:val="10"/>
              </w:numPr>
              <w:rPr>
                <w:del w:id="1818" w:author="José Rafael García Lázaro" w:date="2017-06-01T13:35:00Z"/>
              </w:rPr>
              <w:pPrChange w:id="1819" w:author="José Rafael García Lázaro" w:date="2017-06-01T13:35:00Z">
                <w:pPr/>
              </w:pPrChange>
            </w:pPr>
            <w:del w:id="1820" w:author="José Rafael García Lázaro" w:date="2017-06-01T13:35:00Z">
              <w:r w:rsidDel="00CE7E6D">
                <w:delText>1</w:delText>
              </w:r>
            </w:del>
          </w:p>
        </w:tc>
        <w:tc>
          <w:tcPr>
            <w:tcW w:w="336" w:type="dxa"/>
            <w:tcBorders>
              <w:top w:val="nil"/>
              <w:left w:val="nil"/>
              <w:bottom w:val="nil"/>
              <w:right w:val="single" w:sz="12" w:space="0" w:color="000000"/>
            </w:tcBorders>
          </w:tcPr>
          <w:p w:rsidR="00D3541D" w:rsidRDefault="004B335E">
            <w:pPr>
              <w:pStyle w:val="Prrafodelista"/>
              <w:numPr>
                <w:ilvl w:val="0"/>
                <w:numId w:val="10"/>
              </w:numPr>
              <w:rPr>
                <w:del w:id="1821" w:author="José Rafael García Lázaro" w:date="2017-06-01T13:35:00Z"/>
              </w:rPr>
              <w:pPrChange w:id="1822" w:author="José Rafael García Lázaro" w:date="2017-06-01T13:35:00Z">
                <w:pPr/>
              </w:pPrChange>
            </w:pPr>
            <w:del w:id="1823" w:author="José Rafael García Lázaro" w:date="2017-06-01T13:35:00Z">
              <w:r w:rsidDel="00CE7E6D">
                <w:delText>3</w:delText>
              </w:r>
            </w:del>
          </w:p>
        </w:tc>
        <w:tc>
          <w:tcPr>
            <w:tcW w:w="336" w:type="dxa"/>
            <w:tcBorders>
              <w:top w:val="single" w:sz="12"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824" w:author="José Rafael García Lázaro" w:date="2017-06-01T13:35:00Z"/>
              </w:rPr>
              <w:pPrChange w:id="1825"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826" w:author="José Rafael García Lázaro" w:date="2017-06-01T13:35:00Z"/>
              </w:rPr>
              <w:pPrChange w:id="1827"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828" w:author="José Rafael García Lázaro" w:date="2017-06-01T13:35:00Z"/>
              </w:rPr>
              <w:pPrChange w:id="1829" w:author="José Rafael García Lázaro" w:date="2017-06-01T13:35:00Z">
                <w:pPr/>
              </w:pPrChange>
            </w:pPr>
          </w:p>
        </w:tc>
        <w:tc>
          <w:tcPr>
            <w:tcW w:w="336" w:type="dxa"/>
            <w:tcBorders>
              <w:top w:val="single" w:sz="12"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830" w:author="José Rafael García Lázaro" w:date="2017-06-01T13:35:00Z"/>
              </w:rPr>
              <w:pPrChange w:id="1831"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832" w:author="José Rafael García Lázaro" w:date="2017-06-01T13:35:00Z"/>
              </w:rPr>
              <w:pPrChange w:id="1833" w:author="José Rafael García Lázaro" w:date="2017-06-01T13:35:00Z">
                <w:pPr/>
              </w:pPrChange>
            </w:pPr>
          </w:p>
        </w:tc>
        <w:tc>
          <w:tcPr>
            <w:tcW w:w="336" w:type="dxa"/>
            <w:tcBorders>
              <w:top w:val="single" w:sz="12"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834" w:author="José Rafael García Lázaro" w:date="2017-06-01T13:35:00Z"/>
              </w:rPr>
              <w:pPrChange w:id="1835" w:author="José Rafael García Lázaro" w:date="2017-06-01T13:35:00Z">
                <w:pPr/>
              </w:pPrChange>
            </w:pPr>
          </w:p>
        </w:tc>
      </w:tr>
      <w:tr w:rsidR="004B335E" w:rsidDel="00CE7E6D" w:rsidTr="00AB5345">
        <w:trPr>
          <w:jc w:val="center"/>
          <w:del w:id="1836" w:author="José Rafael García Lázaro" w:date="2017-06-01T13:35:00Z"/>
        </w:trPr>
        <w:tc>
          <w:tcPr>
            <w:tcW w:w="336" w:type="dxa"/>
            <w:vMerge/>
            <w:tcBorders>
              <w:left w:val="nil"/>
              <w:right w:val="nil"/>
            </w:tcBorders>
          </w:tcPr>
          <w:p w:rsidR="00D3541D" w:rsidRDefault="00D3541D">
            <w:pPr>
              <w:pStyle w:val="Prrafodelista"/>
              <w:numPr>
                <w:ilvl w:val="0"/>
                <w:numId w:val="10"/>
              </w:numPr>
              <w:rPr>
                <w:del w:id="1837" w:author="José Rafael García Lázaro" w:date="2017-06-01T13:35:00Z"/>
              </w:rPr>
              <w:pPrChange w:id="1838" w:author="José Rafael García Lázaro" w:date="2017-06-01T13:35:00Z">
                <w:pPr/>
              </w:pPrChange>
            </w:pPr>
          </w:p>
        </w:tc>
        <w:tc>
          <w:tcPr>
            <w:tcW w:w="336" w:type="dxa"/>
            <w:tcBorders>
              <w:top w:val="nil"/>
              <w:left w:val="nil"/>
              <w:bottom w:val="nil"/>
              <w:right w:val="single" w:sz="12" w:space="0" w:color="000000"/>
            </w:tcBorders>
          </w:tcPr>
          <w:p w:rsidR="00D3541D" w:rsidRDefault="004B335E">
            <w:pPr>
              <w:pStyle w:val="Prrafodelista"/>
              <w:numPr>
                <w:ilvl w:val="0"/>
                <w:numId w:val="10"/>
              </w:numPr>
              <w:rPr>
                <w:del w:id="1839" w:author="José Rafael García Lázaro" w:date="2017-06-01T13:35:00Z"/>
              </w:rPr>
              <w:pPrChange w:id="1840" w:author="José Rafael García Lázaro" w:date="2017-06-01T13:35:00Z">
                <w:pPr/>
              </w:pPrChange>
            </w:pPr>
            <w:del w:id="1841" w:author="José Rafael García Lázaro" w:date="2017-06-01T13:35:00Z">
              <w:r w:rsidDel="00CE7E6D">
                <w:delText>4</w:delText>
              </w:r>
            </w:del>
          </w:p>
        </w:tc>
        <w:tc>
          <w:tcPr>
            <w:tcW w:w="336" w:type="dxa"/>
            <w:tcBorders>
              <w:top w:val="single" w:sz="6"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842" w:author="José Rafael García Lázaro" w:date="2017-06-01T13:35:00Z"/>
              </w:rPr>
              <w:pPrChange w:id="1843" w:author="José Rafael García Lázaro" w:date="2017-06-01T13:35:00Z">
                <w:pPr/>
              </w:pPrChange>
            </w:pPr>
          </w:p>
        </w:tc>
        <w:tc>
          <w:tcPr>
            <w:tcW w:w="336" w:type="dxa"/>
            <w:tcBorders>
              <w:top w:val="single" w:sz="6"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844" w:author="José Rafael García Lázaro" w:date="2017-06-01T13:35:00Z"/>
              </w:rPr>
              <w:pPrChange w:id="1845" w:author="José Rafael García Lázaro" w:date="2017-06-01T13:35:00Z">
                <w:pPr/>
              </w:pPrChange>
            </w:pPr>
          </w:p>
        </w:tc>
        <w:tc>
          <w:tcPr>
            <w:tcW w:w="336" w:type="dxa"/>
            <w:tcBorders>
              <w:top w:val="single" w:sz="6"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846" w:author="José Rafael García Lázaro" w:date="2017-06-01T13:35:00Z"/>
              </w:rPr>
              <w:pPrChange w:id="1847" w:author="José Rafael García Lázaro" w:date="2017-06-01T13:35:00Z">
                <w:pPr/>
              </w:pPrChange>
            </w:pPr>
          </w:p>
        </w:tc>
        <w:tc>
          <w:tcPr>
            <w:tcW w:w="336" w:type="dxa"/>
            <w:tcBorders>
              <w:top w:val="single" w:sz="6" w:space="0" w:color="000000"/>
              <w:left w:val="single" w:sz="12" w:space="0" w:color="000000"/>
              <w:bottom w:val="single" w:sz="6" w:space="0" w:color="000000"/>
              <w:right w:val="single" w:sz="6" w:space="0" w:color="000000"/>
            </w:tcBorders>
          </w:tcPr>
          <w:p w:rsidR="00D3541D" w:rsidRDefault="00D3541D">
            <w:pPr>
              <w:pStyle w:val="Prrafodelista"/>
              <w:numPr>
                <w:ilvl w:val="0"/>
                <w:numId w:val="10"/>
              </w:numPr>
              <w:rPr>
                <w:del w:id="1848" w:author="José Rafael García Lázaro" w:date="2017-06-01T13:35:00Z"/>
              </w:rPr>
              <w:pPrChange w:id="1849" w:author="José Rafael García Lázaro" w:date="2017-06-01T13:35:00Z">
                <w:pPr/>
              </w:pPrChange>
            </w:pPr>
          </w:p>
        </w:tc>
        <w:tc>
          <w:tcPr>
            <w:tcW w:w="336" w:type="dxa"/>
            <w:tcBorders>
              <w:top w:val="single" w:sz="6" w:space="0" w:color="000000"/>
              <w:left w:val="single" w:sz="6" w:space="0" w:color="000000"/>
              <w:bottom w:val="single" w:sz="6" w:space="0" w:color="000000"/>
              <w:right w:val="single" w:sz="6" w:space="0" w:color="000000"/>
            </w:tcBorders>
          </w:tcPr>
          <w:p w:rsidR="00D3541D" w:rsidRDefault="00D3541D">
            <w:pPr>
              <w:pStyle w:val="Prrafodelista"/>
              <w:numPr>
                <w:ilvl w:val="0"/>
                <w:numId w:val="10"/>
              </w:numPr>
              <w:rPr>
                <w:del w:id="1850" w:author="José Rafael García Lázaro" w:date="2017-06-01T13:35:00Z"/>
              </w:rPr>
              <w:pPrChange w:id="1851" w:author="José Rafael García Lázaro" w:date="2017-06-01T13:35:00Z">
                <w:pPr/>
              </w:pPrChange>
            </w:pPr>
          </w:p>
        </w:tc>
        <w:tc>
          <w:tcPr>
            <w:tcW w:w="336" w:type="dxa"/>
            <w:tcBorders>
              <w:top w:val="single" w:sz="6" w:space="0" w:color="000000"/>
              <w:left w:val="single" w:sz="6" w:space="0" w:color="000000"/>
              <w:bottom w:val="single" w:sz="6" w:space="0" w:color="000000"/>
              <w:right w:val="single" w:sz="12" w:space="0" w:color="000000"/>
            </w:tcBorders>
          </w:tcPr>
          <w:p w:rsidR="00D3541D" w:rsidRDefault="00D3541D">
            <w:pPr>
              <w:pStyle w:val="Prrafodelista"/>
              <w:numPr>
                <w:ilvl w:val="0"/>
                <w:numId w:val="10"/>
              </w:numPr>
              <w:rPr>
                <w:del w:id="1852" w:author="José Rafael García Lázaro" w:date="2017-06-01T13:35:00Z"/>
              </w:rPr>
              <w:pPrChange w:id="1853" w:author="José Rafael García Lázaro" w:date="2017-06-01T13:35:00Z">
                <w:pPr/>
              </w:pPrChange>
            </w:pPr>
          </w:p>
        </w:tc>
      </w:tr>
      <w:tr w:rsidR="004B335E" w:rsidDel="00CE7E6D" w:rsidTr="00AB5345">
        <w:trPr>
          <w:jc w:val="center"/>
          <w:del w:id="1854" w:author="José Rafael García Lázaro" w:date="2017-06-01T13:35:00Z"/>
        </w:trPr>
        <w:tc>
          <w:tcPr>
            <w:tcW w:w="336" w:type="dxa"/>
            <w:vMerge/>
            <w:tcBorders>
              <w:left w:val="nil"/>
              <w:bottom w:val="nil"/>
              <w:right w:val="nil"/>
            </w:tcBorders>
          </w:tcPr>
          <w:p w:rsidR="00D3541D" w:rsidRDefault="00D3541D">
            <w:pPr>
              <w:pStyle w:val="Prrafodelista"/>
              <w:numPr>
                <w:ilvl w:val="0"/>
                <w:numId w:val="10"/>
              </w:numPr>
              <w:rPr>
                <w:del w:id="1855" w:author="José Rafael García Lázaro" w:date="2017-06-01T13:35:00Z"/>
              </w:rPr>
              <w:pPrChange w:id="1856" w:author="José Rafael García Lázaro" w:date="2017-06-01T13:35:00Z">
                <w:pPr/>
              </w:pPrChange>
            </w:pPr>
          </w:p>
        </w:tc>
        <w:tc>
          <w:tcPr>
            <w:tcW w:w="336" w:type="dxa"/>
            <w:tcBorders>
              <w:top w:val="nil"/>
              <w:left w:val="nil"/>
              <w:bottom w:val="nil"/>
              <w:right w:val="single" w:sz="12" w:space="0" w:color="000000"/>
            </w:tcBorders>
          </w:tcPr>
          <w:p w:rsidR="00D3541D" w:rsidRDefault="004B335E">
            <w:pPr>
              <w:pStyle w:val="Prrafodelista"/>
              <w:numPr>
                <w:ilvl w:val="0"/>
                <w:numId w:val="10"/>
              </w:numPr>
              <w:rPr>
                <w:del w:id="1857" w:author="José Rafael García Lázaro" w:date="2017-06-01T13:35:00Z"/>
              </w:rPr>
              <w:pPrChange w:id="1858" w:author="José Rafael García Lázaro" w:date="2017-06-01T13:35:00Z">
                <w:pPr/>
              </w:pPrChange>
            </w:pPr>
            <w:del w:id="1859" w:author="José Rafael García Lázaro" w:date="2017-06-01T13:35:00Z">
              <w:r w:rsidDel="00CE7E6D">
                <w:delText>5</w:delText>
              </w:r>
            </w:del>
          </w:p>
        </w:tc>
        <w:tc>
          <w:tcPr>
            <w:tcW w:w="336" w:type="dxa"/>
            <w:tcBorders>
              <w:top w:val="single" w:sz="6" w:space="0" w:color="000000"/>
              <w:left w:val="single" w:sz="12" w:space="0" w:color="000000"/>
              <w:bottom w:val="single" w:sz="12" w:space="0" w:color="000000"/>
              <w:right w:val="single" w:sz="6" w:space="0" w:color="000000"/>
            </w:tcBorders>
          </w:tcPr>
          <w:p w:rsidR="00D3541D" w:rsidRDefault="00D3541D">
            <w:pPr>
              <w:pStyle w:val="Prrafodelista"/>
              <w:numPr>
                <w:ilvl w:val="0"/>
                <w:numId w:val="10"/>
              </w:numPr>
              <w:rPr>
                <w:del w:id="1860" w:author="José Rafael García Lázaro" w:date="2017-06-01T13:35:00Z"/>
              </w:rPr>
              <w:pPrChange w:id="1861"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6" w:space="0" w:color="000000"/>
            </w:tcBorders>
          </w:tcPr>
          <w:p w:rsidR="00D3541D" w:rsidRDefault="00D3541D">
            <w:pPr>
              <w:pStyle w:val="Prrafodelista"/>
              <w:numPr>
                <w:ilvl w:val="0"/>
                <w:numId w:val="10"/>
              </w:numPr>
              <w:rPr>
                <w:del w:id="1862" w:author="José Rafael García Lázaro" w:date="2017-06-01T13:35:00Z"/>
              </w:rPr>
              <w:pPrChange w:id="1863"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12" w:space="0" w:color="000000"/>
            </w:tcBorders>
          </w:tcPr>
          <w:p w:rsidR="00D3541D" w:rsidRDefault="00D3541D">
            <w:pPr>
              <w:pStyle w:val="Prrafodelista"/>
              <w:numPr>
                <w:ilvl w:val="0"/>
                <w:numId w:val="10"/>
              </w:numPr>
              <w:rPr>
                <w:del w:id="1864" w:author="José Rafael García Lázaro" w:date="2017-06-01T13:35:00Z"/>
              </w:rPr>
              <w:pPrChange w:id="1865" w:author="José Rafael García Lázaro" w:date="2017-06-01T13:35:00Z">
                <w:pPr/>
              </w:pPrChange>
            </w:pPr>
          </w:p>
        </w:tc>
        <w:tc>
          <w:tcPr>
            <w:tcW w:w="336" w:type="dxa"/>
            <w:tcBorders>
              <w:top w:val="single" w:sz="6" w:space="0" w:color="000000"/>
              <w:left w:val="single" w:sz="12" w:space="0" w:color="000000"/>
              <w:bottom w:val="single" w:sz="12" w:space="0" w:color="000000"/>
              <w:right w:val="single" w:sz="6" w:space="0" w:color="000000"/>
            </w:tcBorders>
          </w:tcPr>
          <w:p w:rsidR="00D3541D" w:rsidRDefault="00D3541D">
            <w:pPr>
              <w:pStyle w:val="Prrafodelista"/>
              <w:numPr>
                <w:ilvl w:val="0"/>
                <w:numId w:val="10"/>
              </w:numPr>
              <w:rPr>
                <w:del w:id="1866" w:author="José Rafael García Lázaro" w:date="2017-06-01T13:35:00Z"/>
              </w:rPr>
              <w:pPrChange w:id="1867"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6" w:space="0" w:color="000000"/>
            </w:tcBorders>
          </w:tcPr>
          <w:p w:rsidR="00D3541D" w:rsidRDefault="00D3541D">
            <w:pPr>
              <w:pStyle w:val="Prrafodelista"/>
              <w:numPr>
                <w:ilvl w:val="0"/>
                <w:numId w:val="10"/>
              </w:numPr>
              <w:rPr>
                <w:del w:id="1868" w:author="José Rafael García Lázaro" w:date="2017-06-01T13:35:00Z"/>
              </w:rPr>
              <w:pPrChange w:id="1869" w:author="José Rafael García Lázaro" w:date="2017-06-01T13:35:00Z">
                <w:pPr/>
              </w:pPrChange>
            </w:pPr>
          </w:p>
        </w:tc>
        <w:tc>
          <w:tcPr>
            <w:tcW w:w="336" w:type="dxa"/>
            <w:tcBorders>
              <w:top w:val="single" w:sz="6" w:space="0" w:color="000000"/>
              <w:left w:val="single" w:sz="6" w:space="0" w:color="000000"/>
              <w:bottom w:val="single" w:sz="12" w:space="0" w:color="000000"/>
              <w:right w:val="single" w:sz="12" w:space="0" w:color="000000"/>
            </w:tcBorders>
          </w:tcPr>
          <w:p w:rsidR="00D3541D" w:rsidRDefault="00D3541D">
            <w:pPr>
              <w:pStyle w:val="Prrafodelista"/>
              <w:numPr>
                <w:ilvl w:val="0"/>
                <w:numId w:val="10"/>
              </w:numPr>
              <w:rPr>
                <w:del w:id="1870" w:author="José Rafael García Lázaro" w:date="2017-06-01T13:35:00Z"/>
              </w:rPr>
              <w:pPrChange w:id="1871" w:author="José Rafael García Lázaro" w:date="2017-06-01T13:35:00Z">
                <w:pPr/>
              </w:pPrChange>
            </w:pPr>
          </w:p>
        </w:tc>
      </w:tr>
      <w:tr w:rsidR="004B335E" w:rsidDel="00CE7E6D" w:rsidTr="00AB5345">
        <w:trPr>
          <w:jc w:val="center"/>
          <w:del w:id="1872" w:author="José Rafael García Lázaro" w:date="2017-06-01T13:35:00Z"/>
        </w:trPr>
        <w:tc>
          <w:tcPr>
            <w:tcW w:w="672" w:type="dxa"/>
            <w:gridSpan w:val="2"/>
            <w:vMerge w:val="restart"/>
            <w:tcBorders>
              <w:top w:val="nil"/>
              <w:left w:val="nil"/>
              <w:bottom w:val="nil"/>
              <w:right w:val="nil"/>
            </w:tcBorders>
          </w:tcPr>
          <w:p w:rsidR="00D3541D" w:rsidRDefault="00D3541D">
            <w:pPr>
              <w:pStyle w:val="Prrafodelista"/>
              <w:numPr>
                <w:ilvl w:val="0"/>
                <w:numId w:val="10"/>
              </w:numPr>
              <w:rPr>
                <w:del w:id="1873" w:author="José Rafael García Lázaro" w:date="2017-06-01T13:35:00Z"/>
              </w:rPr>
              <w:pPrChange w:id="1874" w:author="José Rafael García Lázaro" w:date="2017-06-01T13:35:00Z">
                <w:pPr/>
              </w:pPrChange>
            </w:pPr>
          </w:p>
        </w:tc>
        <w:tc>
          <w:tcPr>
            <w:tcW w:w="336" w:type="dxa"/>
            <w:tcBorders>
              <w:top w:val="single" w:sz="12" w:space="0" w:color="000000"/>
              <w:left w:val="nil"/>
              <w:bottom w:val="nil"/>
              <w:right w:val="nil"/>
            </w:tcBorders>
          </w:tcPr>
          <w:p w:rsidR="00D3541D" w:rsidRDefault="004B335E">
            <w:pPr>
              <w:pStyle w:val="Prrafodelista"/>
              <w:numPr>
                <w:ilvl w:val="0"/>
                <w:numId w:val="10"/>
              </w:numPr>
              <w:rPr>
                <w:del w:id="1875" w:author="José Rafael García Lázaro" w:date="2017-06-01T13:35:00Z"/>
              </w:rPr>
              <w:pPrChange w:id="1876" w:author="José Rafael García Lázaro" w:date="2017-06-01T13:35:00Z">
                <w:pPr/>
              </w:pPrChange>
            </w:pPr>
            <w:del w:id="1877" w:author="José Rafael García Lázaro" w:date="2017-06-01T13:35:00Z">
              <w:r w:rsidDel="00CE7E6D">
                <w:delText>0</w:delText>
              </w:r>
            </w:del>
          </w:p>
        </w:tc>
        <w:tc>
          <w:tcPr>
            <w:tcW w:w="336" w:type="dxa"/>
            <w:tcBorders>
              <w:top w:val="single" w:sz="12" w:space="0" w:color="000000"/>
              <w:left w:val="nil"/>
              <w:bottom w:val="nil"/>
              <w:right w:val="nil"/>
            </w:tcBorders>
          </w:tcPr>
          <w:p w:rsidR="00D3541D" w:rsidRDefault="004B335E">
            <w:pPr>
              <w:pStyle w:val="Prrafodelista"/>
              <w:numPr>
                <w:ilvl w:val="0"/>
                <w:numId w:val="10"/>
              </w:numPr>
              <w:rPr>
                <w:del w:id="1878" w:author="José Rafael García Lázaro" w:date="2017-06-01T13:35:00Z"/>
              </w:rPr>
              <w:pPrChange w:id="1879" w:author="José Rafael García Lázaro" w:date="2017-06-01T13:35:00Z">
                <w:pPr/>
              </w:pPrChange>
            </w:pPr>
            <w:del w:id="1880" w:author="José Rafael García Lázaro" w:date="2017-06-01T13:35:00Z">
              <w:r w:rsidDel="00CE7E6D">
                <w:delText>1</w:delText>
              </w:r>
            </w:del>
          </w:p>
        </w:tc>
        <w:tc>
          <w:tcPr>
            <w:tcW w:w="336" w:type="dxa"/>
            <w:tcBorders>
              <w:top w:val="single" w:sz="12" w:space="0" w:color="000000"/>
              <w:left w:val="nil"/>
              <w:bottom w:val="nil"/>
              <w:right w:val="nil"/>
            </w:tcBorders>
          </w:tcPr>
          <w:p w:rsidR="00D3541D" w:rsidRDefault="004B335E">
            <w:pPr>
              <w:pStyle w:val="Prrafodelista"/>
              <w:numPr>
                <w:ilvl w:val="0"/>
                <w:numId w:val="10"/>
              </w:numPr>
              <w:rPr>
                <w:del w:id="1881" w:author="José Rafael García Lázaro" w:date="2017-06-01T13:35:00Z"/>
              </w:rPr>
              <w:pPrChange w:id="1882" w:author="José Rafael García Lázaro" w:date="2017-06-01T13:35:00Z">
                <w:pPr/>
              </w:pPrChange>
            </w:pPr>
            <w:del w:id="1883" w:author="José Rafael García Lázaro" w:date="2017-06-01T13:35:00Z">
              <w:r w:rsidDel="00CE7E6D">
                <w:delText>2</w:delText>
              </w:r>
            </w:del>
          </w:p>
        </w:tc>
        <w:tc>
          <w:tcPr>
            <w:tcW w:w="336" w:type="dxa"/>
            <w:tcBorders>
              <w:top w:val="single" w:sz="12" w:space="0" w:color="000000"/>
              <w:left w:val="nil"/>
              <w:bottom w:val="nil"/>
              <w:right w:val="nil"/>
            </w:tcBorders>
          </w:tcPr>
          <w:p w:rsidR="00D3541D" w:rsidRDefault="004B335E">
            <w:pPr>
              <w:pStyle w:val="Prrafodelista"/>
              <w:numPr>
                <w:ilvl w:val="0"/>
                <w:numId w:val="10"/>
              </w:numPr>
              <w:rPr>
                <w:del w:id="1884" w:author="José Rafael García Lázaro" w:date="2017-06-01T13:35:00Z"/>
              </w:rPr>
              <w:pPrChange w:id="1885" w:author="José Rafael García Lázaro" w:date="2017-06-01T13:35:00Z">
                <w:pPr/>
              </w:pPrChange>
            </w:pPr>
            <w:del w:id="1886" w:author="José Rafael García Lázaro" w:date="2017-06-01T13:35:00Z">
              <w:r w:rsidDel="00CE7E6D">
                <w:delText>3</w:delText>
              </w:r>
            </w:del>
          </w:p>
        </w:tc>
        <w:tc>
          <w:tcPr>
            <w:tcW w:w="336" w:type="dxa"/>
            <w:tcBorders>
              <w:top w:val="single" w:sz="12" w:space="0" w:color="000000"/>
              <w:left w:val="nil"/>
              <w:bottom w:val="nil"/>
              <w:right w:val="nil"/>
            </w:tcBorders>
          </w:tcPr>
          <w:p w:rsidR="00D3541D" w:rsidRDefault="004B335E">
            <w:pPr>
              <w:pStyle w:val="Prrafodelista"/>
              <w:numPr>
                <w:ilvl w:val="0"/>
                <w:numId w:val="10"/>
              </w:numPr>
              <w:rPr>
                <w:del w:id="1887" w:author="José Rafael García Lázaro" w:date="2017-06-01T13:35:00Z"/>
              </w:rPr>
              <w:pPrChange w:id="1888" w:author="José Rafael García Lázaro" w:date="2017-06-01T13:35:00Z">
                <w:pPr/>
              </w:pPrChange>
            </w:pPr>
            <w:del w:id="1889" w:author="José Rafael García Lázaro" w:date="2017-06-01T13:35:00Z">
              <w:r w:rsidDel="00CE7E6D">
                <w:delText>4</w:delText>
              </w:r>
            </w:del>
          </w:p>
        </w:tc>
        <w:tc>
          <w:tcPr>
            <w:tcW w:w="336" w:type="dxa"/>
            <w:tcBorders>
              <w:top w:val="single" w:sz="12" w:space="0" w:color="000000"/>
              <w:left w:val="nil"/>
              <w:bottom w:val="nil"/>
              <w:right w:val="nil"/>
            </w:tcBorders>
          </w:tcPr>
          <w:p w:rsidR="00D3541D" w:rsidRDefault="004B335E">
            <w:pPr>
              <w:pStyle w:val="Prrafodelista"/>
              <w:numPr>
                <w:ilvl w:val="0"/>
                <w:numId w:val="10"/>
              </w:numPr>
              <w:rPr>
                <w:del w:id="1890" w:author="José Rafael García Lázaro" w:date="2017-06-01T13:35:00Z"/>
              </w:rPr>
              <w:pPrChange w:id="1891" w:author="José Rafael García Lázaro" w:date="2017-06-01T13:35:00Z">
                <w:pPr/>
              </w:pPrChange>
            </w:pPr>
            <w:del w:id="1892" w:author="José Rafael García Lázaro" w:date="2017-06-01T13:35:00Z">
              <w:r w:rsidDel="00CE7E6D">
                <w:delText>5</w:delText>
              </w:r>
            </w:del>
          </w:p>
        </w:tc>
      </w:tr>
      <w:tr w:rsidR="004B335E" w:rsidDel="00CE7E6D" w:rsidTr="00AB5345">
        <w:trPr>
          <w:jc w:val="center"/>
          <w:del w:id="1893" w:author="José Rafael García Lázaro" w:date="2017-06-01T13:35:00Z"/>
        </w:trPr>
        <w:tc>
          <w:tcPr>
            <w:tcW w:w="672" w:type="dxa"/>
            <w:gridSpan w:val="2"/>
            <w:vMerge/>
            <w:tcBorders>
              <w:top w:val="nil"/>
              <w:left w:val="nil"/>
              <w:bottom w:val="nil"/>
              <w:right w:val="nil"/>
            </w:tcBorders>
          </w:tcPr>
          <w:p w:rsidR="00D3541D" w:rsidRDefault="00D3541D">
            <w:pPr>
              <w:pStyle w:val="Prrafodelista"/>
              <w:numPr>
                <w:ilvl w:val="0"/>
                <w:numId w:val="10"/>
              </w:numPr>
              <w:rPr>
                <w:del w:id="1894" w:author="José Rafael García Lázaro" w:date="2017-06-01T13:35:00Z"/>
              </w:rPr>
              <w:pPrChange w:id="1895" w:author="José Rafael García Lázaro" w:date="2017-06-01T13:35:00Z">
                <w:pPr/>
              </w:pPrChange>
            </w:pPr>
          </w:p>
        </w:tc>
        <w:tc>
          <w:tcPr>
            <w:tcW w:w="1008" w:type="dxa"/>
            <w:gridSpan w:val="3"/>
            <w:tcBorders>
              <w:top w:val="nil"/>
              <w:left w:val="nil"/>
              <w:bottom w:val="nil"/>
              <w:right w:val="nil"/>
            </w:tcBorders>
          </w:tcPr>
          <w:p w:rsidR="00D3541D" w:rsidRDefault="004B335E">
            <w:pPr>
              <w:pStyle w:val="Prrafodelista"/>
              <w:numPr>
                <w:ilvl w:val="0"/>
                <w:numId w:val="10"/>
              </w:numPr>
              <w:rPr>
                <w:del w:id="1896" w:author="José Rafael García Lázaro" w:date="2017-06-01T13:35:00Z"/>
              </w:rPr>
              <w:pPrChange w:id="1897" w:author="José Rafael García Lázaro" w:date="2017-06-01T13:35:00Z">
                <w:pPr/>
              </w:pPrChange>
            </w:pPr>
            <w:del w:id="1898" w:author="José Rafael García Lázaro" w:date="2017-06-01T13:35:00Z">
              <w:r w:rsidDel="00CE7E6D">
                <w:delText>0</w:delText>
              </w:r>
            </w:del>
          </w:p>
        </w:tc>
        <w:tc>
          <w:tcPr>
            <w:tcW w:w="1008" w:type="dxa"/>
            <w:gridSpan w:val="3"/>
            <w:tcBorders>
              <w:top w:val="nil"/>
              <w:left w:val="nil"/>
              <w:bottom w:val="nil"/>
              <w:right w:val="nil"/>
            </w:tcBorders>
          </w:tcPr>
          <w:p w:rsidR="00D3541D" w:rsidRDefault="004B335E">
            <w:pPr>
              <w:pStyle w:val="Prrafodelista"/>
              <w:numPr>
                <w:ilvl w:val="0"/>
                <w:numId w:val="10"/>
              </w:numPr>
              <w:rPr>
                <w:del w:id="1899" w:author="José Rafael García Lázaro" w:date="2017-06-01T13:35:00Z"/>
              </w:rPr>
              <w:pPrChange w:id="1900" w:author="José Rafael García Lázaro" w:date="2017-06-01T13:35:00Z">
                <w:pPr/>
              </w:pPrChange>
            </w:pPr>
            <w:del w:id="1901" w:author="José Rafael García Lázaro" w:date="2017-06-01T13:35:00Z">
              <w:r w:rsidDel="00CE7E6D">
                <w:delText>1</w:delText>
              </w:r>
            </w:del>
          </w:p>
        </w:tc>
      </w:tr>
    </w:tbl>
    <w:p w:rsidR="00A7679B" w:rsidRDefault="00A7679B" w:rsidP="00A7679B">
      <w:pPr>
        <w:rPr>
          <w:ins w:id="1902" w:author="José Rafael García Lázaro" w:date="2017-06-02T11:55:00Z"/>
        </w:rPr>
      </w:pPr>
    </w:p>
    <w:p w:rsidR="00D3541D" w:rsidRDefault="00A7679B">
      <w:pPr>
        <w:ind w:left="2832" w:firstLine="708"/>
        <w:rPr>
          <w:ins w:id="1903" w:author="José Rafael García Lázaro" w:date="2017-06-02T11:55:00Z"/>
          <w:sz w:val="20"/>
          <w:szCs w:val="20"/>
        </w:rPr>
        <w:pPrChange w:id="1904" w:author="José Rafael García Lázaro" w:date="2017-06-02T11:55:00Z">
          <w:pPr/>
        </w:pPrChange>
      </w:pPr>
      <w:ins w:id="1905" w:author="José Rafael García Lázaro" w:date="2017-06-02T11:55:00Z">
        <w:r w:rsidRPr="00970314">
          <w:rPr>
            <w:sz w:val="20"/>
            <w:szCs w:val="20"/>
          </w:rPr>
          <w:t>i</w:t>
        </w:r>
        <w:r w:rsidRPr="00970314">
          <w:rPr>
            <w:sz w:val="20"/>
            <w:szCs w:val="20"/>
          </w:rPr>
          <w:sym w:font="Wingdings" w:char="F0DF"/>
        </w:r>
        <w:r w:rsidRPr="00970314">
          <w:rPr>
            <w:sz w:val="20"/>
            <w:szCs w:val="20"/>
          </w:rPr>
          <w:t>0</w:t>
        </w:r>
      </w:ins>
    </w:p>
    <w:p w:rsidR="00D3541D" w:rsidRDefault="00A7679B">
      <w:pPr>
        <w:ind w:left="2124"/>
        <w:rPr>
          <w:ins w:id="1906" w:author="José Rafael García Lázaro" w:date="2017-06-02T11:55:00Z"/>
          <w:sz w:val="20"/>
          <w:szCs w:val="20"/>
        </w:rPr>
        <w:pPrChange w:id="1907" w:author="José Rafael García Lázaro" w:date="2017-06-02T11:55:00Z">
          <w:pPr/>
        </w:pPrChange>
      </w:pPr>
      <w:ins w:id="1908" w:author="José Rafael García Lázaro" w:date="2017-06-02T11:55:00Z">
        <w:r w:rsidRPr="00970314">
          <w:rPr>
            <w:sz w:val="20"/>
            <w:szCs w:val="20"/>
          </w:rPr>
          <w:tab/>
        </w:r>
        <w:r w:rsidRPr="00970314">
          <w:rPr>
            <w:sz w:val="20"/>
            <w:szCs w:val="20"/>
          </w:rPr>
          <w:tab/>
          <w:t>Mientras((i&lt;</w:t>
        </w:r>
        <w:proofErr w:type="spellStart"/>
        <w:r w:rsidRPr="00970314">
          <w:rPr>
            <w:sz w:val="20"/>
            <w:szCs w:val="20"/>
          </w:rPr>
          <w:t>cr.n</w:t>
        </w:r>
        <w:proofErr w:type="spellEnd"/>
        <w:r w:rsidRPr="00970314">
          <w:rPr>
            <w:sz w:val="20"/>
            <w:szCs w:val="20"/>
          </w:rPr>
          <w:t>)y(res))</w:t>
        </w:r>
      </w:ins>
    </w:p>
    <w:p w:rsidR="00D3541D" w:rsidRDefault="00A7679B">
      <w:pPr>
        <w:ind w:left="2124"/>
        <w:rPr>
          <w:ins w:id="1909" w:author="José Rafael García Lázaro" w:date="2017-06-02T11:55:00Z"/>
          <w:sz w:val="20"/>
          <w:szCs w:val="20"/>
        </w:rPr>
        <w:pPrChange w:id="1910" w:author="José Rafael García Lázaro" w:date="2017-06-02T11:55:00Z">
          <w:pPr/>
        </w:pPrChange>
      </w:pPr>
      <w:ins w:id="1911" w:author="José Rafael García Lázaro" w:date="2017-06-02T11:55:00Z">
        <w:r w:rsidRPr="00970314">
          <w:rPr>
            <w:sz w:val="20"/>
            <w:szCs w:val="20"/>
          </w:rPr>
          <w:tab/>
        </w:r>
        <w:r w:rsidRPr="00970314">
          <w:rPr>
            <w:sz w:val="20"/>
            <w:szCs w:val="20"/>
          </w:rPr>
          <w:tab/>
          <w:t>Hacer</w:t>
        </w:r>
        <w:r w:rsidRPr="00970314">
          <w:rPr>
            <w:sz w:val="20"/>
            <w:szCs w:val="20"/>
          </w:rPr>
          <w:tab/>
          <w:t>j</w:t>
        </w:r>
        <w:r w:rsidRPr="00970314">
          <w:rPr>
            <w:sz w:val="20"/>
            <w:szCs w:val="20"/>
          </w:rPr>
          <w:sym w:font="Wingdings" w:char="F0DF"/>
        </w:r>
        <w:r w:rsidRPr="00970314">
          <w:rPr>
            <w:sz w:val="20"/>
            <w:szCs w:val="20"/>
          </w:rPr>
          <w:t>0</w:t>
        </w:r>
      </w:ins>
    </w:p>
    <w:p w:rsidR="00D3541D" w:rsidRDefault="00A7679B">
      <w:pPr>
        <w:ind w:left="2124"/>
        <w:rPr>
          <w:ins w:id="1912" w:author="José Rafael García Lázaro" w:date="2017-06-02T11:55:00Z"/>
          <w:sz w:val="20"/>
          <w:szCs w:val="20"/>
        </w:rPr>
        <w:pPrChange w:id="1913" w:author="José Rafael García Lázaro" w:date="2017-06-02T11:55:00Z">
          <w:pPr/>
        </w:pPrChange>
      </w:pPr>
      <w:ins w:id="1914" w:author="José Rafael García Lázaro" w:date="2017-06-02T11:55:00Z">
        <w:r w:rsidRPr="00970314">
          <w:rPr>
            <w:sz w:val="20"/>
            <w:szCs w:val="20"/>
          </w:rPr>
          <w:tab/>
        </w:r>
        <w:r w:rsidRPr="00970314">
          <w:rPr>
            <w:sz w:val="20"/>
            <w:szCs w:val="20"/>
          </w:rPr>
          <w:tab/>
        </w:r>
        <w:r w:rsidRPr="00970314">
          <w:rPr>
            <w:sz w:val="20"/>
            <w:szCs w:val="20"/>
          </w:rPr>
          <w:tab/>
          <w:t>Mientras((j&lt;</w:t>
        </w:r>
        <w:proofErr w:type="spellStart"/>
        <w:r w:rsidRPr="00970314">
          <w:rPr>
            <w:sz w:val="20"/>
            <w:szCs w:val="20"/>
          </w:rPr>
          <w:t>cr.n</w:t>
        </w:r>
        <w:proofErr w:type="spellEnd"/>
        <w:r w:rsidRPr="00970314">
          <w:rPr>
            <w:sz w:val="20"/>
            <w:szCs w:val="20"/>
          </w:rPr>
          <w:t>)y(res))</w:t>
        </w:r>
      </w:ins>
    </w:p>
    <w:p w:rsidR="00D3541D" w:rsidRDefault="00A7679B">
      <w:pPr>
        <w:ind w:left="2124"/>
        <w:rPr>
          <w:ins w:id="1915" w:author="José Rafael García Lázaro" w:date="2017-06-02T11:55:00Z"/>
          <w:sz w:val="20"/>
          <w:szCs w:val="20"/>
        </w:rPr>
        <w:pPrChange w:id="1916" w:author="José Rafael García Lázaro" w:date="2017-06-02T11:55:00Z">
          <w:pPr/>
        </w:pPrChange>
      </w:pPr>
      <w:ins w:id="1917" w:author="José Rafael García Lázaro" w:date="2017-06-02T11:55:00Z">
        <w:r w:rsidRPr="00970314">
          <w:rPr>
            <w:sz w:val="20"/>
            <w:szCs w:val="20"/>
          </w:rPr>
          <w:tab/>
        </w:r>
        <w:r w:rsidRPr="00970314">
          <w:rPr>
            <w:sz w:val="20"/>
            <w:szCs w:val="20"/>
          </w:rPr>
          <w:tab/>
        </w:r>
        <w:r w:rsidRPr="00970314">
          <w:rPr>
            <w:sz w:val="20"/>
            <w:szCs w:val="20"/>
          </w:rPr>
          <w:tab/>
          <w:t>Hacer</w:t>
        </w:r>
        <w:r w:rsidRPr="00970314">
          <w:rPr>
            <w:sz w:val="20"/>
            <w:szCs w:val="20"/>
          </w:rPr>
          <w:tab/>
          <w:t>Si(</w:t>
        </w:r>
        <w:proofErr w:type="spellStart"/>
        <w:r w:rsidRPr="00970314">
          <w:rPr>
            <w:sz w:val="20"/>
            <w:szCs w:val="20"/>
          </w:rPr>
          <w:t>cr.m</w:t>
        </w:r>
        <w:proofErr w:type="spellEnd"/>
        <w:r w:rsidRPr="00970314">
          <w:rPr>
            <w:sz w:val="20"/>
            <w:szCs w:val="20"/>
          </w:rPr>
          <w:t xml:space="preserve">[k][i][j]≠ </w:t>
        </w:r>
        <w:proofErr w:type="spellStart"/>
        <w:r w:rsidRPr="00970314">
          <w:rPr>
            <w:sz w:val="20"/>
            <w:szCs w:val="20"/>
          </w:rPr>
          <w:t>cr.m</w:t>
        </w:r>
        <w:proofErr w:type="spellEnd"/>
        <w:r w:rsidRPr="00970314">
          <w:rPr>
            <w:sz w:val="20"/>
            <w:szCs w:val="20"/>
          </w:rPr>
          <w:t>[k][0][0])</w:t>
        </w:r>
      </w:ins>
    </w:p>
    <w:p w:rsidR="00D3541D" w:rsidRDefault="00A7679B">
      <w:pPr>
        <w:ind w:left="2124"/>
        <w:rPr>
          <w:ins w:id="1918" w:author="José Rafael García Lázaro" w:date="2017-06-02T11:55:00Z"/>
          <w:sz w:val="20"/>
          <w:szCs w:val="20"/>
        </w:rPr>
        <w:pPrChange w:id="1919" w:author="José Rafael García Lázaro" w:date="2017-06-02T11:55:00Z">
          <w:pPr/>
        </w:pPrChange>
      </w:pPr>
      <w:ins w:id="1920" w:author="José Rafael García Lázaro" w:date="2017-06-02T11:55:00Z">
        <w:r w:rsidRPr="00970314">
          <w:rPr>
            <w:sz w:val="20"/>
            <w:szCs w:val="20"/>
          </w:rPr>
          <w:tab/>
        </w:r>
        <w:r w:rsidRPr="00970314">
          <w:rPr>
            <w:sz w:val="20"/>
            <w:szCs w:val="20"/>
          </w:rPr>
          <w:tab/>
        </w:r>
        <w:r w:rsidRPr="00970314">
          <w:rPr>
            <w:sz w:val="20"/>
            <w:szCs w:val="20"/>
          </w:rPr>
          <w:tab/>
        </w:r>
        <w:r w:rsidRPr="00970314">
          <w:rPr>
            <w:sz w:val="20"/>
            <w:szCs w:val="20"/>
          </w:rPr>
          <w:tab/>
          <w:t>Entonces</w:t>
        </w:r>
        <w:r w:rsidRPr="00970314">
          <w:rPr>
            <w:sz w:val="20"/>
            <w:szCs w:val="20"/>
          </w:rPr>
          <w:tab/>
          <w:t>res</w:t>
        </w:r>
        <w:r w:rsidRPr="00970314">
          <w:rPr>
            <w:sz w:val="20"/>
            <w:szCs w:val="20"/>
          </w:rPr>
          <w:sym w:font="Wingdings" w:char="F0DF"/>
        </w:r>
        <w:r w:rsidRPr="00970314">
          <w:rPr>
            <w:sz w:val="20"/>
            <w:szCs w:val="20"/>
          </w:rPr>
          <w:t>falso</w:t>
        </w:r>
      </w:ins>
    </w:p>
    <w:p w:rsidR="00D3541D" w:rsidRDefault="00A7679B">
      <w:pPr>
        <w:ind w:left="2124"/>
        <w:rPr>
          <w:ins w:id="1921" w:author="José Rafael García Lázaro" w:date="2017-06-02T11:55:00Z"/>
          <w:sz w:val="20"/>
          <w:szCs w:val="20"/>
        </w:rPr>
        <w:pPrChange w:id="1922" w:author="José Rafael García Lázaro" w:date="2017-06-02T11:55:00Z">
          <w:pPr/>
        </w:pPrChange>
      </w:pPr>
      <w:ins w:id="1923" w:author="José Rafael García Lázaro" w:date="2017-06-02T11:55:00Z">
        <w:r w:rsidRPr="00970314">
          <w:rPr>
            <w:sz w:val="20"/>
            <w:szCs w:val="20"/>
          </w:rPr>
          <w:tab/>
        </w:r>
        <w:r w:rsidRPr="00970314">
          <w:rPr>
            <w:sz w:val="20"/>
            <w:szCs w:val="20"/>
          </w:rPr>
          <w:tab/>
        </w:r>
        <w:r w:rsidRPr="00970314">
          <w:rPr>
            <w:sz w:val="20"/>
            <w:szCs w:val="20"/>
          </w:rPr>
          <w:tab/>
        </w:r>
        <w:r w:rsidRPr="00970314">
          <w:rPr>
            <w:sz w:val="20"/>
            <w:szCs w:val="20"/>
          </w:rPr>
          <w:tab/>
          <w:t xml:space="preserve">Sino </w:t>
        </w:r>
        <w:r w:rsidRPr="00970314">
          <w:rPr>
            <w:sz w:val="20"/>
            <w:szCs w:val="20"/>
          </w:rPr>
          <w:tab/>
        </w:r>
        <w:r w:rsidRPr="00970314">
          <w:rPr>
            <w:sz w:val="20"/>
            <w:szCs w:val="20"/>
          </w:rPr>
          <w:tab/>
          <w:t>j</w:t>
        </w:r>
        <w:r w:rsidRPr="00970314">
          <w:rPr>
            <w:sz w:val="20"/>
            <w:szCs w:val="20"/>
          </w:rPr>
          <w:sym w:font="Wingdings" w:char="F0DF"/>
        </w:r>
        <w:r w:rsidRPr="00970314">
          <w:rPr>
            <w:sz w:val="20"/>
            <w:szCs w:val="20"/>
          </w:rPr>
          <w:t>j+1</w:t>
        </w:r>
      </w:ins>
    </w:p>
    <w:p w:rsidR="00D3541D" w:rsidRDefault="00A7679B">
      <w:pPr>
        <w:ind w:left="2832"/>
        <w:rPr>
          <w:ins w:id="1924" w:author="José Rafael García Lázaro" w:date="2017-06-02T11:55:00Z"/>
          <w:sz w:val="20"/>
          <w:szCs w:val="20"/>
        </w:rPr>
        <w:pPrChange w:id="1925" w:author="José Rafael García Lázaro" w:date="2017-06-02T11:55:00Z">
          <w:pPr>
            <w:ind w:left="708"/>
          </w:pPr>
        </w:pPrChange>
      </w:pPr>
      <w:ins w:id="1926" w:author="José Rafael García Lázaro" w:date="2017-06-02T11:55:00Z">
        <w:r w:rsidRPr="00970314">
          <w:rPr>
            <w:sz w:val="20"/>
            <w:szCs w:val="20"/>
          </w:rPr>
          <w:tab/>
        </w:r>
        <w:r w:rsidRPr="00970314">
          <w:rPr>
            <w:sz w:val="20"/>
            <w:szCs w:val="20"/>
          </w:rPr>
          <w:tab/>
        </w:r>
        <w:r w:rsidRPr="00970314">
          <w:rPr>
            <w:sz w:val="20"/>
            <w:szCs w:val="20"/>
          </w:rPr>
          <w:tab/>
        </w:r>
        <w:proofErr w:type="spellStart"/>
        <w:r w:rsidRPr="00970314">
          <w:rPr>
            <w:sz w:val="20"/>
            <w:szCs w:val="20"/>
          </w:rPr>
          <w:t>Fin_si</w:t>
        </w:r>
        <w:proofErr w:type="spellEnd"/>
      </w:ins>
    </w:p>
    <w:p w:rsidR="00D3541D" w:rsidRDefault="00A7679B">
      <w:pPr>
        <w:ind w:left="4248"/>
        <w:rPr>
          <w:ins w:id="1927" w:author="José Rafael García Lázaro" w:date="2017-06-02T11:55:00Z"/>
          <w:sz w:val="20"/>
          <w:szCs w:val="20"/>
        </w:rPr>
        <w:pPrChange w:id="1928" w:author="José Rafael García Lázaro" w:date="2017-06-02T11:55:00Z">
          <w:pPr>
            <w:ind w:left="2124"/>
          </w:pPr>
        </w:pPrChange>
      </w:pPr>
      <w:proofErr w:type="spellStart"/>
      <w:ins w:id="1929" w:author="José Rafael García Lázaro" w:date="2017-06-02T11:55:00Z">
        <w:r w:rsidRPr="00970314">
          <w:rPr>
            <w:sz w:val="20"/>
            <w:szCs w:val="20"/>
          </w:rPr>
          <w:t>Fin_mientras</w:t>
        </w:r>
        <w:proofErr w:type="spellEnd"/>
      </w:ins>
    </w:p>
    <w:p w:rsidR="00D3541D" w:rsidRDefault="00A7679B">
      <w:pPr>
        <w:ind w:left="2124"/>
        <w:rPr>
          <w:ins w:id="1930" w:author="José Rafael García Lázaro" w:date="2017-06-02T11:55:00Z"/>
          <w:sz w:val="20"/>
          <w:szCs w:val="20"/>
        </w:rPr>
        <w:pPrChange w:id="1931" w:author="José Rafael García Lázaro" w:date="2017-06-02T11:55:00Z">
          <w:pPr/>
        </w:pPrChange>
      </w:pPr>
      <w:ins w:id="1932" w:author="José Rafael García Lázaro" w:date="2017-06-02T11:55:00Z">
        <w:r w:rsidRPr="00970314">
          <w:rPr>
            <w:sz w:val="20"/>
            <w:szCs w:val="20"/>
          </w:rPr>
          <w:tab/>
        </w:r>
        <w:r w:rsidRPr="00970314">
          <w:rPr>
            <w:sz w:val="20"/>
            <w:szCs w:val="20"/>
          </w:rPr>
          <w:tab/>
        </w:r>
        <w:r w:rsidRPr="00970314">
          <w:rPr>
            <w:sz w:val="20"/>
            <w:szCs w:val="20"/>
          </w:rPr>
          <w:tab/>
          <w:t>Si(res)</w:t>
        </w:r>
      </w:ins>
    </w:p>
    <w:p w:rsidR="00D3541D" w:rsidRDefault="00A7679B">
      <w:pPr>
        <w:ind w:left="2124"/>
        <w:rPr>
          <w:ins w:id="1933" w:author="José Rafael García Lázaro" w:date="2017-06-02T11:55:00Z"/>
          <w:sz w:val="20"/>
          <w:szCs w:val="20"/>
        </w:rPr>
        <w:pPrChange w:id="1934" w:author="José Rafael García Lázaro" w:date="2017-06-02T11:55:00Z">
          <w:pPr/>
        </w:pPrChange>
      </w:pPr>
      <w:ins w:id="1935" w:author="José Rafael García Lázaro" w:date="2017-06-02T11:55:00Z">
        <w:r w:rsidRPr="00970314">
          <w:rPr>
            <w:sz w:val="20"/>
            <w:szCs w:val="20"/>
          </w:rPr>
          <w:tab/>
        </w:r>
        <w:r w:rsidRPr="00970314">
          <w:rPr>
            <w:sz w:val="20"/>
            <w:szCs w:val="20"/>
          </w:rPr>
          <w:tab/>
        </w:r>
        <w:r w:rsidRPr="00970314">
          <w:rPr>
            <w:sz w:val="20"/>
            <w:szCs w:val="20"/>
          </w:rPr>
          <w:tab/>
          <w:t>Entonces</w:t>
        </w:r>
        <w:r w:rsidRPr="00970314">
          <w:rPr>
            <w:sz w:val="20"/>
            <w:szCs w:val="20"/>
          </w:rPr>
          <w:tab/>
          <w:t>i</w:t>
        </w:r>
        <w:r w:rsidRPr="00970314">
          <w:rPr>
            <w:sz w:val="20"/>
            <w:szCs w:val="20"/>
          </w:rPr>
          <w:sym w:font="Wingdings" w:char="F0DF"/>
        </w:r>
        <w:r w:rsidRPr="00970314">
          <w:rPr>
            <w:sz w:val="20"/>
            <w:szCs w:val="20"/>
          </w:rPr>
          <w:t>i+1</w:t>
        </w:r>
      </w:ins>
    </w:p>
    <w:p w:rsidR="00D3541D" w:rsidRDefault="00A7679B">
      <w:pPr>
        <w:ind w:left="4248"/>
        <w:rPr>
          <w:ins w:id="1936" w:author="José Rafael García Lázaro" w:date="2017-06-02T11:55:00Z"/>
          <w:sz w:val="20"/>
          <w:szCs w:val="20"/>
        </w:rPr>
        <w:pPrChange w:id="1937" w:author="José Rafael García Lázaro" w:date="2017-06-02T11:55:00Z">
          <w:pPr>
            <w:ind w:left="2124"/>
          </w:pPr>
        </w:pPrChange>
      </w:pPr>
      <w:proofErr w:type="spellStart"/>
      <w:ins w:id="1938" w:author="José Rafael García Lázaro" w:date="2017-06-02T11:55:00Z">
        <w:r w:rsidRPr="00970314">
          <w:rPr>
            <w:sz w:val="20"/>
            <w:szCs w:val="20"/>
          </w:rPr>
          <w:t>Fin_si</w:t>
        </w:r>
        <w:proofErr w:type="spellEnd"/>
      </w:ins>
    </w:p>
    <w:p w:rsidR="00D3541D" w:rsidRDefault="00A7679B">
      <w:pPr>
        <w:ind w:left="2124"/>
        <w:rPr>
          <w:ins w:id="1939" w:author="José Rafael García Lázaro" w:date="2017-06-02T11:55:00Z"/>
          <w:sz w:val="20"/>
          <w:szCs w:val="20"/>
        </w:rPr>
        <w:pPrChange w:id="1940" w:author="José Rafael García Lázaro" w:date="2017-06-02T11:55:00Z">
          <w:pPr/>
        </w:pPrChange>
      </w:pPr>
      <w:ins w:id="1941" w:author="José Rafael García Lázaro" w:date="2017-06-02T11:55:00Z">
        <w:r w:rsidRPr="00970314">
          <w:rPr>
            <w:sz w:val="20"/>
            <w:szCs w:val="20"/>
          </w:rPr>
          <w:tab/>
        </w:r>
        <w:r w:rsidRPr="00970314">
          <w:rPr>
            <w:sz w:val="20"/>
            <w:szCs w:val="20"/>
          </w:rPr>
          <w:tab/>
        </w:r>
        <w:proofErr w:type="spellStart"/>
        <w:r w:rsidRPr="00970314">
          <w:rPr>
            <w:sz w:val="20"/>
            <w:szCs w:val="20"/>
          </w:rPr>
          <w:t>Fin_mientras</w:t>
        </w:r>
        <w:proofErr w:type="spellEnd"/>
      </w:ins>
    </w:p>
    <w:p w:rsidR="00BA425A" w:rsidRDefault="00BA425A"/>
    <w:tbl>
      <w:tblPr>
        <w:tblStyle w:val="Tablaconcuadrcula"/>
        <w:tblW w:w="0" w:type="auto"/>
        <w:tblLook w:val="04A0"/>
        <w:tblPrChange w:id="1942" w:author="José Rafael García Lázaro" w:date="2017-06-02T11:17:00Z">
          <w:tblPr>
            <w:tblStyle w:val="Tablaconcuadrcula"/>
            <w:tblW w:w="0" w:type="auto"/>
            <w:tblLook w:val="04A0"/>
          </w:tblPr>
        </w:tblPrChange>
      </w:tblPr>
      <w:tblGrid>
        <w:gridCol w:w="5495"/>
        <w:gridCol w:w="5111"/>
        <w:tblGridChange w:id="1943">
          <w:tblGrid>
            <w:gridCol w:w="5778"/>
            <w:gridCol w:w="4828"/>
          </w:tblGrid>
        </w:tblGridChange>
      </w:tblGrid>
      <w:tr w:rsidR="000D7CDF" w:rsidRPr="003C2469" w:rsidTr="00EF4E9E">
        <w:tc>
          <w:tcPr>
            <w:tcW w:w="5495" w:type="dxa"/>
            <w:tcPrChange w:id="1944" w:author="José Rafael García Lázaro" w:date="2017-06-02T11:17:00Z">
              <w:tcPr>
                <w:tcW w:w="5778" w:type="dxa"/>
              </w:tcPr>
            </w:tcPrChange>
          </w:tcPr>
          <w:p w:rsidR="000D7CDF" w:rsidRPr="003C2469" w:rsidRDefault="000D7CDF" w:rsidP="000F7E66">
            <w:pPr>
              <w:jc w:val="center"/>
              <w:rPr>
                <w:b/>
              </w:rPr>
            </w:pPr>
            <w:proofErr w:type="spellStart"/>
            <w:r w:rsidRPr="003C2469">
              <w:rPr>
                <w:b/>
              </w:rPr>
              <w:t>Pseudo</w:t>
            </w:r>
            <w:proofErr w:type="spellEnd"/>
            <w:r w:rsidRPr="003C2469">
              <w:rPr>
                <w:b/>
              </w:rPr>
              <w:t>-código</w:t>
            </w:r>
          </w:p>
        </w:tc>
        <w:tc>
          <w:tcPr>
            <w:tcW w:w="5111" w:type="dxa"/>
            <w:tcPrChange w:id="1945" w:author="José Rafael García Lázaro" w:date="2017-06-02T11:17:00Z">
              <w:tcPr>
                <w:tcW w:w="4828" w:type="dxa"/>
              </w:tcPr>
            </w:tcPrChange>
          </w:tcPr>
          <w:p w:rsidR="000D7CDF" w:rsidRPr="003C2469" w:rsidRDefault="000D7CDF" w:rsidP="000F7E66">
            <w:pPr>
              <w:jc w:val="center"/>
              <w:rPr>
                <w:b/>
              </w:rPr>
            </w:pPr>
            <w:r w:rsidRPr="003C2469">
              <w:rPr>
                <w:b/>
              </w:rPr>
              <w:t>Sintaxis de C</w:t>
            </w:r>
          </w:p>
        </w:tc>
      </w:tr>
      <w:tr w:rsidR="00111774" w:rsidRPr="00C82062" w:rsidTr="00EF4E9E">
        <w:tc>
          <w:tcPr>
            <w:tcW w:w="5495" w:type="dxa"/>
            <w:tcPrChange w:id="1946" w:author="José Rafael García Lázaro" w:date="2017-06-02T11:17:00Z">
              <w:tcPr>
                <w:tcW w:w="5778" w:type="dxa"/>
              </w:tcPr>
            </w:tcPrChange>
          </w:tcPr>
          <w:p w:rsidR="00CE7E6D" w:rsidRPr="00970314" w:rsidRDefault="00CE7E6D" w:rsidP="00CE7E6D">
            <w:pPr>
              <w:rPr>
                <w:ins w:id="1947" w:author="José Rafael García Lázaro" w:date="2017-06-01T13:38:00Z"/>
                <w:sz w:val="20"/>
                <w:szCs w:val="20"/>
              </w:rPr>
            </w:pPr>
            <w:ins w:id="1948" w:author="José Rafael García Lázaro" w:date="2017-06-01T13:38:00Z">
              <w:r w:rsidRPr="00970314">
                <w:rPr>
                  <w:sz w:val="20"/>
                  <w:szCs w:val="20"/>
                </w:rPr>
                <w:t xml:space="preserve">Función </w:t>
              </w:r>
              <w:proofErr w:type="spellStart"/>
              <w:r w:rsidRPr="00970314">
                <w:rPr>
                  <w:sz w:val="20"/>
                  <w:szCs w:val="20"/>
                </w:rPr>
                <w:t>cuboResuelto</w:t>
              </w:r>
              <w:proofErr w:type="spellEnd"/>
              <w:r w:rsidRPr="00970314">
                <w:rPr>
                  <w:sz w:val="20"/>
                  <w:szCs w:val="20"/>
                </w:rPr>
                <w:t>(</w:t>
              </w:r>
              <w:proofErr w:type="spellStart"/>
              <w:r w:rsidRPr="00970314">
                <w:rPr>
                  <w:sz w:val="20"/>
                  <w:szCs w:val="20"/>
                </w:rPr>
                <w:t>cr</w:t>
              </w:r>
              <w:proofErr w:type="spellEnd"/>
              <w:r w:rsidRPr="00970314">
                <w:rPr>
                  <w:sz w:val="20"/>
                  <w:szCs w:val="20"/>
                </w:rPr>
                <w:t xml:space="preserve">: </w:t>
              </w:r>
              <w:proofErr w:type="spellStart"/>
              <w:r w:rsidRPr="00970314">
                <w:rPr>
                  <w:sz w:val="20"/>
                  <w:szCs w:val="20"/>
                </w:rPr>
                <w:t>tCuboRubik</w:t>
              </w:r>
              <w:proofErr w:type="spellEnd"/>
              <w:r w:rsidRPr="00970314">
                <w:rPr>
                  <w:sz w:val="20"/>
                  <w:szCs w:val="20"/>
                </w:rPr>
                <w:t xml:space="preserve"> (E)):lógico</w:t>
              </w:r>
            </w:ins>
          </w:p>
          <w:p w:rsidR="00CE7E6D" w:rsidRPr="00970314" w:rsidRDefault="00CE7E6D" w:rsidP="00CE7E6D">
            <w:pPr>
              <w:rPr>
                <w:ins w:id="1949" w:author="José Rafael García Lázaro" w:date="2017-06-01T13:39:00Z"/>
                <w:sz w:val="20"/>
                <w:szCs w:val="20"/>
              </w:rPr>
            </w:pPr>
            <w:ins w:id="1950" w:author="José Rafael García Lázaro" w:date="2017-06-01T13:39:00Z">
              <w:r w:rsidRPr="00970314">
                <w:rPr>
                  <w:sz w:val="20"/>
                  <w:szCs w:val="20"/>
                </w:rPr>
                <w:t>Var</w:t>
              </w:r>
            </w:ins>
            <w:ins w:id="1951" w:author="José Rafael García Lázaro" w:date="2017-06-01T13:38:00Z">
              <w:r w:rsidRPr="00970314">
                <w:rPr>
                  <w:sz w:val="20"/>
                  <w:szCs w:val="20"/>
                </w:rPr>
                <w:tab/>
              </w:r>
              <w:proofErr w:type="spellStart"/>
              <w:r w:rsidRPr="00970314">
                <w:rPr>
                  <w:sz w:val="20"/>
                  <w:szCs w:val="20"/>
                </w:rPr>
                <w:t>i,j,k</w:t>
              </w:r>
            </w:ins>
            <w:proofErr w:type="spellEnd"/>
            <w:ins w:id="1952" w:author="José Rafael García Lázaro" w:date="2017-06-01T13:39:00Z">
              <w:r w:rsidRPr="00970314">
                <w:rPr>
                  <w:sz w:val="20"/>
                  <w:szCs w:val="20"/>
                </w:rPr>
                <w:t>: entero</w:t>
              </w:r>
            </w:ins>
          </w:p>
          <w:p w:rsidR="00D3541D" w:rsidRDefault="00CE7E6D">
            <w:pPr>
              <w:ind w:left="708"/>
              <w:rPr>
                <w:ins w:id="1953" w:author="José Rafael García Lázaro" w:date="2017-06-01T13:38:00Z"/>
                <w:sz w:val="20"/>
                <w:szCs w:val="20"/>
              </w:rPr>
              <w:pPrChange w:id="1954" w:author="José Rafael García Lázaro" w:date="2017-06-01T13:40:00Z">
                <w:pPr/>
              </w:pPrChange>
            </w:pPr>
            <w:ins w:id="1955" w:author="José Rafael García Lázaro" w:date="2017-06-01T13:40:00Z">
              <w:r w:rsidRPr="00970314">
                <w:rPr>
                  <w:sz w:val="20"/>
                  <w:szCs w:val="20"/>
                </w:rPr>
                <w:t>res: lógico</w:t>
              </w:r>
            </w:ins>
          </w:p>
          <w:p w:rsidR="00CE7E6D" w:rsidRPr="00970314" w:rsidRDefault="00CE7E6D" w:rsidP="00CE7E6D">
            <w:pPr>
              <w:rPr>
                <w:ins w:id="1956" w:author="José Rafael García Lázaro" w:date="2017-06-01T13:38:00Z"/>
                <w:sz w:val="20"/>
                <w:szCs w:val="20"/>
              </w:rPr>
            </w:pPr>
            <w:ins w:id="1957" w:author="José Rafael García Lázaro" w:date="2017-06-01T13:40:00Z">
              <w:r w:rsidRPr="00970314">
                <w:rPr>
                  <w:sz w:val="20"/>
                  <w:szCs w:val="20"/>
                </w:rPr>
                <w:t>Inicio</w:t>
              </w:r>
            </w:ins>
            <w:ins w:id="1958" w:author="José Rafael García Lázaro" w:date="2017-06-01T13:38:00Z">
              <w:r w:rsidRPr="00970314">
                <w:rPr>
                  <w:sz w:val="20"/>
                  <w:szCs w:val="20"/>
                </w:rPr>
                <w:tab/>
                <w:t>res</w:t>
              </w:r>
            </w:ins>
            <w:ins w:id="1959" w:author="José Rafael García Lázaro" w:date="2017-06-01T13:40:00Z">
              <w:r w:rsidRPr="00970314">
                <w:rPr>
                  <w:sz w:val="20"/>
                  <w:szCs w:val="20"/>
                </w:rPr>
                <w:sym w:font="Wingdings" w:char="F0DF"/>
              </w:r>
              <w:r w:rsidRPr="00970314">
                <w:rPr>
                  <w:sz w:val="20"/>
                  <w:szCs w:val="20"/>
                </w:rPr>
                <w:t>verdadero</w:t>
              </w:r>
            </w:ins>
          </w:p>
          <w:p w:rsidR="00CE7E6D" w:rsidRPr="00970314" w:rsidRDefault="00CE7E6D" w:rsidP="00CE7E6D">
            <w:pPr>
              <w:rPr>
                <w:ins w:id="1960" w:author="José Rafael García Lázaro" w:date="2017-06-01T13:38:00Z"/>
                <w:sz w:val="20"/>
                <w:szCs w:val="20"/>
              </w:rPr>
            </w:pPr>
            <w:ins w:id="1961" w:author="José Rafael García Lázaro" w:date="2017-06-01T13:38:00Z">
              <w:r w:rsidRPr="00970314">
                <w:rPr>
                  <w:sz w:val="20"/>
                  <w:szCs w:val="20"/>
                </w:rPr>
                <w:tab/>
              </w:r>
            </w:ins>
            <w:ins w:id="1962" w:author="José Rafael García Lázaro" w:date="2017-06-01T13:40:00Z">
              <w:r w:rsidRPr="00970314">
                <w:rPr>
                  <w:sz w:val="20"/>
                  <w:szCs w:val="20"/>
                </w:rPr>
                <w:t>k</w:t>
              </w:r>
              <w:r w:rsidRPr="00970314">
                <w:rPr>
                  <w:sz w:val="20"/>
                  <w:szCs w:val="20"/>
                </w:rPr>
                <w:sym w:font="Wingdings" w:char="F0DF"/>
              </w:r>
            </w:ins>
            <w:ins w:id="1963" w:author="José Rafael García Lázaro" w:date="2017-06-01T13:38:00Z">
              <w:r w:rsidRPr="00970314">
                <w:rPr>
                  <w:sz w:val="20"/>
                  <w:szCs w:val="20"/>
                </w:rPr>
                <w:t>0</w:t>
              </w:r>
            </w:ins>
          </w:p>
          <w:p w:rsidR="00CE7E6D" w:rsidRPr="00970314" w:rsidRDefault="00CE7E6D" w:rsidP="00CE7E6D">
            <w:pPr>
              <w:rPr>
                <w:ins w:id="1964" w:author="José Rafael García Lázaro" w:date="2017-06-01T13:38:00Z"/>
                <w:sz w:val="20"/>
                <w:szCs w:val="20"/>
              </w:rPr>
            </w:pPr>
            <w:ins w:id="1965" w:author="José Rafael García Lázaro" w:date="2017-06-01T13:38:00Z">
              <w:r w:rsidRPr="00970314">
                <w:rPr>
                  <w:sz w:val="20"/>
                  <w:szCs w:val="20"/>
                </w:rPr>
                <w:tab/>
              </w:r>
            </w:ins>
            <w:ins w:id="1966" w:author="José Rafael García Lázaro" w:date="2017-06-01T13:40:00Z">
              <w:r w:rsidRPr="00970314">
                <w:rPr>
                  <w:sz w:val="20"/>
                  <w:szCs w:val="20"/>
                </w:rPr>
                <w:t>Mientras</w:t>
              </w:r>
            </w:ins>
            <w:ins w:id="1967" w:author="José Rafael García Lázaro" w:date="2017-06-01T13:38:00Z">
              <w:r w:rsidRPr="00970314">
                <w:rPr>
                  <w:sz w:val="20"/>
                  <w:szCs w:val="20"/>
                </w:rPr>
                <w:t>((k&lt;6)</w:t>
              </w:r>
            </w:ins>
            <w:ins w:id="1968" w:author="José Rafael García Lázaro" w:date="2017-06-01T13:40:00Z">
              <w:r w:rsidRPr="00970314">
                <w:rPr>
                  <w:sz w:val="20"/>
                  <w:szCs w:val="20"/>
                </w:rPr>
                <w:t>y (r</w:t>
              </w:r>
            </w:ins>
            <w:ins w:id="1969" w:author="José Rafael García Lázaro" w:date="2017-06-01T13:38:00Z">
              <w:r w:rsidRPr="00970314">
                <w:rPr>
                  <w:sz w:val="20"/>
                  <w:szCs w:val="20"/>
                </w:rPr>
                <w:t>es</w:t>
              </w:r>
            </w:ins>
            <w:ins w:id="1970" w:author="José Rafael García Lázaro" w:date="2017-06-01T13:40:00Z">
              <w:r w:rsidRPr="00970314">
                <w:rPr>
                  <w:sz w:val="20"/>
                  <w:szCs w:val="20"/>
                </w:rPr>
                <w:t>)</w:t>
              </w:r>
            </w:ins>
            <w:ins w:id="1971" w:author="José Rafael García Lázaro" w:date="2017-06-01T13:38:00Z">
              <w:r w:rsidRPr="00970314">
                <w:rPr>
                  <w:sz w:val="20"/>
                  <w:szCs w:val="20"/>
                </w:rPr>
                <w:t>)</w:t>
              </w:r>
            </w:ins>
            <w:ins w:id="1972" w:author="José Rafael García Lázaro" w:date="2017-06-01T13:40:00Z">
              <w:r w:rsidRPr="00970314">
                <w:rPr>
                  <w:sz w:val="20"/>
                  <w:szCs w:val="20"/>
                </w:rPr>
                <w:t xml:space="preserve"> Hacer</w:t>
              </w:r>
            </w:ins>
          </w:p>
          <w:p w:rsidR="00CE7E6D" w:rsidRPr="00970314" w:rsidRDefault="00CE7E6D" w:rsidP="00CE7E6D">
            <w:pPr>
              <w:rPr>
                <w:ins w:id="1973" w:author="José Rafael García Lázaro" w:date="2017-06-01T13:38:00Z"/>
                <w:sz w:val="20"/>
                <w:szCs w:val="20"/>
              </w:rPr>
            </w:pPr>
            <w:ins w:id="1974" w:author="José Rafael García Lázaro" w:date="2017-06-01T13:38:00Z">
              <w:r w:rsidRPr="00970314">
                <w:rPr>
                  <w:sz w:val="20"/>
                  <w:szCs w:val="20"/>
                </w:rPr>
                <w:tab/>
              </w:r>
              <w:r w:rsidRPr="00970314">
                <w:rPr>
                  <w:sz w:val="20"/>
                  <w:szCs w:val="20"/>
                </w:rPr>
                <w:tab/>
              </w:r>
            </w:ins>
            <w:ins w:id="1975" w:author="José Rafael García Lázaro" w:date="2017-06-01T13:41:00Z">
              <w:r w:rsidRPr="00970314">
                <w:rPr>
                  <w:sz w:val="20"/>
                  <w:szCs w:val="20"/>
                </w:rPr>
                <w:t>i</w:t>
              </w:r>
            </w:ins>
            <w:ins w:id="1976" w:author="José Rafael García Lázaro" w:date="2017-06-01T13:40:00Z">
              <w:r w:rsidRPr="00970314">
                <w:rPr>
                  <w:sz w:val="20"/>
                  <w:szCs w:val="20"/>
                </w:rPr>
                <w:sym w:font="Wingdings" w:char="F0DF"/>
              </w:r>
            </w:ins>
            <w:ins w:id="1977" w:author="José Rafael García Lázaro" w:date="2017-06-01T13:38:00Z">
              <w:r w:rsidRPr="00970314">
                <w:rPr>
                  <w:sz w:val="20"/>
                  <w:szCs w:val="20"/>
                </w:rPr>
                <w:t>0</w:t>
              </w:r>
            </w:ins>
          </w:p>
          <w:p w:rsidR="00CE7E6D" w:rsidRPr="00970314" w:rsidRDefault="00CE7E6D" w:rsidP="00CE7E6D">
            <w:pPr>
              <w:rPr>
                <w:ins w:id="1978" w:author="José Rafael García Lázaro" w:date="2017-06-01T13:38:00Z"/>
                <w:sz w:val="20"/>
                <w:szCs w:val="20"/>
              </w:rPr>
            </w:pPr>
            <w:ins w:id="1979" w:author="José Rafael García Lázaro" w:date="2017-06-01T13:38:00Z">
              <w:r w:rsidRPr="00970314">
                <w:rPr>
                  <w:sz w:val="20"/>
                  <w:szCs w:val="20"/>
                </w:rPr>
                <w:tab/>
              </w:r>
              <w:r w:rsidRPr="00970314">
                <w:rPr>
                  <w:sz w:val="20"/>
                  <w:szCs w:val="20"/>
                </w:rPr>
                <w:tab/>
              </w:r>
            </w:ins>
            <w:ins w:id="1980" w:author="José Rafael García Lázaro" w:date="2017-06-01T13:41:00Z">
              <w:r w:rsidRPr="00970314">
                <w:rPr>
                  <w:sz w:val="20"/>
                  <w:szCs w:val="20"/>
                </w:rPr>
                <w:t>Mientras</w:t>
              </w:r>
            </w:ins>
            <w:ins w:id="1981" w:author="José Rafael García Lázaro" w:date="2017-06-01T13:38:00Z">
              <w:r w:rsidRPr="00970314">
                <w:rPr>
                  <w:sz w:val="20"/>
                  <w:szCs w:val="20"/>
                </w:rPr>
                <w:t>((i&lt;</w:t>
              </w:r>
              <w:proofErr w:type="spellStart"/>
              <w:r w:rsidRPr="00970314">
                <w:rPr>
                  <w:sz w:val="20"/>
                  <w:szCs w:val="20"/>
                </w:rPr>
                <w:t>cr</w:t>
              </w:r>
            </w:ins>
            <w:ins w:id="1982" w:author="José Rafael García Lázaro" w:date="2017-06-01T13:41:00Z">
              <w:r w:rsidRPr="00970314">
                <w:rPr>
                  <w:sz w:val="20"/>
                  <w:szCs w:val="20"/>
                </w:rPr>
                <w:t>.</w:t>
              </w:r>
            </w:ins>
            <w:ins w:id="1983" w:author="José Rafael García Lázaro" w:date="2017-06-01T13:38:00Z">
              <w:r w:rsidRPr="00970314">
                <w:rPr>
                  <w:sz w:val="20"/>
                  <w:szCs w:val="20"/>
                </w:rPr>
                <w:t>n</w:t>
              </w:r>
              <w:proofErr w:type="spellEnd"/>
              <w:r w:rsidRPr="00970314">
                <w:rPr>
                  <w:sz w:val="20"/>
                  <w:szCs w:val="20"/>
                </w:rPr>
                <w:t>)</w:t>
              </w:r>
            </w:ins>
            <w:ins w:id="1984" w:author="José Rafael García Lázaro" w:date="2017-06-01T13:41:00Z">
              <w:r w:rsidRPr="00970314">
                <w:rPr>
                  <w:sz w:val="20"/>
                  <w:szCs w:val="20"/>
                </w:rPr>
                <w:t>y(</w:t>
              </w:r>
            </w:ins>
            <w:ins w:id="1985" w:author="José Rafael García Lázaro" w:date="2017-06-01T13:38:00Z">
              <w:r w:rsidRPr="00970314">
                <w:rPr>
                  <w:sz w:val="20"/>
                  <w:szCs w:val="20"/>
                </w:rPr>
                <w:t>res)</w:t>
              </w:r>
            </w:ins>
            <w:ins w:id="1986" w:author="José Rafael García Lázaro" w:date="2017-06-01T13:41:00Z">
              <w:r w:rsidRPr="00970314">
                <w:rPr>
                  <w:sz w:val="20"/>
                  <w:szCs w:val="20"/>
                </w:rPr>
                <w:t>)</w:t>
              </w:r>
            </w:ins>
          </w:p>
          <w:p w:rsidR="00CE7E6D" w:rsidRPr="00970314" w:rsidRDefault="00CE7E6D" w:rsidP="00CE7E6D">
            <w:pPr>
              <w:rPr>
                <w:ins w:id="1987" w:author="José Rafael García Lázaro" w:date="2017-06-01T13:38:00Z"/>
                <w:sz w:val="20"/>
                <w:szCs w:val="20"/>
              </w:rPr>
            </w:pPr>
            <w:ins w:id="1988" w:author="José Rafael García Lázaro" w:date="2017-06-01T13:38:00Z">
              <w:r w:rsidRPr="00970314">
                <w:rPr>
                  <w:sz w:val="20"/>
                  <w:szCs w:val="20"/>
                </w:rPr>
                <w:tab/>
              </w:r>
              <w:r w:rsidRPr="00970314">
                <w:rPr>
                  <w:sz w:val="20"/>
                  <w:szCs w:val="20"/>
                </w:rPr>
                <w:tab/>
              </w:r>
            </w:ins>
            <w:ins w:id="1989" w:author="José Rafael García Lázaro" w:date="2017-06-01T13:41:00Z">
              <w:r w:rsidRPr="00970314">
                <w:rPr>
                  <w:sz w:val="20"/>
                  <w:szCs w:val="20"/>
                </w:rPr>
                <w:t>Hacer</w:t>
              </w:r>
            </w:ins>
            <w:ins w:id="1990" w:author="José Rafael García Lázaro" w:date="2017-06-01T13:38:00Z">
              <w:r w:rsidRPr="00970314">
                <w:rPr>
                  <w:sz w:val="20"/>
                  <w:szCs w:val="20"/>
                </w:rPr>
                <w:tab/>
                <w:t>j</w:t>
              </w:r>
            </w:ins>
            <w:ins w:id="1991" w:author="José Rafael García Lázaro" w:date="2017-06-01T13:41:00Z">
              <w:r w:rsidRPr="00970314">
                <w:rPr>
                  <w:sz w:val="20"/>
                  <w:szCs w:val="20"/>
                </w:rPr>
                <w:sym w:font="Wingdings" w:char="F0DF"/>
              </w:r>
            </w:ins>
            <w:ins w:id="1992" w:author="José Rafael García Lázaro" w:date="2017-06-01T13:38:00Z">
              <w:r w:rsidRPr="00970314">
                <w:rPr>
                  <w:sz w:val="20"/>
                  <w:szCs w:val="20"/>
                </w:rPr>
                <w:t>0</w:t>
              </w:r>
            </w:ins>
          </w:p>
          <w:p w:rsidR="00CE7E6D" w:rsidRPr="00970314" w:rsidRDefault="00CE7E6D" w:rsidP="00CE7E6D">
            <w:pPr>
              <w:rPr>
                <w:ins w:id="1993" w:author="José Rafael García Lázaro" w:date="2017-06-01T13:38:00Z"/>
                <w:sz w:val="20"/>
                <w:szCs w:val="20"/>
              </w:rPr>
            </w:pPr>
            <w:ins w:id="1994" w:author="José Rafael García Lázaro" w:date="2017-06-01T13:38:00Z">
              <w:r w:rsidRPr="00970314">
                <w:rPr>
                  <w:sz w:val="20"/>
                  <w:szCs w:val="20"/>
                </w:rPr>
                <w:tab/>
              </w:r>
              <w:r w:rsidRPr="00970314">
                <w:rPr>
                  <w:sz w:val="20"/>
                  <w:szCs w:val="20"/>
                </w:rPr>
                <w:tab/>
              </w:r>
              <w:r w:rsidRPr="00970314">
                <w:rPr>
                  <w:sz w:val="20"/>
                  <w:szCs w:val="20"/>
                </w:rPr>
                <w:tab/>
              </w:r>
            </w:ins>
            <w:ins w:id="1995" w:author="José Rafael García Lázaro" w:date="2017-06-01T13:43:00Z">
              <w:r w:rsidRPr="00970314">
                <w:rPr>
                  <w:sz w:val="20"/>
                  <w:szCs w:val="20"/>
                </w:rPr>
                <w:t>Mientras</w:t>
              </w:r>
            </w:ins>
            <w:ins w:id="1996" w:author="José Rafael García Lázaro" w:date="2017-06-01T13:38:00Z">
              <w:r w:rsidRPr="00970314">
                <w:rPr>
                  <w:sz w:val="20"/>
                  <w:szCs w:val="20"/>
                </w:rPr>
                <w:t>((j&lt;</w:t>
              </w:r>
              <w:proofErr w:type="spellStart"/>
              <w:r w:rsidRPr="00970314">
                <w:rPr>
                  <w:sz w:val="20"/>
                  <w:szCs w:val="20"/>
                </w:rPr>
                <w:t>cr</w:t>
              </w:r>
            </w:ins>
            <w:ins w:id="1997" w:author="José Rafael García Lázaro" w:date="2017-06-01T13:43:00Z">
              <w:r w:rsidRPr="00970314">
                <w:rPr>
                  <w:sz w:val="20"/>
                  <w:szCs w:val="20"/>
                </w:rPr>
                <w:t>.</w:t>
              </w:r>
            </w:ins>
            <w:ins w:id="1998" w:author="José Rafael García Lázaro" w:date="2017-06-01T13:38:00Z">
              <w:r w:rsidRPr="00970314">
                <w:rPr>
                  <w:sz w:val="20"/>
                  <w:szCs w:val="20"/>
                </w:rPr>
                <w:t>n</w:t>
              </w:r>
              <w:proofErr w:type="spellEnd"/>
              <w:r w:rsidRPr="00970314">
                <w:rPr>
                  <w:sz w:val="20"/>
                  <w:szCs w:val="20"/>
                </w:rPr>
                <w:t>)</w:t>
              </w:r>
            </w:ins>
            <w:ins w:id="1999" w:author="José Rafael García Lázaro" w:date="2017-06-01T13:43:00Z">
              <w:r w:rsidRPr="00970314">
                <w:rPr>
                  <w:sz w:val="20"/>
                  <w:szCs w:val="20"/>
                </w:rPr>
                <w:t>y(</w:t>
              </w:r>
            </w:ins>
            <w:ins w:id="2000" w:author="José Rafael García Lázaro" w:date="2017-06-01T13:38:00Z">
              <w:r w:rsidRPr="00970314">
                <w:rPr>
                  <w:sz w:val="20"/>
                  <w:szCs w:val="20"/>
                </w:rPr>
                <w:t>res</w:t>
              </w:r>
            </w:ins>
            <w:ins w:id="2001" w:author="José Rafael García Lázaro" w:date="2017-06-01T13:43:00Z">
              <w:r w:rsidRPr="00970314">
                <w:rPr>
                  <w:sz w:val="20"/>
                  <w:szCs w:val="20"/>
                </w:rPr>
                <w:t>)</w:t>
              </w:r>
            </w:ins>
            <w:ins w:id="2002" w:author="José Rafael García Lázaro" w:date="2017-06-01T13:38:00Z">
              <w:r w:rsidRPr="00970314">
                <w:rPr>
                  <w:sz w:val="20"/>
                  <w:szCs w:val="20"/>
                </w:rPr>
                <w:t>)</w:t>
              </w:r>
            </w:ins>
          </w:p>
          <w:p w:rsidR="00CE7E6D" w:rsidRPr="00970314" w:rsidRDefault="00CE7E6D" w:rsidP="00CE7E6D">
            <w:pPr>
              <w:rPr>
                <w:ins w:id="2003" w:author="José Rafael García Lázaro" w:date="2017-06-01T13:38:00Z"/>
                <w:sz w:val="20"/>
                <w:szCs w:val="20"/>
              </w:rPr>
            </w:pPr>
            <w:ins w:id="2004" w:author="José Rafael García Lázaro" w:date="2017-06-01T13:38:00Z">
              <w:r w:rsidRPr="00970314">
                <w:rPr>
                  <w:sz w:val="20"/>
                  <w:szCs w:val="20"/>
                </w:rPr>
                <w:tab/>
              </w:r>
              <w:r w:rsidRPr="00970314">
                <w:rPr>
                  <w:sz w:val="20"/>
                  <w:szCs w:val="20"/>
                </w:rPr>
                <w:tab/>
              </w:r>
              <w:r w:rsidRPr="00970314">
                <w:rPr>
                  <w:sz w:val="20"/>
                  <w:szCs w:val="20"/>
                </w:rPr>
                <w:tab/>
              </w:r>
            </w:ins>
            <w:ins w:id="2005" w:author="José Rafael García Lázaro" w:date="2017-06-01T13:43:00Z">
              <w:r w:rsidRPr="00970314">
                <w:rPr>
                  <w:sz w:val="20"/>
                  <w:szCs w:val="20"/>
                </w:rPr>
                <w:t>Hacer</w:t>
              </w:r>
            </w:ins>
            <w:ins w:id="2006" w:author="José Rafael García Lázaro" w:date="2017-06-01T13:38:00Z">
              <w:r w:rsidRPr="00970314">
                <w:rPr>
                  <w:sz w:val="20"/>
                  <w:szCs w:val="20"/>
                </w:rPr>
                <w:tab/>
              </w:r>
            </w:ins>
            <w:ins w:id="2007" w:author="José Rafael García Lázaro" w:date="2017-06-01T13:44:00Z">
              <w:r w:rsidRPr="00970314">
                <w:rPr>
                  <w:sz w:val="20"/>
                  <w:szCs w:val="20"/>
                </w:rPr>
                <w:t>Si</w:t>
              </w:r>
            </w:ins>
            <w:ins w:id="2008" w:author="José Rafael García Lázaro" w:date="2017-06-01T13:38:00Z">
              <w:r w:rsidRPr="00970314">
                <w:rPr>
                  <w:sz w:val="20"/>
                  <w:szCs w:val="20"/>
                </w:rPr>
                <w:t>(</w:t>
              </w:r>
              <w:proofErr w:type="spellStart"/>
              <w:r w:rsidRPr="00970314">
                <w:rPr>
                  <w:sz w:val="20"/>
                  <w:szCs w:val="20"/>
                </w:rPr>
                <w:t>cr</w:t>
              </w:r>
            </w:ins>
            <w:ins w:id="2009" w:author="José Rafael García Lázaro" w:date="2017-06-01T13:44:00Z">
              <w:r w:rsidRPr="00970314">
                <w:rPr>
                  <w:sz w:val="20"/>
                  <w:szCs w:val="20"/>
                </w:rPr>
                <w:t>.</w:t>
              </w:r>
            </w:ins>
            <w:ins w:id="2010" w:author="José Rafael García Lázaro" w:date="2017-06-01T13:38:00Z">
              <w:r w:rsidRPr="00970314">
                <w:rPr>
                  <w:sz w:val="20"/>
                  <w:szCs w:val="20"/>
                </w:rPr>
                <w:t>m</w:t>
              </w:r>
              <w:proofErr w:type="spellEnd"/>
              <w:r w:rsidRPr="00970314">
                <w:rPr>
                  <w:sz w:val="20"/>
                  <w:szCs w:val="20"/>
                </w:rPr>
                <w:t>[k][i][j]</w:t>
              </w:r>
            </w:ins>
            <w:ins w:id="2011" w:author="José Rafael García Lázaro" w:date="2017-06-02T11:16:00Z">
              <w:r w:rsidR="00EF4E9E" w:rsidRPr="00970314">
                <w:rPr>
                  <w:sz w:val="20"/>
                  <w:szCs w:val="20"/>
                </w:rPr>
                <w:t>≠</w:t>
              </w:r>
            </w:ins>
            <w:proofErr w:type="spellStart"/>
            <w:ins w:id="2012" w:author="José Rafael García Lázaro" w:date="2017-06-01T13:38:00Z">
              <w:r w:rsidRPr="00970314">
                <w:rPr>
                  <w:sz w:val="20"/>
                  <w:szCs w:val="20"/>
                </w:rPr>
                <w:t>cr</w:t>
              </w:r>
            </w:ins>
            <w:ins w:id="2013" w:author="José Rafael García Lázaro" w:date="2017-06-01T13:44:00Z">
              <w:r w:rsidRPr="00970314">
                <w:rPr>
                  <w:sz w:val="20"/>
                  <w:szCs w:val="20"/>
                </w:rPr>
                <w:t>.</w:t>
              </w:r>
            </w:ins>
            <w:ins w:id="2014" w:author="José Rafael García Lázaro" w:date="2017-06-01T13:38:00Z">
              <w:r w:rsidRPr="00970314">
                <w:rPr>
                  <w:sz w:val="20"/>
                  <w:szCs w:val="20"/>
                </w:rPr>
                <w:t>m</w:t>
              </w:r>
              <w:proofErr w:type="spellEnd"/>
              <w:r w:rsidRPr="00970314">
                <w:rPr>
                  <w:sz w:val="20"/>
                  <w:szCs w:val="20"/>
                </w:rPr>
                <w:t>[k][0][0])</w:t>
              </w:r>
            </w:ins>
          </w:p>
          <w:p w:rsidR="00CE7E6D" w:rsidRPr="00970314" w:rsidRDefault="00CE7E6D" w:rsidP="00CE7E6D">
            <w:pPr>
              <w:rPr>
                <w:ins w:id="2015" w:author="José Rafael García Lázaro" w:date="2017-06-01T13:38:00Z"/>
                <w:sz w:val="20"/>
                <w:szCs w:val="20"/>
              </w:rPr>
            </w:pPr>
            <w:ins w:id="2016" w:author="José Rafael García Lázaro" w:date="2017-06-01T13:38:00Z">
              <w:r w:rsidRPr="00970314">
                <w:rPr>
                  <w:sz w:val="20"/>
                  <w:szCs w:val="20"/>
                </w:rPr>
                <w:tab/>
              </w:r>
              <w:r w:rsidRPr="00970314">
                <w:rPr>
                  <w:sz w:val="20"/>
                  <w:szCs w:val="20"/>
                </w:rPr>
                <w:tab/>
              </w:r>
              <w:r w:rsidRPr="00970314">
                <w:rPr>
                  <w:sz w:val="20"/>
                  <w:szCs w:val="20"/>
                </w:rPr>
                <w:tab/>
              </w:r>
              <w:r w:rsidRPr="00970314">
                <w:rPr>
                  <w:sz w:val="20"/>
                  <w:szCs w:val="20"/>
                </w:rPr>
                <w:tab/>
              </w:r>
            </w:ins>
            <w:ins w:id="2017" w:author="José Rafael García Lázaro" w:date="2017-06-01T13:44:00Z">
              <w:r w:rsidRPr="00970314">
                <w:rPr>
                  <w:sz w:val="20"/>
                  <w:szCs w:val="20"/>
                </w:rPr>
                <w:t>Entonces</w:t>
              </w:r>
            </w:ins>
            <w:ins w:id="2018" w:author="José Rafael García Lázaro" w:date="2017-06-01T13:38:00Z">
              <w:r w:rsidRPr="00970314">
                <w:rPr>
                  <w:sz w:val="20"/>
                  <w:szCs w:val="20"/>
                </w:rPr>
                <w:tab/>
                <w:t>res</w:t>
              </w:r>
            </w:ins>
            <w:ins w:id="2019" w:author="José Rafael García Lázaro" w:date="2017-06-01T13:44:00Z">
              <w:r w:rsidRPr="00970314">
                <w:rPr>
                  <w:sz w:val="20"/>
                  <w:szCs w:val="20"/>
                </w:rPr>
                <w:sym w:font="Wingdings" w:char="F0DF"/>
              </w:r>
            </w:ins>
            <w:ins w:id="2020" w:author="José Rafael García Lázaro" w:date="2017-06-01T13:38:00Z">
              <w:r w:rsidR="00EF4E9E" w:rsidRPr="00970314">
                <w:rPr>
                  <w:sz w:val="20"/>
                  <w:szCs w:val="20"/>
                </w:rPr>
                <w:t>falso</w:t>
              </w:r>
            </w:ins>
          </w:p>
          <w:p w:rsidR="00CE7E6D" w:rsidRPr="00970314" w:rsidRDefault="00CE7E6D" w:rsidP="00CE7E6D">
            <w:pPr>
              <w:rPr>
                <w:ins w:id="2021" w:author="José Rafael García Lázaro" w:date="2017-06-01T13:38:00Z"/>
                <w:sz w:val="20"/>
                <w:szCs w:val="20"/>
              </w:rPr>
            </w:pPr>
            <w:ins w:id="2022" w:author="José Rafael García Lázaro" w:date="2017-06-01T13:38:00Z">
              <w:r w:rsidRPr="00970314">
                <w:rPr>
                  <w:sz w:val="20"/>
                  <w:szCs w:val="20"/>
                </w:rPr>
                <w:tab/>
              </w:r>
              <w:r w:rsidRPr="00970314">
                <w:rPr>
                  <w:sz w:val="20"/>
                  <w:szCs w:val="20"/>
                </w:rPr>
                <w:tab/>
              </w:r>
              <w:r w:rsidRPr="00970314">
                <w:rPr>
                  <w:sz w:val="20"/>
                  <w:szCs w:val="20"/>
                </w:rPr>
                <w:tab/>
              </w:r>
              <w:r w:rsidRPr="00970314">
                <w:rPr>
                  <w:sz w:val="20"/>
                  <w:szCs w:val="20"/>
                </w:rPr>
                <w:tab/>
              </w:r>
            </w:ins>
            <w:ins w:id="2023" w:author="José Rafael García Lázaro" w:date="2017-06-01T13:44:00Z">
              <w:r w:rsidRPr="00970314">
                <w:rPr>
                  <w:sz w:val="20"/>
                  <w:szCs w:val="20"/>
                </w:rPr>
                <w:t>Sino</w:t>
              </w:r>
            </w:ins>
            <w:ins w:id="2024" w:author="José Rafael García Lázaro" w:date="2017-06-01T13:45:00Z">
              <w:r w:rsidRPr="00970314">
                <w:rPr>
                  <w:sz w:val="20"/>
                  <w:szCs w:val="20"/>
                </w:rPr>
                <w:tab/>
              </w:r>
              <w:r w:rsidRPr="00970314">
                <w:rPr>
                  <w:sz w:val="20"/>
                  <w:szCs w:val="20"/>
                </w:rPr>
                <w:tab/>
              </w:r>
            </w:ins>
            <w:ins w:id="2025" w:author="José Rafael García Lázaro" w:date="2017-06-01T13:38:00Z">
              <w:r w:rsidRPr="00970314">
                <w:rPr>
                  <w:sz w:val="20"/>
                  <w:szCs w:val="20"/>
                </w:rPr>
                <w:t>j</w:t>
              </w:r>
            </w:ins>
            <w:ins w:id="2026" w:author="José Rafael García Lázaro" w:date="2017-06-01T13:45:00Z">
              <w:r w:rsidRPr="00970314">
                <w:rPr>
                  <w:sz w:val="20"/>
                  <w:szCs w:val="20"/>
                </w:rPr>
                <w:sym w:font="Wingdings" w:char="F0DF"/>
              </w:r>
              <w:r w:rsidRPr="00970314">
                <w:rPr>
                  <w:sz w:val="20"/>
                  <w:szCs w:val="20"/>
                </w:rPr>
                <w:t>j+1</w:t>
              </w:r>
            </w:ins>
          </w:p>
          <w:p w:rsidR="00D3541D" w:rsidRDefault="00EF4E9E">
            <w:pPr>
              <w:ind w:left="708"/>
              <w:rPr>
                <w:ins w:id="2027" w:author="José Rafael García Lázaro" w:date="2017-06-02T11:16:00Z"/>
                <w:sz w:val="20"/>
                <w:szCs w:val="20"/>
              </w:rPr>
              <w:pPrChange w:id="2028" w:author="José Rafael García Lázaro" w:date="2017-06-02T11:16:00Z">
                <w:pPr/>
              </w:pPrChange>
            </w:pPr>
            <w:ins w:id="2029" w:author="José Rafael García Lázaro" w:date="2017-06-01T13:38:00Z">
              <w:r w:rsidRPr="00970314">
                <w:rPr>
                  <w:sz w:val="20"/>
                  <w:szCs w:val="20"/>
                </w:rPr>
                <w:tab/>
              </w:r>
              <w:r w:rsidRPr="00970314">
                <w:rPr>
                  <w:sz w:val="20"/>
                  <w:szCs w:val="20"/>
                </w:rPr>
                <w:tab/>
              </w:r>
              <w:r w:rsidRPr="00970314">
                <w:rPr>
                  <w:sz w:val="20"/>
                  <w:szCs w:val="20"/>
                </w:rPr>
                <w:tab/>
              </w:r>
            </w:ins>
            <w:proofErr w:type="spellStart"/>
            <w:ins w:id="2030" w:author="José Rafael García Lázaro" w:date="2017-06-02T11:16:00Z">
              <w:r w:rsidRPr="00970314">
                <w:rPr>
                  <w:sz w:val="20"/>
                  <w:szCs w:val="20"/>
                </w:rPr>
                <w:t>Fin_si</w:t>
              </w:r>
              <w:proofErr w:type="spellEnd"/>
            </w:ins>
          </w:p>
          <w:p w:rsidR="00D3541D" w:rsidRDefault="00EF4E9E">
            <w:pPr>
              <w:ind w:left="2124"/>
              <w:rPr>
                <w:ins w:id="2031" w:author="José Rafael García Lázaro" w:date="2017-06-01T13:38:00Z"/>
                <w:sz w:val="20"/>
                <w:szCs w:val="20"/>
              </w:rPr>
              <w:pPrChange w:id="2032" w:author="José Rafael García Lázaro" w:date="2017-06-02T11:16:00Z">
                <w:pPr/>
              </w:pPrChange>
            </w:pPr>
            <w:proofErr w:type="spellStart"/>
            <w:ins w:id="2033" w:author="José Rafael García Lázaro" w:date="2017-06-02T11:16:00Z">
              <w:r w:rsidRPr="00970314">
                <w:rPr>
                  <w:sz w:val="20"/>
                  <w:szCs w:val="20"/>
                </w:rPr>
                <w:t>Fin_mientras</w:t>
              </w:r>
            </w:ins>
            <w:proofErr w:type="spellEnd"/>
          </w:p>
          <w:p w:rsidR="00CE7E6D" w:rsidRPr="00970314" w:rsidRDefault="00CE7E6D" w:rsidP="00CE7E6D">
            <w:pPr>
              <w:rPr>
                <w:ins w:id="2034" w:author="José Rafael García Lázaro" w:date="2017-06-01T13:38:00Z"/>
                <w:sz w:val="20"/>
                <w:szCs w:val="20"/>
              </w:rPr>
            </w:pPr>
            <w:ins w:id="2035" w:author="José Rafael García Lázaro" w:date="2017-06-01T13:38:00Z">
              <w:r w:rsidRPr="00970314">
                <w:rPr>
                  <w:sz w:val="20"/>
                  <w:szCs w:val="20"/>
                </w:rPr>
                <w:tab/>
              </w:r>
              <w:r w:rsidRPr="00970314">
                <w:rPr>
                  <w:sz w:val="20"/>
                  <w:szCs w:val="20"/>
                </w:rPr>
                <w:tab/>
              </w:r>
              <w:r w:rsidRPr="00970314">
                <w:rPr>
                  <w:sz w:val="20"/>
                  <w:szCs w:val="20"/>
                </w:rPr>
                <w:tab/>
              </w:r>
            </w:ins>
            <w:ins w:id="2036" w:author="José Rafael García Lázaro" w:date="2017-06-02T11:17:00Z">
              <w:r w:rsidR="00EF4E9E" w:rsidRPr="00970314">
                <w:rPr>
                  <w:sz w:val="20"/>
                  <w:szCs w:val="20"/>
                </w:rPr>
                <w:t>Si</w:t>
              </w:r>
            </w:ins>
            <w:ins w:id="2037" w:author="José Rafael García Lázaro" w:date="2017-06-01T13:38:00Z">
              <w:r w:rsidRPr="00970314">
                <w:rPr>
                  <w:sz w:val="20"/>
                  <w:szCs w:val="20"/>
                </w:rPr>
                <w:t>(res)</w:t>
              </w:r>
            </w:ins>
          </w:p>
          <w:p w:rsidR="00CE7E6D" w:rsidRPr="00970314" w:rsidRDefault="00CE7E6D" w:rsidP="00CE7E6D">
            <w:pPr>
              <w:rPr>
                <w:ins w:id="2038" w:author="José Rafael García Lázaro" w:date="2017-06-02T11:17:00Z"/>
                <w:sz w:val="20"/>
                <w:szCs w:val="20"/>
              </w:rPr>
            </w:pPr>
            <w:ins w:id="2039" w:author="José Rafael García Lázaro" w:date="2017-06-01T13:38:00Z">
              <w:r w:rsidRPr="00970314">
                <w:rPr>
                  <w:sz w:val="20"/>
                  <w:szCs w:val="20"/>
                </w:rPr>
                <w:tab/>
              </w:r>
              <w:r w:rsidRPr="00970314">
                <w:rPr>
                  <w:sz w:val="20"/>
                  <w:szCs w:val="20"/>
                </w:rPr>
                <w:tab/>
              </w:r>
              <w:r w:rsidRPr="00970314">
                <w:rPr>
                  <w:sz w:val="20"/>
                  <w:szCs w:val="20"/>
                </w:rPr>
                <w:tab/>
              </w:r>
            </w:ins>
            <w:ins w:id="2040" w:author="José Rafael García Lázaro" w:date="2017-06-02T11:17:00Z">
              <w:r w:rsidR="00EF4E9E" w:rsidRPr="00970314">
                <w:rPr>
                  <w:sz w:val="20"/>
                  <w:szCs w:val="20"/>
                </w:rPr>
                <w:t>Entonces</w:t>
              </w:r>
            </w:ins>
            <w:ins w:id="2041" w:author="José Rafael García Lázaro" w:date="2017-06-01T13:38:00Z">
              <w:r w:rsidRPr="00970314">
                <w:rPr>
                  <w:sz w:val="20"/>
                  <w:szCs w:val="20"/>
                </w:rPr>
                <w:tab/>
                <w:t>i</w:t>
              </w:r>
            </w:ins>
            <w:ins w:id="2042" w:author="José Rafael García Lázaro" w:date="2017-06-02T11:17:00Z">
              <w:r w:rsidR="00EF4E9E" w:rsidRPr="00970314">
                <w:rPr>
                  <w:sz w:val="20"/>
                  <w:szCs w:val="20"/>
                </w:rPr>
                <w:sym w:font="Wingdings" w:char="F0DF"/>
              </w:r>
              <w:r w:rsidR="00EF4E9E" w:rsidRPr="00970314">
                <w:rPr>
                  <w:sz w:val="20"/>
                  <w:szCs w:val="20"/>
                </w:rPr>
                <w:t>i+1</w:t>
              </w:r>
            </w:ins>
          </w:p>
          <w:p w:rsidR="00D3541D" w:rsidRDefault="00EF4E9E">
            <w:pPr>
              <w:ind w:left="2124"/>
              <w:rPr>
                <w:ins w:id="2043" w:author="José Rafael García Lázaro" w:date="2017-06-01T13:38:00Z"/>
                <w:sz w:val="20"/>
                <w:szCs w:val="20"/>
              </w:rPr>
              <w:pPrChange w:id="2044" w:author="José Rafael García Lázaro" w:date="2017-06-02T11:18:00Z">
                <w:pPr/>
              </w:pPrChange>
            </w:pPr>
            <w:proofErr w:type="spellStart"/>
            <w:ins w:id="2045" w:author="José Rafael García Lázaro" w:date="2017-06-02T11:18:00Z">
              <w:r w:rsidRPr="00970314">
                <w:rPr>
                  <w:sz w:val="20"/>
                  <w:szCs w:val="20"/>
                </w:rPr>
                <w:t>Fin_si</w:t>
              </w:r>
            </w:ins>
            <w:proofErr w:type="spellEnd"/>
          </w:p>
          <w:p w:rsidR="00CE7E6D" w:rsidRPr="00970314" w:rsidRDefault="00EF4E9E" w:rsidP="00CE7E6D">
            <w:pPr>
              <w:rPr>
                <w:ins w:id="2046" w:author="José Rafael García Lázaro" w:date="2017-06-01T13:38:00Z"/>
                <w:sz w:val="20"/>
                <w:szCs w:val="20"/>
              </w:rPr>
            </w:pPr>
            <w:ins w:id="2047" w:author="José Rafael García Lázaro" w:date="2017-06-01T13:38:00Z">
              <w:r w:rsidRPr="00970314">
                <w:rPr>
                  <w:sz w:val="20"/>
                  <w:szCs w:val="20"/>
                </w:rPr>
                <w:tab/>
              </w:r>
              <w:r w:rsidRPr="00970314">
                <w:rPr>
                  <w:sz w:val="20"/>
                  <w:szCs w:val="20"/>
                </w:rPr>
                <w:tab/>
              </w:r>
              <w:proofErr w:type="spellStart"/>
              <w:r w:rsidRPr="00970314">
                <w:rPr>
                  <w:sz w:val="20"/>
                  <w:szCs w:val="20"/>
                </w:rPr>
                <w:t>Fin_mientras</w:t>
              </w:r>
              <w:proofErr w:type="spellEnd"/>
            </w:ins>
          </w:p>
          <w:p w:rsidR="00CE7E6D" w:rsidRPr="00970314" w:rsidRDefault="00CE7E6D" w:rsidP="00CE7E6D">
            <w:pPr>
              <w:rPr>
                <w:ins w:id="2048" w:author="José Rafael García Lázaro" w:date="2017-06-01T13:38:00Z"/>
                <w:sz w:val="20"/>
                <w:szCs w:val="20"/>
              </w:rPr>
            </w:pPr>
            <w:ins w:id="2049" w:author="José Rafael García Lázaro" w:date="2017-06-01T13:38:00Z">
              <w:r w:rsidRPr="00970314">
                <w:rPr>
                  <w:sz w:val="20"/>
                  <w:szCs w:val="20"/>
                </w:rPr>
                <w:tab/>
              </w:r>
              <w:r w:rsidRPr="00970314">
                <w:rPr>
                  <w:sz w:val="20"/>
                  <w:szCs w:val="20"/>
                </w:rPr>
                <w:tab/>
              </w:r>
            </w:ins>
            <w:ins w:id="2050" w:author="José Rafael García Lázaro" w:date="2017-06-02T11:18:00Z">
              <w:r w:rsidR="00EF4E9E" w:rsidRPr="00970314">
                <w:rPr>
                  <w:sz w:val="20"/>
                  <w:szCs w:val="20"/>
                </w:rPr>
                <w:t>Si</w:t>
              </w:r>
            </w:ins>
            <w:ins w:id="2051" w:author="José Rafael García Lázaro" w:date="2017-06-01T13:38:00Z">
              <w:r w:rsidRPr="00970314">
                <w:rPr>
                  <w:sz w:val="20"/>
                  <w:szCs w:val="20"/>
                </w:rPr>
                <w:t>(res)</w:t>
              </w:r>
            </w:ins>
          </w:p>
          <w:p w:rsidR="00CE7E6D" w:rsidRPr="00970314" w:rsidRDefault="00CE7E6D" w:rsidP="00CE7E6D">
            <w:pPr>
              <w:rPr>
                <w:ins w:id="2052" w:author="José Rafael García Lázaro" w:date="2017-06-02T11:18:00Z"/>
                <w:sz w:val="20"/>
                <w:szCs w:val="20"/>
              </w:rPr>
            </w:pPr>
            <w:ins w:id="2053" w:author="José Rafael García Lázaro" w:date="2017-06-01T13:38:00Z">
              <w:r w:rsidRPr="00970314">
                <w:rPr>
                  <w:sz w:val="20"/>
                  <w:szCs w:val="20"/>
                </w:rPr>
                <w:tab/>
              </w:r>
              <w:r w:rsidRPr="00970314">
                <w:rPr>
                  <w:sz w:val="20"/>
                  <w:szCs w:val="20"/>
                </w:rPr>
                <w:tab/>
              </w:r>
            </w:ins>
            <w:ins w:id="2054" w:author="José Rafael García Lázaro" w:date="2017-06-02T11:18:00Z">
              <w:r w:rsidR="00EF4E9E" w:rsidRPr="00970314">
                <w:rPr>
                  <w:sz w:val="20"/>
                  <w:szCs w:val="20"/>
                </w:rPr>
                <w:t>Entonces</w:t>
              </w:r>
            </w:ins>
            <w:ins w:id="2055" w:author="José Rafael García Lázaro" w:date="2017-06-01T13:38:00Z">
              <w:r w:rsidRPr="00970314">
                <w:rPr>
                  <w:sz w:val="20"/>
                  <w:szCs w:val="20"/>
                </w:rPr>
                <w:tab/>
                <w:t>k</w:t>
              </w:r>
            </w:ins>
            <w:ins w:id="2056" w:author="José Rafael García Lázaro" w:date="2017-06-02T11:18:00Z">
              <w:r w:rsidR="00EF4E9E" w:rsidRPr="00970314">
                <w:rPr>
                  <w:sz w:val="20"/>
                  <w:szCs w:val="20"/>
                </w:rPr>
                <w:sym w:font="Wingdings" w:char="F0DF"/>
              </w:r>
              <w:r w:rsidR="00EF4E9E" w:rsidRPr="00970314">
                <w:rPr>
                  <w:sz w:val="20"/>
                  <w:szCs w:val="20"/>
                </w:rPr>
                <w:t>k+1</w:t>
              </w:r>
            </w:ins>
          </w:p>
          <w:p w:rsidR="00D3541D" w:rsidRDefault="00EF4E9E">
            <w:pPr>
              <w:ind w:left="1416"/>
              <w:rPr>
                <w:ins w:id="2057" w:author="José Rafael García Lázaro" w:date="2017-06-01T13:38:00Z"/>
                <w:sz w:val="20"/>
                <w:szCs w:val="20"/>
              </w:rPr>
              <w:pPrChange w:id="2058" w:author="José Rafael García Lázaro" w:date="2017-06-02T11:18:00Z">
                <w:pPr/>
              </w:pPrChange>
            </w:pPr>
            <w:proofErr w:type="spellStart"/>
            <w:ins w:id="2059" w:author="José Rafael García Lázaro" w:date="2017-06-02T11:18:00Z">
              <w:r w:rsidRPr="00970314">
                <w:rPr>
                  <w:sz w:val="20"/>
                  <w:szCs w:val="20"/>
                </w:rPr>
                <w:t>Fin_si</w:t>
              </w:r>
            </w:ins>
            <w:proofErr w:type="spellEnd"/>
          </w:p>
          <w:p w:rsidR="00CE7E6D" w:rsidRPr="00970314" w:rsidRDefault="00EF4E9E" w:rsidP="00CE7E6D">
            <w:pPr>
              <w:rPr>
                <w:ins w:id="2060" w:author="José Rafael García Lázaro" w:date="2017-06-01T13:38:00Z"/>
                <w:sz w:val="20"/>
                <w:szCs w:val="20"/>
              </w:rPr>
            </w:pPr>
            <w:ins w:id="2061" w:author="José Rafael García Lázaro" w:date="2017-06-01T13:38:00Z">
              <w:r w:rsidRPr="00970314">
                <w:rPr>
                  <w:sz w:val="20"/>
                  <w:szCs w:val="20"/>
                </w:rPr>
                <w:tab/>
              </w:r>
              <w:proofErr w:type="spellStart"/>
              <w:r w:rsidRPr="00970314">
                <w:rPr>
                  <w:sz w:val="20"/>
                  <w:szCs w:val="20"/>
                </w:rPr>
                <w:t>Fin_mientras</w:t>
              </w:r>
              <w:proofErr w:type="spellEnd"/>
            </w:ins>
          </w:p>
          <w:p w:rsidR="00CE7E6D" w:rsidRPr="00970314" w:rsidRDefault="00EF4E9E" w:rsidP="00CE7E6D">
            <w:pPr>
              <w:rPr>
                <w:ins w:id="2062" w:author="José Rafael García Lázaro" w:date="2017-06-01T13:38:00Z"/>
                <w:sz w:val="20"/>
                <w:szCs w:val="20"/>
              </w:rPr>
            </w:pPr>
            <w:ins w:id="2063" w:author="José Rafael García Lázaro" w:date="2017-06-01T13:38:00Z">
              <w:r w:rsidRPr="00970314">
                <w:rPr>
                  <w:sz w:val="20"/>
                  <w:szCs w:val="20"/>
                </w:rPr>
                <w:tab/>
              </w:r>
            </w:ins>
            <w:ins w:id="2064" w:author="José Rafael García Lázaro" w:date="2017-06-02T11:18:00Z">
              <w:r w:rsidRPr="00970314">
                <w:rPr>
                  <w:sz w:val="20"/>
                  <w:szCs w:val="20"/>
                </w:rPr>
                <w:t>Devolver</w:t>
              </w:r>
            </w:ins>
            <w:ins w:id="2065" w:author="José Rafael García Lázaro" w:date="2017-06-01T13:38:00Z">
              <w:r w:rsidRPr="00970314">
                <w:rPr>
                  <w:sz w:val="20"/>
                  <w:szCs w:val="20"/>
                </w:rPr>
                <w:t xml:space="preserve"> res</w:t>
              </w:r>
            </w:ins>
          </w:p>
          <w:p w:rsidR="00111774" w:rsidRPr="00970314" w:rsidDel="00CE7E6D" w:rsidRDefault="00EF4E9E" w:rsidP="00CE7E6D">
            <w:pPr>
              <w:rPr>
                <w:del w:id="2066" w:author="José Rafael García Lázaro" w:date="2017-06-01T13:38:00Z"/>
                <w:sz w:val="20"/>
                <w:szCs w:val="20"/>
              </w:rPr>
            </w:pPr>
            <w:proofErr w:type="spellStart"/>
            <w:ins w:id="2067" w:author="José Rafael García Lázaro" w:date="2017-06-01T13:38:00Z">
              <w:r w:rsidRPr="00970314">
                <w:rPr>
                  <w:sz w:val="20"/>
                  <w:szCs w:val="20"/>
                </w:rPr>
                <w:t>Fin_procedimiento</w:t>
              </w:r>
            </w:ins>
            <w:proofErr w:type="spellEnd"/>
            <w:del w:id="2068" w:author="José Rafael García Lázaro" w:date="2017-06-01T13:38:00Z">
              <w:r w:rsidR="00111774" w:rsidRPr="00970314" w:rsidDel="00CE7E6D">
                <w:rPr>
                  <w:sz w:val="20"/>
                  <w:szCs w:val="20"/>
                </w:rPr>
                <w:delText xml:space="preserve">Procedimiento escalar_imagen(im: tipo_imagen (E), </w:delText>
              </w:r>
            </w:del>
          </w:p>
          <w:p w:rsidR="00111774" w:rsidRPr="00970314" w:rsidDel="00CE7E6D" w:rsidRDefault="00111774" w:rsidP="00FE40E1">
            <w:pPr>
              <w:rPr>
                <w:del w:id="2069" w:author="José Rafael García Lázaro" w:date="2017-06-01T13:38:00Z"/>
                <w:sz w:val="20"/>
                <w:szCs w:val="20"/>
              </w:rPr>
            </w:pPr>
            <w:del w:id="2070" w:author="José Rafael García Lázaro" w:date="2017-06-01T13:38:00Z">
              <w:r w:rsidRPr="00970314" w:rsidDel="00CE7E6D">
                <w:rPr>
                  <w:sz w:val="20"/>
                  <w:szCs w:val="20"/>
                </w:rPr>
                <w:delText xml:space="preserve">                              fe: entero (E), imbn: tipo_bn (S))</w:delText>
              </w:r>
            </w:del>
          </w:p>
          <w:p w:rsidR="00111774" w:rsidRPr="00970314" w:rsidDel="00CE7E6D" w:rsidRDefault="00111774" w:rsidP="00FE40E1">
            <w:pPr>
              <w:rPr>
                <w:del w:id="2071" w:author="José Rafael García Lázaro" w:date="2017-06-01T13:38:00Z"/>
                <w:sz w:val="20"/>
                <w:szCs w:val="20"/>
              </w:rPr>
            </w:pPr>
            <w:del w:id="2072" w:author="José Rafael García Lázaro" w:date="2017-06-01T13:38:00Z">
              <w:r w:rsidRPr="00970314" w:rsidDel="00CE7E6D">
                <w:rPr>
                  <w:sz w:val="20"/>
                  <w:szCs w:val="20"/>
                </w:rPr>
                <w:delText>Var</w:delText>
              </w:r>
              <w:r w:rsidRPr="00970314" w:rsidDel="00CE7E6D">
                <w:rPr>
                  <w:sz w:val="20"/>
                  <w:szCs w:val="20"/>
                </w:rPr>
                <w:tab/>
                <w:delText>i,j: entero</w:delText>
              </w:r>
            </w:del>
          </w:p>
          <w:p w:rsidR="00111774" w:rsidRPr="00970314" w:rsidDel="00CE7E6D" w:rsidRDefault="00111774" w:rsidP="00FE40E1">
            <w:pPr>
              <w:rPr>
                <w:del w:id="2073" w:author="José Rafael García Lázaro" w:date="2017-06-01T13:38:00Z"/>
                <w:sz w:val="20"/>
                <w:szCs w:val="20"/>
              </w:rPr>
            </w:pPr>
            <w:del w:id="2074" w:author="José Rafael García Lázaro" w:date="2017-06-01T13:38:00Z">
              <w:r w:rsidRPr="00970314" w:rsidDel="00CE7E6D">
                <w:rPr>
                  <w:sz w:val="20"/>
                  <w:szCs w:val="20"/>
                </w:rPr>
                <w:tab/>
                <w:delText>n: entero</w:delText>
              </w:r>
            </w:del>
          </w:p>
          <w:p w:rsidR="00111774" w:rsidRPr="00970314" w:rsidDel="00CE7E6D" w:rsidRDefault="00111774" w:rsidP="00FE40E1">
            <w:pPr>
              <w:rPr>
                <w:del w:id="2075" w:author="José Rafael García Lázaro" w:date="2017-06-01T13:38:00Z"/>
                <w:sz w:val="20"/>
                <w:szCs w:val="20"/>
              </w:rPr>
            </w:pPr>
            <w:del w:id="2076" w:author="José Rafael García Lázaro" w:date="2017-06-01T13:38:00Z">
              <w:r w:rsidRPr="00970314" w:rsidDel="00CE7E6D">
                <w:rPr>
                  <w:sz w:val="20"/>
                  <w:szCs w:val="20"/>
                </w:rPr>
                <w:delText>Inicio</w:delText>
              </w:r>
              <w:r w:rsidRPr="00970314" w:rsidDel="00CE7E6D">
                <w:rPr>
                  <w:sz w:val="20"/>
                  <w:szCs w:val="20"/>
                </w:rPr>
                <w:tab/>
                <w:delText>n</w:delText>
              </w:r>
              <w:r w:rsidRPr="00970314" w:rsidDel="00CE7E6D">
                <w:rPr>
                  <w:sz w:val="20"/>
                  <w:szCs w:val="20"/>
                </w:rPr>
                <w:sym w:font="Wingdings" w:char="F0DF"/>
              </w:r>
              <w:r w:rsidRPr="00970314" w:rsidDel="00CE7E6D">
                <w:rPr>
                  <w:sz w:val="20"/>
                  <w:szCs w:val="20"/>
                </w:rPr>
                <w:delText>MAXI/fe</w:delText>
              </w:r>
            </w:del>
          </w:p>
          <w:p w:rsidR="00111774" w:rsidRPr="00970314" w:rsidDel="00CE7E6D" w:rsidRDefault="00111774" w:rsidP="00FE40E1">
            <w:pPr>
              <w:rPr>
                <w:del w:id="2077" w:author="José Rafael García Lázaro" w:date="2017-06-01T13:38:00Z"/>
                <w:sz w:val="20"/>
                <w:szCs w:val="20"/>
              </w:rPr>
            </w:pPr>
            <w:del w:id="2078" w:author="José Rafael García Lázaro" w:date="2017-06-01T13:38:00Z">
              <w:r w:rsidRPr="00970314" w:rsidDel="00CE7E6D">
                <w:rPr>
                  <w:sz w:val="20"/>
                  <w:szCs w:val="20"/>
                </w:rPr>
                <w:tab/>
                <w:delText>Desde i=1  Hasta n</w:delText>
              </w:r>
            </w:del>
          </w:p>
          <w:p w:rsidR="00111774" w:rsidRPr="00970314" w:rsidDel="00CE7E6D" w:rsidRDefault="00111774" w:rsidP="00FE40E1">
            <w:pPr>
              <w:rPr>
                <w:del w:id="2079" w:author="José Rafael García Lázaro" w:date="2017-06-01T13:38:00Z"/>
                <w:sz w:val="20"/>
                <w:szCs w:val="20"/>
              </w:rPr>
            </w:pPr>
            <w:del w:id="2080" w:author="José Rafael García Lázaro" w:date="2017-06-01T13:38:00Z">
              <w:r w:rsidRPr="00970314" w:rsidDel="00CE7E6D">
                <w:rPr>
                  <w:sz w:val="20"/>
                  <w:szCs w:val="20"/>
                </w:rPr>
                <w:tab/>
              </w:r>
              <w:r w:rsidRPr="00970314" w:rsidDel="00CE7E6D">
                <w:rPr>
                  <w:sz w:val="20"/>
                  <w:szCs w:val="20"/>
                </w:rPr>
                <w:tab/>
                <w:delText>Desde j=1  Hasta n</w:delText>
              </w:r>
            </w:del>
          </w:p>
          <w:p w:rsidR="004B335E" w:rsidRPr="00970314" w:rsidDel="00CE7E6D" w:rsidRDefault="00111774" w:rsidP="00FE40E1">
            <w:pPr>
              <w:rPr>
                <w:del w:id="2081" w:author="José Rafael García Lázaro" w:date="2017-06-01T13:38:00Z"/>
                <w:sz w:val="20"/>
                <w:szCs w:val="20"/>
              </w:rPr>
            </w:pPr>
            <w:del w:id="2082" w:author="José Rafael García Lázaro" w:date="2017-06-01T13:38:00Z">
              <w:r w:rsidRPr="00970314" w:rsidDel="00CE7E6D">
                <w:rPr>
                  <w:sz w:val="20"/>
                  <w:szCs w:val="20"/>
                </w:rPr>
                <w:tab/>
              </w:r>
              <w:r w:rsidRPr="00970314" w:rsidDel="00CE7E6D">
                <w:rPr>
                  <w:sz w:val="20"/>
                  <w:szCs w:val="20"/>
                </w:rPr>
                <w:tab/>
                <w:delText>Hacer</w:delText>
              </w:r>
              <w:r w:rsidRPr="00970314" w:rsidDel="00CE7E6D">
                <w:rPr>
                  <w:sz w:val="20"/>
                  <w:szCs w:val="20"/>
                </w:rPr>
                <w:tab/>
                <w:delText>imbn[i][j]</w:delText>
              </w:r>
              <w:r w:rsidRPr="00970314" w:rsidDel="00CE7E6D">
                <w:rPr>
                  <w:sz w:val="20"/>
                  <w:szCs w:val="20"/>
                </w:rPr>
                <w:sym w:font="Wingdings" w:char="F0DF"/>
              </w:r>
              <w:r w:rsidRPr="00970314" w:rsidDel="00CE7E6D">
                <w:rPr>
                  <w:sz w:val="20"/>
                  <w:szCs w:val="20"/>
                </w:rPr>
                <w:delText>promediar(im,</w:delText>
              </w:r>
            </w:del>
          </w:p>
          <w:p w:rsidR="00111774" w:rsidRPr="00970314" w:rsidDel="00CE7E6D" w:rsidRDefault="00FE40E1" w:rsidP="00FE40E1">
            <w:pPr>
              <w:rPr>
                <w:del w:id="2083" w:author="José Rafael García Lázaro" w:date="2017-06-01T13:38:00Z"/>
                <w:sz w:val="20"/>
                <w:szCs w:val="20"/>
              </w:rPr>
            </w:pPr>
            <w:del w:id="2084" w:author="José Rafael García Lázaro" w:date="2017-06-01T13:38:00Z">
              <w:r w:rsidRPr="00970314" w:rsidDel="00CE7E6D">
                <w:rPr>
                  <w:sz w:val="20"/>
                  <w:szCs w:val="20"/>
                </w:rPr>
                <w:delText>1+(</w:delText>
              </w:r>
              <w:r w:rsidR="00111774" w:rsidRPr="00970314" w:rsidDel="00CE7E6D">
                <w:rPr>
                  <w:sz w:val="20"/>
                  <w:szCs w:val="20"/>
                </w:rPr>
                <w:delText>i</w:delText>
              </w:r>
              <w:r w:rsidRPr="00970314" w:rsidDel="00CE7E6D">
                <w:rPr>
                  <w:sz w:val="20"/>
                  <w:szCs w:val="20"/>
                </w:rPr>
                <w:delText>-1)</w:delText>
              </w:r>
              <w:r w:rsidR="00111774" w:rsidRPr="00970314" w:rsidDel="00CE7E6D">
                <w:rPr>
                  <w:sz w:val="20"/>
                  <w:szCs w:val="20"/>
                </w:rPr>
                <w:delText>*fe,</w:delText>
              </w:r>
              <w:r w:rsidR="004B335E" w:rsidRPr="00970314" w:rsidDel="00CE7E6D">
                <w:rPr>
                  <w:sz w:val="20"/>
                  <w:szCs w:val="20"/>
                </w:rPr>
                <w:delText>1+(</w:delText>
              </w:r>
              <w:r w:rsidR="00111774" w:rsidRPr="00970314" w:rsidDel="00CE7E6D">
                <w:rPr>
                  <w:sz w:val="20"/>
                  <w:szCs w:val="20"/>
                </w:rPr>
                <w:delText>j</w:delText>
              </w:r>
              <w:r w:rsidR="004B335E" w:rsidRPr="00970314" w:rsidDel="00CE7E6D">
                <w:rPr>
                  <w:sz w:val="20"/>
                  <w:szCs w:val="20"/>
                </w:rPr>
                <w:delText>-1)</w:delText>
              </w:r>
              <w:r w:rsidR="00111774" w:rsidRPr="00970314" w:rsidDel="00CE7E6D">
                <w:rPr>
                  <w:sz w:val="20"/>
                  <w:szCs w:val="20"/>
                </w:rPr>
                <w:delText>*fe,fe)</w:delText>
              </w:r>
            </w:del>
          </w:p>
          <w:p w:rsidR="00111774" w:rsidRPr="00970314" w:rsidDel="00CE7E6D" w:rsidRDefault="00111774" w:rsidP="00FE40E1">
            <w:pPr>
              <w:rPr>
                <w:del w:id="2085" w:author="José Rafael García Lázaro" w:date="2017-06-01T13:38:00Z"/>
                <w:sz w:val="20"/>
                <w:szCs w:val="20"/>
              </w:rPr>
            </w:pPr>
            <w:del w:id="2086" w:author="José Rafael García Lázaro" w:date="2017-06-01T13:38:00Z">
              <w:r w:rsidRPr="00970314" w:rsidDel="00CE7E6D">
                <w:rPr>
                  <w:sz w:val="20"/>
                  <w:szCs w:val="20"/>
                </w:rPr>
                <w:tab/>
              </w:r>
              <w:r w:rsidRPr="00970314" w:rsidDel="00CE7E6D">
                <w:rPr>
                  <w:sz w:val="20"/>
                  <w:szCs w:val="20"/>
                </w:rPr>
                <w:tab/>
                <w:delText>Fin_desde</w:delText>
              </w:r>
            </w:del>
          </w:p>
          <w:p w:rsidR="00111774" w:rsidRPr="00970314" w:rsidDel="00CE7E6D" w:rsidRDefault="00111774" w:rsidP="00FE40E1">
            <w:pPr>
              <w:rPr>
                <w:del w:id="2087" w:author="José Rafael García Lázaro" w:date="2017-06-01T13:38:00Z"/>
                <w:sz w:val="20"/>
                <w:szCs w:val="20"/>
              </w:rPr>
            </w:pPr>
            <w:del w:id="2088" w:author="José Rafael García Lázaro" w:date="2017-06-01T13:38:00Z">
              <w:r w:rsidRPr="00970314" w:rsidDel="00CE7E6D">
                <w:rPr>
                  <w:sz w:val="20"/>
                  <w:szCs w:val="20"/>
                </w:rPr>
                <w:tab/>
                <w:delText>Fin_desde</w:delText>
              </w:r>
            </w:del>
          </w:p>
          <w:p w:rsidR="00111774" w:rsidRPr="00970314" w:rsidRDefault="00111774" w:rsidP="00FE40E1">
            <w:pPr>
              <w:rPr>
                <w:sz w:val="20"/>
                <w:szCs w:val="20"/>
              </w:rPr>
            </w:pPr>
            <w:del w:id="2089" w:author="José Rafael García Lázaro" w:date="2017-06-01T13:38:00Z">
              <w:r w:rsidRPr="00970314" w:rsidDel="00CE7E6D">
                <w:rPr>
                  <w:sz w:val="20"/>
                  <w:szCs w:val="20"/>
                </w:rPr>
                <w:delText>Fin_Procedimiento</w:delText>
              </w:r>
            </w:del>
          </w:p>
        </w:tc>
        <w:tc>
          <w:tcPr>
            <w:tcW w:w="5111" w:type="dxa"/>
            <w:tcPrChange w:id="2090" w:author="José Rafael García Lázaro" w:date="2017-06-02T11:17:00Z">
              <w:tcPr>
                <w:tcW w:w="4828" w:type="dxa"/>
              </w:tcPr>
            </w:tcPrChange>
          </w:tcPr>
          <w:p w:rsidR="00CE7E6D" w:rsidRPr="00970314" w:rsidRDefault="00CE7E6D" w:rsidP="00CE7E6D">
            <w:pPr>
              <w:rPr>
                <w:ins w:id="2091" w:author="José Rafael García Lázaro" w:date="2017-06-01T13:36:00Z"/>
                <w:sz w:val="20"/>
                <w:szCs w:val="20"/>
                <w:lang w:val="en-US"/>
              </w:rPr>
            </w:pPr>
            <w:proofErr w:type="spellStart"/>
            <w:ins w:id="2092" w:author="José Rafael García Lázaro" w:date="2017-06-01T13:36:00Z">
              <w:r w:rsidRPr="00970314">
                <w:rPr>
                  <w:sz w:val="20"/>
                  <w:szCs w:val="20"/>
                  <w:lang w:val="en-US"/>
                </w:rPr>
                <w:t>int</w:t>
              </w:r>
              <w:proofErr w:type="spellEnd"/>
              <w:r w:rsidRPr="00970314">
                <w:rPr>
                  <w:sz w:val="20"/>
                  <w:szCs w:val="20"/>
                  <w:lang w:val="en-US"/>
                </w:rPr>
                <w:t xml:space="preserve"> </w:t>
              </w:r>
              <w:proofErr w:type="spellStart"/>
              <w:r w:rsidRPr="00970314">
                <w:rPr>
                  <w:sz w:val="20"/>
                  <w:szCs w:val="20"/>
                  <w:lang w:val="en-US"/>
                </w:rPr>
                <w:t>cuboResuelto</w:t>
              </w:r>
              <w:proofErr w:type="spellEnd"/>
              <w:r w:rsidRPr="00970314">
                <w:rPr>
                  <w:sz w:val="20"/>
                  <w:szCs w:val="20"/>
                  <w:lang w:val="en-US"/>
                </w:rPr>
                <w:t>(</w:t>
              </w:r>
              <w:proofErr w:type="spellStart"/>
              <w:r w:rsidRPr="00970314">
                <w:rPr>
                  <w:sz w:val="20"/>
                  <w:szCs w:val="20"/>
                  <w:lang w:val="en-US"/>
                </w:rPr>
                <w:t>tCuboRubik</w:t>
              </w:r>
              <w:proofErr w:type="spellEnd"/>
              <w:r w:rsidRPr="00970314">
                <w:rPr>
                  <w:sz w:val="20"/>
                  <w:szCs w:val="20"/>
                  <w:lang w:val="en-US"/>
                </w:rPr>
                <w:t xml:space="preserve"> *</w:t>
              </w:r>
              <w:proofErr w:type="spellStart"/>
              <w:r w:rsidRPr="00970314">
                <w:rPr>
                  <w:sz w:val="20"/>
                  <w:szCs w:val="20"/>
                  <w:lang w:val="en-US"/>
                </w:rPr>
                <w:t>cr</w:t>
              </w:r>
              <w:proofErr w:type="spellEnd"/>
              <w:r w:rsidRPr="00970314">
                <w:rPr>
                  <w:sz w:val="20"/>
                  <w:szCs w:val="20"/>
                  <w:lang w:val="en-US"/>
                </w:rPr>
                <w:t>){</w:t>
              </w:r>
            </w:ins>
          </w:p>
          <w:p w:rsidR="00D3541D" w:rsidRDefault="00CE7E6D">
            <w:pPr>
              <w:ind w:left="708"/>
              <w:rPr>
                <w:ins w:id="2093" w:author="José Rafael García Lázaro" w:date="2017-06-01T13:36:00Z"/>
                <w:sz w:val="20"/>
                <w:szCs w:val="20"/>
                <w:lang w:val="en-US"/>
              </w:rPr>
              <w:pPrChange w:id="2094" w:author="José Rafael García Lázaro" w:date="2017-06-01T13:39:00Z">
                <w:pPr/>
              </w:pPrChange>
            </w:pPr>
            <w:proofErr w:type="spellStart"/>
            <w:ins w:id="2095" w:author="José Rafael García Lázaro" w:date="2017-06-01T13:36:00Z">
              <w:r w:rsidRPr="00970314">
                <w:rPr>
                  <w:sz w:val="20"/>
                  <w:szCs w:val="20"/>
                  <w:lang w:val="en-US"/>
                </w:rPr>
                <w:t>int</w:t>
              </w:r>
              <w:proofErr w:type="spellEnd"/>
              <w:r w:rsidRPr="00970314">
                <w:rPr>
                  <w:sz w:val="20"/>
                  <w:szCs w:val="20"/>
                  <w:lang w:val="en-US"/>
                </w:rPr>
                <w:t xml:space="preserve"> </w:t>
              </w:r>
              <w:proofErr w:type="spellStart"/>
              <w:r w:rsidRPr="00970314">
                <w:rPr>
                  <w:sz w:val="20"/>
                  <w:szCs w:val="20"/>
                  <w:lang w:val="en-US"/>
                </w:rPr>
                <w:t>res,i,j,k</w:t>
              </w:r>
              <w:proofErr w:type="spellEnd"/>
              <w:r w:rsidRPr="00970314">
                <w:rPr>
                  <w:sz w:val="20"/>
                  <w:szCs w:val="20"/>
                  <w:lang w:val="en-US"/>
                </w:rPr>
                <w:t>;</w:t>
              </w:r>
            </w:ins>
          </w:p>
          <w:p w:rsidR="00CE7E6D" w:rsidRPr="00970314" w:rsidRDefault="00CE7E6D" w:rsidP="00970314">
            <w:pPr>
              <w:rPr>
                <w:ins w:id="2096" w:author="José Rafael García Lázaro" w:date="2017-06-01T13:36:00Z"/>
                <w:sz w:val="20"/>
                <w:szCs w:val="20"/>
                <w:lang w:val="en-US"/>
              </w:rPr>
            </w:pPr>
            <w:ins w:id="2097" w:author="José Rafael García Lázaro" w:date="2017-06-01T13:36:00Z">
              <w:r w:rsidRPr="00970314">
                <w:rPr>
                  <w:sz w:val="20"/>
                  <w:szCs w:val="20"/>
                  <w:lang w:val="en-US"/>
                </w:rPr>
                <w:tab/>
                <w:t>res=1;</w:t>
              </w:r>
            </w:ins>
          </w:p>
          <w:p w:rsidR="00CE7E6D" w:rsidRPr="00970314" w:rsidRDefault="00CE7E6D" w:rsidP="00970314">
            <w:pPr>
              <w:rPr>
                <w:ins w:id="2098" w:author="José Rafael García Lázaro" w:date="2017-06-01T13:36:00Z"/>
                <w:sz w:val="20"/>
                <w:szCs w:val="20"/>
                <w:lang w:val="en-US"/>
              </w:rPr>
            </w:pPr>
            <w:ins w:id="2099" w:author="José Rafael García Lázaro" w:date="2017-06-01T13:36:00Z">
              <w:r w:rsidRPr="00970314">
                <w:rPr>
                  <w:sz w:val="20"/>
                  <w:szCs w:val="20"/>
                  <w:lang w:val="en-US"/>
                </w:rPr>
                <w:tab/>
                <w:t>k=0;</w:t>
              </w:r>
            </w:ins>
          </w:p>
          <w:p w:rsidR="00CE7E6D" w:rsidRPr="00970314" w:rsidRDefault="00CE7E6D" w:rsidP="00970314">
            <w:pPr>
              <w:rPr>
                <w:ins w:id="2100" w:author="José Rafael García Lázaro" w:date="2017-06-01T13:36:00Z"/>
                <w:sz w:val="20"/>
                <w:szCs w:val="20"/>
                <w:lang w:val="en-US"/>
              </w:rPr>
            </w:pPr>
            <w:ins w:id="2101" w:author="José Rafael García Lázaro" w:date="2017-06-01T13:36:00Z">
              <w:r w:rsidRPr="00970314">
                <w:rPr>
                  <w:sz w:val="20"/>
                  <w:szCs w:val="20"/>
                  <w:lang w:val="en-US"/>
                </w:rPr>
                <w:tab/>
                <w:t>while((k&lt;6)&amp;&amp;res){</w:t>
              </w:r>
            </w:ins>
          </w:p>
          <w:p w:rsidR="00CE7E6D" w:rsidRPr="00970314" w:rsidRDefault="00CE7E6D">
            <w:pPr>
              <w:rPr>
                <w:ins w:id="2102" w:author="José Rafael García Lázaro" w:date="2017-06-01T13:36:00Z"/>
                <w:sz w:val="20"/>
                <w:szCs w:val="20"/>
                <w:lang w:val="en-US"/>
              </w:rPr>
            </w:pPr>
            <w:ins w:id="2103" w:author="José Rafael García Lázaro" w:date="2017-06-01T13:36:00Z">
              <w:r w:rsidRPr="00970314">
                <w:rPr>
                  <w:sz w:val="20"/>
                  <w:szCs w:val="20"/>
                  <w:lang w:val="en-US"/>
                </w:rPr>
                <w:tab/>
              </w:r>
              <w:r w:rsidRPr="00970314">
                <w:rPr>
                  <w:sz w:val="20"/>
                  <w:szCs w:val="20"/>
                  <w:lang w:val="en-US"/>
                </w:rPr>
                <w:tab/>
              </w:r>
              <w:proofErr w:type="spellStart"/>
              <w:r w:rsidRPr="00970314">
                <w:rPr>
                  <w:sz w:val="20"/>
                  <w:szCs w:val="20"/>
                  <w:lang w:val="en-US"/>
                </w:rPr>
                <w:t>i</w:t>
              </w:r>
              <w:proofErr w:type="spellEnd"/>
              <w:r w:rsidRPr="00970314">
                <w:rPr>
                  <w:sz w:val="20"/>
                  <w:szCs w:val="20"/>
                  <w:lang w:val="en-US"/>
                </w:rPr>
                <w:t>=0;</w:t>
              </w:r>
            </w:ins>
          </w:p>
          <w:p w:rsidR="00CE7E6D" w:rsidRPr="00970314" w:rsidRDefault="00CE7E6D">
            <w:pPr>
              <w:rPr>
                <w:ins w:id="2104" w:author="José Rafael García Lázaro" w:date="2017-06-01T13:36:00Z"/>
                <w:sz w:val="20"/>
                <w:szCs w:val="20"/>
                <w:lang w:val="en-US"/>
              </w:rPr>
            </w:pPr>
            <w:ins w:id="2105" w:author="José Rafael García Lázaro" w:date="2017-06-01T13:36:00Z">
              <w:r w:rsidRPr="00970314">
                <w:rPr>
                  <w:sz w:val="20"/>
                  <w:szCs w:val="20"/>
                  <w:lang w:val="en-US"/>
                </w:rPr>
                <w:tab/>
              </w:r>
              <w:r w:rsidRPr="00970314">
                <w:rPr>
                  <w:sz w:val="20"/>
                  <w:szCs w:val="20"/>
                  <w:lang w:val="en-US"/>
                </w:rPr>
                <w:tab/>
                <w:t>while((</w:t>
              </w:r>
              <w:proofErr w:type="spellStart"/>
              <w:r w:rsidRPr="00970314">
                <w:rPr>
                  <w:sz w:val="20"/>
                  <w:szCs w:val="20"/>
                  <w:lang w:val="en-US"/>
                </w:rPr>
                <w:t>i</w:t>
              </w:r>
              <w:proofErr w:type="spellEnd"/>
              <w:r w:rsidRPr="00970314">
                <w:rPr>
                  <w:sz w:val="20"/>
                  <w:szCs w:val="20"/>
                  <w:lang w:val="en-US"/>
                </w:rPr>
                <w:t>&lt;</w:t>
              </w:r>
              <w:proofErr w:type="spellStart"/>
              <w:r w:rsidRPr="00970314">
                <w:rPr>
                  <w:sz w:val="20"/>
                  <w:szCs w:val="20"/>
                  <w:lang w:val="en-US"/>
                </w:rPr>
                <w:t>cr</w:t>
              </w:r>
              <w:proofErr w:type="spellEnd"/>
              <w:r w:rsidRPr="00970314">
                <w:rPr>
                  <w:sz w:val="20"/>
                  <w:szCs w:val="20"/>
                  <w:lang w:val="en-US"/>
                </w:rPr>
                <w:t>-&gt;n)&amp;&amp;res){</w:t>
              </w:r>
            </w:ins>
          </w:p>
          <w:p w:rsidR="00CE7E6D" w:rsidRPr="00970314" w:rsidRDefault="00CE7E6D">
            <w:pPr>
              <w:rPr>
                <w:ins w:id="2106" w:author="José Rafael García Lázaro" w:date="2017-06-01T13:36:00Z"/>
                <w:sz w:val="20"/>
                <w:szCs w:val="20"/>
                <w:lang w:val="en-US"/>
              </w:rPr>
            </w:pPr>
            <w:ins w:id="2107" w:author="José Rafael García Lázaro" w:date="2017-06-01T13:36:00Z">
              <w:r w:rsidRPr="00970314">
                <w:rPr>
                  <w:sz w:val="20"/>
                  <w:szCs w:val="20"/>
                  <w:lang w:val="en-US"/>
                </w:rPr>
                <w:tab/>
              </w:r>
              <w:r w:rsidRPr="00970314">
                <w:rPr>
                  <w:sz w:val="20"/>
                  <w:szCs w:val="20"/>
                  <w:lang w:val="en-US"/>
                </w:rPr>
                <w:tab/>
              </w:r>
              <w:r w:rsidRPr="00970314">
                <w:rPr>
                  <w:sz w:val="20"/>
                  <w:szCs w:val="20"/>
                  <w:lang w:val="en-US"/>
                </w:rPr>
                <w:tab/>
                <w:t>j=0;</w:t>
              </w:r>
            </w:ins>
          </w:p>
          <w:p w:rsidR="00CE7E6D" w:rsidRPr="00970314" w:rsidRDefault="00CE7E6D">
            <w:pPr>
              <w:rPr>
                <w:ins w:id="2108" w:author="José Rafael García Lázaro" w:date="2017-06-01T13:36:00Z"/>
                <w:sz w:val="20"/>
                <w:szCs w:val="20"/>
                <w:lang w:val="en-US"/>
              </w:rPr>
            </w:pPr>
            <w:ins w:id="2109" w:author="José Rafael García Lázaro" w:date="2017-06-01T13:36:00Z">
              <w:r w:rsidRPr="00970314">
                <w:rPr>
                  <w:sz w:val="20"/>
                  <w:szCs w:val="20"/>
                  <w:lang w:val="en-US"/>
                </w:rPr>
                <w:tab/>
              </w:r>
              <w:r w:rsidRPr="00970314">
                <w:rPr>
                  <w:sz w:val="20"/>
                  <w:szCs w:val="20"/>
                  <w:lang w:val="en-US"/>
                </w:rPr>
                <w:tab/>
              </w:r>
              <w:r w:rsidRPr="00970314">
                <w:rPr>
                  <w:sz w:val="20"/>
                  <w:szCs w:val="20"/>
                  <w:lang w:val="en-US"/>
                </w:rPr>
                <w:tab/>
                <w:t>while((j&lt;</w:t>
              </w:r>
              <w:proofErr w:type="spellStart"/>
              <w:r w:rsidRPr="00970314">
                <w:rPr>
                  <w:sz w:val="20"/>
                  <w:szCs w:val="20"/>
                  <w:lang w:val="en-US"/>
                </w:rPr>
                <w:t>cr</w:t>
              </w:r>
              <w:proofErr w:type="spellEnd"/>
              <w:r w:rsidRPr="00970314">
                <w:rPr>
                  <w:sz w:val="20"/>
                  <w:szCs w:val="20"/>
                  <w:lang w:val="en-US"/>
                </w:rPr>
                <w:t>-&gt;n)&amp;&amp;res){</w:t>
              </w:r>
            </w:ins>
          </w:p>
          <w:p w:rsidR="00CE7E6D" w:rsidRPr="00970314" w:rsidRDefault="00CE7E6D">
            <w:pPr>
              <w:rPr>
                <w:ins w:id="2110" w:author="José Rafael García Lázaro" w:date="2017-06-01T13:36:00Z"/>
                <w:sz w:val="20"/>
                <w:szCs w:val="20"/>
                <w:lang w:val="en-US"/>
              </w:rPr>
            </w:pPr>
            <w:ins w:id="2111" w:author="José Rafael García Lázaro" w:date="2017-06-01T13:36:00Z">
              <w:r w:rsidRPr="00970314">
                <w:rPr>
                  <w:sz w:val="20"/>
                  <w:szCs w:val="20"/>
                  <w:lang w:val="en-US"/>
                </w:rPr>
                <w:tab/>
              </w:r>
              <w:r w:rsidRPr="00970314">
                <w:rPr>
                  <w:sz w:val="20"/>
                  <w:szCs w:val="20"/>
                  <w:lang w:val="en-US"/>
                </w:rPr>
                <w:tab/>
              </w:r>
              <w:r w:rsidRPr="00970314">
                <w:rPr>
                  <w:sz w:val="20"/>
                  <w:szCs w:val="20"/>
                  <w:lang w:val="en-US"/>
                </w:rPr>
                <w:tab/>
              </w:r>
              <w:r w:rsidRPr="00970314">
                <w:rPr>
                  <w:sz w:val="20"/>
                  <w:szCs w:val="20"/>
                  <w:lang w:val="en-US"/>
                </w:rPr>
                <w:tab/>
                <w:t>if(</w:t>
              </w:r>
              <w:proofErr w:type="spellStart"/>
              <w:r w:rsidRPr="00970314">
                <w:rPr>
                  <w:sz w:val="20"/>
                  <w:szCs w:val="20"/>
                  <w:lang w:val="en-US"/>
                </w:rPr>
                <w:t>cr</w:t>
              </w:r>
              <w:proofErr w:type="spellEnd"/>
              <w:r w:rsidRPr="00970314">
                <w:rPr>
                  <w:sz w:val="20"/>
                  <w:szCs w:val="20"/>
                  <w:lang w:val="en-US"/>
                </w:rPr>
                <w:t>-&gt;m[k][</w:t>
              </w:r>
              <w:proofErr w:type="spellStart"/>
              <w:r w:rsidRPr="00970314">
                <w:rPr>
                  <w:sz w:val="20"/>
                  <w:szCs w:val="20"/>
                  <w:lang w:val="en-US"/>
                </w:rPr>
                <w:t>i</w:t>
              </w:r>
              <w:proofErr w:type="spellEnd"/>
              <w:r w:rsidRPr="00970314">
                <w:rPr>
                  <w:sz w:val="20"/>
                  <w:szCs w:val="20"/>
                  <w:lang w:val="en-US"/>
                </w:rPr>
                <w:t>][j]!=</w:t>
              </w:r>
              <w:proofErr w:type="spellStart"/>
              <w:r w:rsidRPr="00970314">
                <w:rPr>
                  <w:sz w:val="20"/>
                  <w:szCs w:val="20"/>
                  <w:lang w:val="en-US"/>
                </w:rPr>
                <w:t>cr</w:t>
              </w:r>
              <w:proofErr w:type="spellEnd"/>
              <w:r w:rsidRPr="00970314">
                <w:rPr>
                  <w:sz w:val="20"/>
                  <w:szCs w:val="20"/>
                  <w:lang w:val="en-US"/>
                </w:rPr>
                <w:t>-&gt;m[k][0][0])</w:t>
              </w:r>
            </w:ins>
          </w:p>
          <w:p w:rsidR="00CE7E6D" w:rsidRPr="00970314" w:rsidRDefault="00CE7E6D">
            <w:pPr>
              <w:rPr>
                <w:ins w:id="2112" w:author="José Rafael García Lázaro" w:date="2017-06-01T13:36:00Z"/>
                <w:sz w:val="20"/>
                <w:szCs w:val="20"/>
                <w:lang w:val="en-US"/>
              </w:rPr>
            </w:pPr>
            <w:ins w:id="2113" w:author="José Rafael García Lázaro" w:date="2017-06-01T13:36:00Z">
              <w:r w:rsidRPr="00970314">
                <w:rPr>
                  <w:sz w:val="20"/>
                  <w:szCs w:val="20"/>
                  <w:lang w:val="en-US"/>
                </w:rPr>
                <w:tab/>
              </w:r>
              <w:r w:rsidRPr="00970314">
                <w:rPr>
                  <w:sz w:val="20"/>
                  <w:szCs w:val="20"/>
                  <w:lang w:val="en-US"/>
                </w:rPr>
                <w:tab/>
              </w:r>
              <w:r w:rsidRPr="00970314">
                <w:rPr>
                  <w:sz w:val="20"/>
                  <w:szCs w:val="20"/>
                  <w:lang w:val="en-US"/>
                </w:rPr>
                <w:tab/>
              </w:r>
              <w:r w:rsidRPr="00970314">
                <w:rPr>
                  <w:sz w:val="20"/>
                  <w:szCs w:val="20"/>
                  <w:lang w:val="en-US"/>
                </w:rPr>
                <w:tab/>
              </w:r>
              <w:r w:rsidRPr="00970314">
                <w:rPr>
                  <w:sz w:val="20"/>
                  <w:szCs w:val="20"/>
                  <w:lang w:val="en-US"/>
                </w:rPr>
                <w:tab/>
                <w:t>res=0;</w:t>
              </w:r>
            </w:ins>
          </w:p>
          <w:p w:rsidR="00CE7E6D" w:rsidRPr="00970314" w:rsidRDefault="00CE7E6D">
            <w:pPr>
              <w:rPr>
                <w:ins w:id="2114" w:author="José Rafael García Lázaro" w:date="2017-06-01T13:36:00Z"/>
                <w:sz w:val="20"/>
                <w:szCs w:val="20"/>
                <w:lang w:val="en-US"/>
              </w:rPr>
            </w:pPr>
            <w:ins w:id="2115" w:author="José Rafael García Lázaro" w:date="2017-06-01T13:36:00Z">
              <w:r w:rsidRPr="00970314">
                <w:rPr>
                  <w:sz w:val="20"/>
                  <w:szCs w:val="20"/>
                  <w:lang w:val="en-US"/>
                </w:rPr>
                <w:tab/>
              </w:r>
              <w:r w:rsidRPr="00970314">
                <w:rPr>
                  <w:sz w:val="20"/>
                  <w:szCs w:val="20"/>
                  <w:lang w:val="en-US"/>
                </w:rPr>
                <w:tab/>
              </w:r>
              <w:r w:rsidRPr="00970314">
                <w:rPr>
                  <w:sz w:val="20"/>
                  <w:szCs w:val="20"/>
                  <w:lang w:val="en-US"/>
                </w:rPr>
                <w:tab/>
              </w:r>
              <w:r w:rsidRPr="00970314">
                <w:rPr>
                  <w:sz w:val="20"/>
                  <w:szCs w:val="20"/>
                  <w:lang w:val="en-US"/>
                </w:rPr>
                <w:tab/>
                <w:t>else ++j;</w:t>
              </w:r>
            </w:ins>
          </w:p>
          <w:p w:rsidR="00CE7E6D" w:rsidRPr="00970314" w:rsidRDefault="00CE7E6D">
            <w:pPr>
              <w:rPr>
                <w:ins w:id="2116" w:author="José Rafael García Lázaro" w:date="2017-06-01T13:36:00Z"/>
                <w:sz w:val="20"/>
                <w:szCs w:val="20"/>
                <w:lang w:val="en-US"/>
              </w:rPr>
            </w:pPr>
            <w:ins w:id="2117" w:author="José Rafael García Lázaro" w:date="2017-06-01T13:36:00Z">
              <w:r w:rsidRPr="00970314">
                <w:rPr>
                  <w:sz w:val="20"/>
                  <w:szCs w:val="20"/>
                  <w:lang w:val="en-US"/>
                </w:rPr>
                <w:tab/>
              </w:r>
              <w:r w:rsidRPr="00970314">
                <w:rPr>
                  <w:sz w:val="20"/>
                  <w:szCs w:val="20"/>
                  <w:lang w:val="en-US"/>
                </w:rPr>
                <w:tab/>
              </w:r>
              <w:r w:rsidRPr="00970314">
                <w:rPr>
                  <w:sz w:val="20"/>
                  <w:szCs w:val="20"/>
                  <w:lang w:val="en-US"/>
                </w:rPr>
                <w:tab/>
                <w:t>}</w:t>
              </w:r>
            </w:ins>
          </w:p>
          <w:p w:rsidR="00CE7E6D" w:rsidRPr="00970314" w:rsidRDefault="00CE7E6D">
            <w:pPr>
              <w:rPr>
                <w:ins w:id="2118" w:author="José Rafael García Lázaro" w:date="2017-06-01T13:36:00Z"/>
                <w:sz w:val="20"/>
                <w:szCs w:val="20"/>
                <w:lang w:val="en-US"/>
              </w:rPr>
            </w:pPr>
            <w:ins w:id="2119" w:author="José Rafael García Lázaro" w:date="2017-06-01T13:36:00Z">
              <w:r w:rsidRPr="00970314">
                <w:rPr>
                  <w:sz w:val="20"/>
                  <w:szCs w:val="20"/>
                  <w:lang w:val="en-US"/>
                </w:rPr>
                <w:tab/>
              </w:r>
              <w:r w:rsidRPr="00970314">
                <w:rPr>
                  <w:sz w:val="20"/>
                  <w:szCs w:val="20"/>
                  <w:lang w:val="en-US"/>
                </w:rPr>
                <w:tab/>
              </w:r>
              <w:r w:rsidRPr="00970314">
                <w:rPr>
                  <w:sz w:val="20"/>
                  <w:szCs w:val="20"/>
                  <w:lang w:val="en-US"/>
                </w:rPr>
                <w:tab/>
                <w:t>if(res)</w:t>
              </w:r>
            </w:ins>
          </w:p>
          <w:p w:rsidR="00CE7E6D" w:rsidRPr="00970314" w:rsidRDefault="00CE7E6D">
            <w:pPr>
              <w:rPr>
                <w:ins w:id="2120" w:author="José Rafael García Lázaro" w:date="2017-06-01T13:36:00Z"/>
                <w:sz w:val="20"/>
                <w:szCs w:val="20"/>
                <w:lang w:val="en-US"/>
              </w:rPr>
            </w:pPr>
            <w:ins w:id="2121" w:author="José Rafael García Lázaro" w:date="2017-06-01T13:36:00Z">
              <w:r w:rsidRPr="00970314">
                <w:rPr>
                  <w:sz w:val="20"/>
                  <w:szCs w:val="20"/>
                  <w:lang w:val="en-US"/>
                </w:rPr>
                <w:tab/>
              </w:r>
              <w:r w:rsidRPr="00970314">
                <w:rPr>
                  <w:sz w:val="20"/>
                  <w:szCs w:val="20"/>
                  <w:lang w:val="en-US"/>
                </w:rPr>
                <w:tab/>
              </w:r>
              <w:r w:rsidRPr="00970314">
                <w:rPr>
                  <w:sz w:val="20"/>
                  <w:szCs w:val="20"/>
                  <w:lang w:val="en-US"/>
                </w:rPr>
                <w:tab/>
              </w:r>
              <w:r w:rsidRPr="00970314">
                <w:rPr>
                  <w:sz w:val="20"/>
                  <w:szCs w:val="20"/>
                  <w:lang w:val="en-US"/>
                </w:rPr>
                <w:tab/>
                <w:t>++</w:t>
              </w:r>
              <w:proofErr w:type="spellStart"/>
              <w:r w:rsidRPr="00970314">
                <w:rPr>
                  <w:sz w:val="20"/>
                  <w:szCs w:val="20"/>
                  <w:lang w:val="en-US"/>
                </w:rPr>
                <w:t>i</w:t>
              </w:r>
              <w:proofErr w:type="spellEnd"/>
              <w:r w:rsidRPr="00970314">
                <w:rPr>
                  <w:sz w:val="20"/>
                  <w:szCs w:val="20"/>
                  <w:lang w:val="en-US"/>
                </w:rPr>
                <w:t>;</w:t>
              </w:r>
            </w:ins>
          </w:p>
          <w:p w:rsidR="00CE7E6D" w:rsidRPr="00970314" w:rsidRDefault="00CE7E6D">
            <w:pPr>
              <w:rPr>
                <w:ins w:id="2122" w:author="José Rafael García Lázaro" w:date="2017-06-01T13:36:00Z"/>
                <w:sz w:val="20"/>
                <w:szCs w:val="20"/>
                <w:lang w:val="en-US"/>
              </w:rPr>
            </w:pPr>
            <w:ins w:id="2123" w:author="José Rafael García Lázaro" w:date="2017-06-01T13:36:00Z">
              <w:r w:rsidRPr="00970314">
                <w:rPr>
                  <w:sz w:val="20"/>
                  <w:szCs w:val="20"/>
                  <w:lang w:val="en-US"/>
                </w:rPr>
                <w:tab/>
              </w:r>
              <w:r w:rsidRPr="00970314">
                <w:rPr>
                  <w:sz w:val="20"/>
                  <w:szCs w:val="20"/>
                  <w:lang w:val="en-US"/>
                </w:rPr>
                <w:tab/>
                <w:t>}</w:t>
              </w:r>
            </w:ins>
          </w:p>
          <w:p w:rsidR="00CE7E6D" w:rsidRPr="00970314" w:rsidRDefault="00CE7E6D">
            <w:pPr>
              <w:rPr>
                <w:ins w:id="2124" w:author="José Rafael García Lázaro" w:date="2017-06-01T13:36:00Z"/>
                <w:sz w:val="20"/>
                <w:szCs w:val="20"/>
                <w:lang w:val="en-US"/>
              </w:rPr>
            </w:pPr>
            <w:ins w:id="2125" w:author="José Rafael García Lázaro" w:date="2017-06-01T13:36:00Z">
              <w:r w:rsidRPr="00970314">
                <w:rPr>
                  <w:sz w:val="20"/>
                  <w:szCs w:val="20"/>
                  <w:lang w:val="en-US"/>
                </w:rPr>
                <w:tab/>
              </w:r>
              <w:r w:rsidRPr="00970314">
                <w:rPr>
                  <w:sz w:val="20"/>
                  <w:szCs w:val="20"/>
                  <w:lang w:val="en-US"/>
                </w:rPr>
                <w:tab/>
                <w:t>if(res)</w:t>
              </w:r>
            </w:ins>
          </w:p>
          <w:p w:rsidR="00CE7E6D" w:rsidRPr="00970314" w:rsidRDefault="00CE7E6D">
            <w:pPr>
              <w:rPr>
                <w:ins w:id="2126" w:author="José Rafael García Lázaro" w:date="2017-06-01T13:36:00Z"/>
                <w:sz w:val="20"/>
                <w:szCs w:val="20"/>
                <w:lang w:val="en-US"/>
              </w:rPr>
            </w:pPr>
            <w:ins w:id="2127" w:author="José Rafael García Lázaro" w:date="2017-06-01T13:36:00Z">
              <w:r w:rsidRPr="00970314">
                <w:rPr>
                  <w:sz w:val="20"/>
                  <w:szCs w:val="20"/>
                  <w:lang w:val="en-US"/>
                </w:rPr>
                <w:tab/>
              </w:r>
              <w:r w:rsidRPr="00970314">
                <w:rPr>
                  <w:sz w:val="20"/>
                  <w:szCs w:val="20"/>
                  <w:lang w:val="en-US"/>
                </w:rPr>
                <w:tab/>
              </w:r>
              <w:r w:rsidRPr="00970314">
                <w:rPr>
                  <w:sz w:val="20"/>
                  <w:szCs w:val="20"/>
                  <w:lang w:val="en-US"/>
                </w:rPr>
                <w:tab/>
                <w:t>++k;</w:t>
              </w:r>
            </w:ins>
          </w:p>
          <w:p w:rsidR="00CE7E6D" w:rsidRPr="00970314" w:rsidRDefault="00CE7E6D">
            <w:pPr>
              <w:rPr>
                <w:ins w:id="2128" w:author="José Rafael García Lázaro" w:date="2017-06-01T13:36:00Z"/>
                <w:sz w:val="20"/>
                <w:szCs w:val="20"/>
                <w:lang w:val="en-US"/>
              </w:rPr>
            </w:pPr>
            <w:ins w:id="2129" w:author="José Rafael García Lázaro" w:date="2017-06-01T13:36:00Z">
              <w:r w:rsidRPr="00970314">
                <w:rPr>
                  <w:sz w:val="20"/>
                  <w:szCs w:val="20"/>
                  <w:lang w:val="en-US"/>
                </w:rPr>
                <w:tab/>
                <w:t>}</w:t>
              </w:r>
            </w:ins>
          </w:p>
          <w:p w:rsidR="00CE7E6D" w:rsidRPr="00970314" w:rsidRDefault="00CE7E6D">
            <w:pPr>
              <w:rPr>
                <w:ins w:id="2130" w:author="José Rafael García Lázaro" w:date="2017-06-01T13:36:00Z"/>
                <w:sz w:val="20"/>
                <w:szCs w:val="20"/>
                <w:lang w:val="en-US"/>
              </w:rPr>
            </w:pPr>
            <w:ins w:id="2131" w:author="José Rafael García Lázaro" w:date="2017-06-01T13:36:00Z">
              <w:r w:rsidRPr="00970314">
                <w:rPr>
                  <w:sz w:val="20"/>
                  <w:szCs w:val="20"/>
                  <w:lang w:val="en-US"/>
                </w:rPr>
                <w:tab/>
                <w:t>return res;</w:t>
              </w:r>
            </w:ins>
          </w:p>
          <w:p w:rsidR="00111774" w:rsidRPr="00970314" w:rsidDel="00CE7E6D" w:rsidRDefault="00CE7E6D" w:rsidP="00CE7E6D">
            <w:pPr>
              <w:rPr>
                <w:del w:id="2132" w:author="José Rafael García Lázaro" w:date="2017-06-01T13:36:00Z"/>
                <w:sz w:val="20"/>
                <w:szCs w:val="20"/>
              </w:rPr>
            </w:pPr>
            <w:ins w:id="2133" w:author="José Rafael García Lázaro" w:date="2017-06-01T13:36:00Z">
              <w:r w:rsidRPr="00970314">
                <w:rPr>
                  <w:sz w:val="20"/>
                  <w:szCs w:val="20"/>
                </w:rPr>
                <w:t>}</w:t>
              </w:r>
            </w:ins>
            <w:del w:id="2134" w:author="José Rafael García Lázaro" w:date="2017-06-01T13:36:00Z">
              <w:r w:rsidR="00111774" w:rsidRPr="00970314" w:rsidDel="00CE7E6D">
                <w:rPr>
                  <w:sz w:val="20"/>
                  <w:szCs w:val="20"/>
                </w:rPr>
                <w:delText>void escalar_imagen(tipo_imagen im,int fe,</w:delText>
              </w:r>
            </w:del>
          </w:p>
          <w:p w:rsidR="00111774" w:rsidRPr="00970314" w:rsidDel="00CE7E6D" w:rsidRDefault="00111774" w:rsidP="00111774">
            <w:pPr>
              <w:rPr>
                <w:del w:id="2135" w:author="José Rafael García Lázaro" w:date="2017-06-01T13:36:00Z"/>
                <w:sz w:val="20"/>
                <w:szCs w:val="20"/>
              </w:rPr>
            </w:pPr>
            <w:del w:id="2136" w:author="José Rafael García Lázaro" w:date="2017-06-01T13:36:00Z">
              <w:r w:rsidRPr="00970314" w:rsidDel="00CE7E6D">
                <w:rPr>
                  <w:sz w:val="20"/>
                  <w:szCs w:val="20"/>
                </w:rPr>
                <w:delText xml:space="preserve">                                 tipo_bn imbn){</w:delText>
              </w:r>
            </w:del>
          </w:p>
          <w:p w:rsidR="00111774" w:rsidRPr="00970314" w:rsidDel="00CE7E6D" w:rsidRDefault="00111774" w:rsidP="00111774">
            <w:pPr>
              <w:rPr>
                <w:del w:id="2137" w:author="José Rafael García Lázaro" w:date="2017-06-01T13:36:00Z"/>
                <w:sz w:val="20"/>
                <w:szCs w:val="20"/>
                <w:lang w:val="en-US"/>
              </w:rPr>
            </w:pPr>
            <w:del w:id="2138" w:author="José Rafael García Lázaro" w:date="2017-06-01T13:36:00Z">
              <w:r w:rsidRPr="00970314" w:rsidDel="00CE7E6D">
                <w:rPr>
                  <w:sz w:val="20"/>
                  <w:szCs w:val="20"/>
                </w:rPr>
                <w:tab/>
              </w:r>
              <w:r w:rsidRPr="00970314" w:rsidDel="00CE7E6D">
                <w:rPr>
                  <w:sz w:val="20"/>
                  <w:szCs w:val="20"/>
                  <w:lang w:val="en-US"/>
                </w:rPr>
                <w:delText>int i,j;</w:delText>
              </w:r>
            </w:del>
          </w:p>
          <w:p w:rsidR="00111774" w:rsidRPr="00970314" w:rsidDel="00CE7E6D" w:rsidRDefault="00111774" w:rsidP="00111774">
            <w:pPr>
              <w:rPr>
                <w:del w:id="2139" w:author="José Rafael García Lázaro" w:date="2017-06-01T13:36:00Z"/>
                <w:sz w:val="20"/>
                <w:szCs w:val="20"/>
                <w:lang w:val="en-US"/>
              </w:rPr>
            </w:pPr>
            <w:del w:id="2140" w:author="José Rafael García Lázaro" w:date="2017-06-01T13:36:00Z">
              <w:r w:rsidRPr="00970314" w:rsidDel="00CE7E6D">
                <w:rPr>
                  <w:sz w:val="20"/>
                  <w:szCs w:val="20"/>
                  <w:lang w:val="en-US"/>
                </w:rPr>
                <w:tab/>
                <w:delText>int n;</w:delText>
              </w:r>
            </w:del>
          </w:p>
          <w:p w:rsidR="00111774" w:rsidRPr="00970314" w:rsidDel="00CE7E6D" w:rsidRDefault="00111774" w:rsidP="00111774">
            <w:pPr>
              <w:rPr>
                <w:del w:id="2141" w:author="José Rafael García Lázaro" w:date="2017-06-01T13:36:00Z"/>
                <w:sz w:val="20"/>
                <w:szCs w:val="20"/>
                <w:lang w:val="en-US"/>
              </w:rPr>
            </w:pPr>
            <w:del w:id="2142" w:author="José Rafael García Lázaro" w:date="2017-06-01T13:36:00Z">
              <w:r w:rsidRPr="00970314" w:rsidDel="00CE7E6D">
                <w:rPr>
                  <w:sz w:val="20"/>
                  <w:szCs w:val="20"/>
                  <w:lang w:val="en-US"/>
                </w:rPr>
                <w:tab/>
                <w:delText>n=MAXI/fe;</w:delText>
              </w:r>
            </w:del>
          </w:p>
          <w:p w:rsidR="00111774" w:rsidRPr="00970314" w:rsidDel="00CE7E6D" w:rsidRDefault="00111774" w:rsidP="00111774">
            <w:pPr>
              <w:rPr>
                <w:del w:id="2143" w:author="José Rafael García Lázaro" w:date="2017-06-01T13:36:00Z"/>
                <w:sz w:val="20"/>
                <w:szCs w:val="20"/>
                <w:lang w:val="en-US"/>
              </w:rPr>
            </w:pPr>
            <w:del w:id="2144" w:author="José Rafael García Lázaro" w:date="2017-06-01T13:36:00Z">
              <w:r w:rsidRPr="00970314" w:rsidDel="00CE7E6D">
                <w:rPr>
                  <w:sz w:val="20"/>
                  <w:szCs w:val="20"/>
                  <w:lang w:val="en-US"/>
                </w:rPr>
                <w:tab/>
                <w:delText>for(i=0;i&lt;n;++i)</w:delText>
              </w:r>
            </w:del>
          </w:p>
          <w:p w:rsidR="00111774" w:rsidRPr="00970314" w:rsidDel="00CE7E6D" w:rsidRDefault="00111774" w:rsidP="00111774">
            <w:pPr>
              <w:rPr>
                <w:del w:id="2145" w:author="José Rafael García Lázaro" w:date="2017-06-01T13:36:00Z"/>
                <w:sz w:val="20"/>
                <w:szCs w:val="20"/>
                <w:lang w:val="en-US"/>
              </w:rPr>
            </w:pPr>
            <w:del w:id="2146" w:author="José Rafael García Lázaro" w:date="2017-06-01T13:36:00Z">
              <w:r w:rsidRPr="00970314" w:rsidDel="00CE7E6D">
                <w:rPr>
                  <w:sz w:val="20"/>
                  <w:szCs w:val="20"/>
                  <w:lang w:val="en-US"/>
                </w:rPr>
                <w:tab/>
              </w:r>
              <w:r w:rsidRPr="00970314" w:rsidDel="00CE7E6D">
                <w:rPr>
                  <w:sz w:val="20"/>
                  <w:szCs w:val="20"/>
                  <w:lang w:val="en-US"/>
                </w:rPr>
                <w:tab/>
                <w:delText>for(j=0;j&lt;n;++j)</w:delText>
              </w:r>
            </w:del>
          </w:p>
          <w:p w:rsidR="00C82062" w:rsidRPr="00970314" w:rsidDel="00CE7E6D" w:rsidRDefault="00111774" w:rsidP="00111774">
            <w:pPr>
              <w:rPr>
                <w:del w:id="2147" w:author="José Rafael García Lázaro" w:date="2017-06-01T13:36:00Z"/>
                <w:sz w:val="20"/>
                <w:szCs w:val="20"/>
                <w:lang w:val="en-US"/>
              </w:rPr>
            </w:pPr>
            <w:del w:id="2148" w:author="José Rafael García Lázaro" w:date="2017-06-01T13:36:00Z">
              <w:r w:rsidRPr="00970314" w:rsidDel="00CE7E6D">
                <w:rPr>
                  <w:sz w:val="20"/>
                  <w:szCs w:val="20"/>
                  <w:lang w:val="en-US"/>
                </w:rPr>
                <w:tab/>
              </w:r>
              <w:r w:rsidRPr="00970314" w:rsidDel="00CE7E6D">
                <w:rPr>
                  <w:sz w:val="20"/>
                  <w:szCs w:val="20"/>
                  <w:lang w:val="en-US"/>
                </w:rPr>
                <w:tab/>
              </w:r>
              <w:r w:rsidRPr="00970314" w:rsidDel="00CE7E6D">
                <w:rPr>
                  <w:sz w:val="20"/>
                  <w:szCs w:val="20"/>
                  <w:lang w:val="en-US"/>
                </w:rPr>
                <w:tab/>
                <w:delText>imbn[i][j]=promediar(im,</w:delText>
              </w:r>
            </w:del>
          </w:p>
          <w:p w:rsidR="00111774" w:rsidRPr="00970314" w:rsidDel="00CE7E6D" w:rsidRDefault="00111774" w:rsidP="00111774">
            <w:pPr>
              <w:rPr>
                <w:del w:id="2149" w:author="José Rafael García Lázaro" w:date="2017-06-01T13:36:00Z"/>
                <w:sz w:val="20"/>
                <w:szCs w:val="20"/>
                <w:lang w:val="en-US"/>
              </w:rPr>
            </w:pPr>
            <w:del w:id="2150" w:author="José Rafael García Lázaro" w:date="2017-06-01T13:36:00Z">
              <w:r w:rsidRPr="00970314" w:rsidDel="00CE7E6D">
                <w:rPr>
                  <w:sz w:val="20"/>
                  <w:szCs w:val="20"/>
                  <w:lang w:val="en-US"/>
                </w:rPr>
                <w:delText>i*fe,j*fe,fe);</w:delText>
              </w:r>
            </w:del>
          </w:p>
          <w:p w:rsidR="00111774" w:rsidRPr="00970314" w:rsidRDefault="00111774" w:rsidP="00111774">
            <w:pPr>
              <w:rPr>
                <w:sz w:val="20"/>
                <w:szCs w:val="20"/>
                <w:lang w:val="en-US"/>
              </w:rPr>
            </w:pPr>
            <w:del w:id="2151" w:author="José Rafael García Lázaro" w:date="2017-06-01T13:36:00Z">
              <w:r w:rsidRPr="00970314" w:rsidDel="00CE7E6D">
                <w:rPr>
                  <w:sz w:val="20"/>
                  <w:szCs w:val="20"/>
                  <w:lang w:val="en-US"/>
                </w:rPr>
                <w:delText>}</w:delText>
              </w:r>
            </w:del>
          </w:p>
        </w:tc>
      </w:tr>
    </w:tbl>
    <w:p w:rsidR="000D7CDF" w:rsidRDefault="000D7CDF">
      <w:pPr>
        <w:rPr>
          <w:lang w:val="en-US"/>
        </w:rPr>
      </w:pPr>
    </w:p>
    <w:p w:rsidR="00751B47" w:rsidRPr="00C82062" w:rsidRDefault="00751B47">
      <w:pPr>
        <w:rPr>
          <w:lang w:val="en-US"/>
        </w:rPr>
      </w:pPr>
    </w:p>
    <w:p w:rsidR="000D7CDF" w:rsidRPr="00B328B9" w:rsidRDefault="00C82062" w:rsidP="000D7CDF">
      <w:pPr>
        <w:contextualSpacing/>
        <w:rPr>
          <w:b/>
          <w:u w:val="single"/>
        </w:rPr>
      </w:pPr>
      <w:moveFromRangeStart w:id="2152" w:author="José Rafael García Lázaro" w:date="2017-06-01T10:01:00Z" w:name="move484074602"/>
      <w:moveFrom w:id="2153" w:author="José Rafael García Lázaro" w:date="2017-06-01T10:01:00Z">
        <w:r w:rsidRPr="00C82062" w:rsidDel="00FB134D">
          <w:rPr>
            <w:b/>
            <w:u w:val="single"/>
          </w:rPr>
          <w:t>promediar</w:t>
        </w:r>
      </w:moveFrom>
      <w:moveFromRangeEnd w:id="2152"/>
      <w:proofErr w:type="spellStart"/>
      <w:ins w:id="2154" w:author="José Rafael García Lázaro" w:date="2017-06-02T11:58:00Z">
        <w:r w:rsidR="00A7679B" w:rsidRPr="00A7679B">
          <w:rPr>
            <w:b/>
            <w:u w:val="single"/>
          </w:rPr>
          <w:t>girarCapaCubo</w:t>
        </w:r>
      </w:ins>
      <w:proofErr w:type="spellEnd"/>
      <w:del w:id="2155" w:author="José Rafael García Lázaro" w:date="2017-06-02T11:58:00Z">
        <w:r w:rsidRPr="00C82062" w:rsidDel="00A7679B">
          <w:rPr>
            <w:b/>
            <w:u w:val="single"/>
          </w:rPr>
          <w:delText>localizar_qr</w:delText>
        </w:r>
      </w:del>
    </w:p>
    <w:p w:rsidR="000D7CDF" w:rsidRDefault="000D7CDF" w:rsidP="000D7CDF"/>
    <w:tbl>
      <w:tblPr>
        <w:tblStyle w:val="Tablaconcuadrcula"/>
        <w:tblW w:w="0" w:type="auto"/>
        <w:tblLook w:val="04A0"/>
      </w:tblPr>
      <w:tblGrid>
        <w:gridCol w:w="2947"/>
        <w:gridCol w:w="2444"/>
        <w:gridCol w:w="2444"/>
        <w:gridCol w:w="2847"/>
      </w:tblGrid>
      <w:tr w:rsidR="006769C0" w:rsidTr="00BA425A">
        <w:trPr>
          <w:ins w:id="2156" w:author="José Rafael García Lázaro" w:date="2017-06-02T12:10:00Z"/>
        </w:trPr>
        <w:tc>
          <w:tcPr>
            <w:tcW w:w="2921" w:type="dxa"/>
          </w:tcPr>
          <w:p w:rsidR="006769C0" w:rsidRPr="00C25F3F" w:rsidRDefault="006769C0" w:rsidP="00BA425A">
            <w:pPr>
              <w:spacing w:before="100" w:beforeAutospacing="1" w:after="100" w:afterAutospacing="1"/>
              <w:contextualSpacing/>
              <w:jc w:val="center"/>
              <w:rPr>
                <w:ins w:id="2157" w:author="José Rafael García Lázaro" w:date="2017-06-02T12:10:00Z"/>
                <w:b/>
              </w:rPr>
            </w:pPr>
            <w:ins w:id="2158" w:author="José Rafael García Lázaro" w:date="2017-06-02T12:10:00Z">
              <w:r w:rsidRPr="00C25F3F">
                <w:rPr>
                  <w:b/>
                </w:rPr>
                <w:t>Estado inicial</w:t>
              </w:r>
            </w:ins>
          </w:p>
        </w:tc>
        <w:tc>
          <w:tcPr>
            <w:tcW w:w="2500" w:type="dxa"/>
          </w:tcPr>
          <w:p w:rsidR="006769C0" w:rsidRPr="00C25F3F" w:rsidRDefault="006769C0" w:rsidP="00BA425A">
            <w:pPr>
              <w:spacing w:before="100" w:beforeAutospacing="1" w:after="100" w:afterAutospacing="1"/>
              <w:contextualSpacing/>
              <w:jc w:val="center"/>
              <w:rPr>
                <w:ins w:id="2159" w:author="José Rafael García Lázaro" w:date="2017-06-02T12:10:00Z"/>
                <w:b/>
              </w:rPr>
            </w:pPr>
            <w:ins w:id="2160" w:author="José Rafael García Lázaro" w:date="2017-06-02T12:10:00Z">
              <w:r>
                <w:rPr>
                  <w:b/>
                </w:rPr>
                <w:t>Capa 1</w:t>
              </w:r>
              <w:r w:rsidRPr="00C25F3F">
                <w:rPr>
                  <w:b/>
                </w:rPr>
                <w:t xml:space="preserve"> eje X</w:t>
              </w:r>
              <w:r w:rsidRPr="00AD13FE">
                <w:rPr>
                  <w:b/>
                  <w:vertAlign w:val="superscript"/>
                </w:rPr>
                <w:t>+</w:t>
              </w:r>
            </w:ins>
          </w:p>
        </w:tc>
        <w:tc>
          <w:tcPr>
            <w:tcW w:w="2432" w:type="dxa"/>
          </w:tcPr>
          <w:p w:rsidR="006769C0" w:rsidRPr="00C25F3F" w:rsidRDefault="006769C0" w:rsidP="00BA425A">
            <w:pPr>
              <w:spacing w:before="100" w:beforeAutospacing="1" w:after="100" w:afterAutospacing="1"/>
              <w:contextualSpacing/>
              <w:jc w:val="center"/>
              <w:rPr>
                <w:ins w:id="2161" w:author="José Rafael García Lázaro" w:date="2017-06-02T12:10:00Z"/>
                <w:b/>
              </w:rPr>
            </w:pPr>
            <w:ins w:id="2162" w:author="José Rafael García Lázaro" w:date="2017-06-02T12:10:00Z">
              <w:r>
                <w:rPr>
                  <w:b/>
                </w:rPr>
                <w:t xml:space="preserve">Giro 90º capa 1 </w:t>
              </w:r>
            </w:ins>
          </w:p>
        </w:tc>
        <w:tc>
          <w:tcPr>
            <w:tcW w:w="2829" w:type="dxa"/>
          </w:tcPr>
          <w:p w:rsidR="006769C0" w:rsidRPr="00C25F3F" w:rsidRDefault="006769C0" w:rsidP="00BA425A">
            <w:pPr>
              <w:spacing w:before="100" w:beforeAutospacing="1" w:after="100" w:afterAutospacing="1"/>
              <w:contextualSpacing/>
              <w:jc w:val="center"/>
              <w:rPr>
                <w:ins w:id="2163" w:author="José Rafael García Lázaro" w:date="2017-06-02T12:10:00Z"/>
                <w:b/>
              </w:rPr>
            </w:pPr>
            <w:ins w:id="2164" w:author="José Rafael García Lázaro" w:date="2017-06-02T12:10:00Z">
              <w:r>
                <w:rPr>
                  <w:b/>
                </w:rPr>
                <w:t>Estado final</w:t>
              </w:r>
            </w:ins>
          </w:p>
        </w:tc>
      </w:tr>
      <w:tr w:rsidR="006769C0" w:rsidTr="00BA425A">
        <w:trPr>
          <w:trHeight w:val="2565"/>
          <w:ins w:id="2165" w:author="José Rafael García Lázaro" w:date="2017-06-02T12:10:00Z"/>
        </w:trPr>
        <w:tc>
          <w:tcPr>
            <w:tcW w:w="2921" w:type="dxa"/>
          </w:tcPr>
          <w:p w:rsidR="006769C0" w:rsidRPr="00C25F3F" w:rsidRDefault="006769C0" w:rsidP="00BA425A">
            <w:pPr>
              <w:spacing w:before="100" w:beforeAutospacing="1" w:after="100" w:afterAutospacing="1"/>
              <w:contextualSpacing/>
              <w:jc w:val="center"/>
              <w:rPr>
                <w:ins w:id="2166" w:author="José Rafael García Lázaro" w:date="2017-06-02T12:10:00Z"/>
                <w:b/>
              </w:rPr>
            </w:pPr>
            <w:ins w:id="2167" w:author="José Rafael García Lázaro" w:date="2017-06-02T12:10:00Z">
              <w:r>
                <w:object w:dxaOrig="8110" w:dyaOrig="7030">
                  <v:shape id="_x0000_i1029" type="#_x0000_t75" style="width:138.6pt;height:118.6pt" o:ole="">
                    <v:imagedata r:id="rId8" o:title=""/>
                  </v:shape>
                  <o:OLEObject Type="Embed" ProgID="PBrush" ShapeID="_x0000_i1029" DrawAspect="Content" ObjectID="_1558103976" r:id="rId18"/>
                </w:object>
              </w:r>
            </w:ins>
          </w:p>
        </w:tc>
        <w:tc>
          <w:tcPr>
            <w:tcW w:w="2500" w:type="dxa"/>
          </w:tcPr>
          <w:p w:rsidR="006769C0" w:rsidRPr="00C25F3F" w:rsidRDefault="006769C0" w:rsidP="00BA425A">
            <w:pPr>
              <w:spacing w:before="100" w:beforeAutospacing="1" w:after="100" w:afterAutospacing="1"/>
              <w:contextualSpacing/>
              <w:jc w:val="center"/>
              <w:rPr>
                <w:ins w:id="2168" w:author="José Rafael García Lázaro" w:date="2017-06-02T12:10:00Z"/>
                <w:b/>
              </w:rPr>
            </w:pPr>
            <w:ins w:id="2169" w:author="José Rafael García Lázaro" w:date="2017-06-02T12:10:00Z">
              <w:r>
                <w:object w:dxaOrig="4580" w:dyaOrig="4210">
                  <v:shape id="_x0000_i1030" type="#_x0000_t75" style="width:113.2pt;height:107.8pt" o:ole="">
                    <v:imagedata r:id="rId10" o:title=""/>
                  </v:shape>
                  <o:OLEObject Type="Embed" ProgID="PBrush" ShapeID="_x0000_i1030" DrawAspect="Content" ObjectID="_1558103977" r:id="rId19"/>
                </w:object>
              </w:r>
            </w:ins>
          </w:p>
        </w:tc>
        <w:tc>
          <w:tcPr>
            <w:tcW w:w="2432" w:type="dxa"/>
          </w:tcPr>
          <w:p w:rsidR="006769C0" w:rsidRDefault="006769C0" w:rsidP="00BA425A">
            <w:pPr>
              <w:spacing w:before="100" w:beforeAutospacing="1" w:after="100" w:afterAutospacing="1"/>
              <w:contextualSpacing/>
              <w:jc w:val="center"/>
              <w:rPr>
                <w:ins w:id="2170" w:author="José Rafael García Lázaro" w:date="2017-06-02T12:10:00Z"/>
              </w:rPr>
            </w:pPr>
          </w:p>
          <w:p w:rsidR="006769C0" w:rsidRPr="00C25F3F" w:rsidRDefault="006769C0" w:rsidP="00BA425A">
            <w:pPr>
              <w:spacing w:before="100" w:beforeAutospacing="1" w:after="100" w:afterAutospacing="1"/>
              <w:contextualSpacing/>
              <w:jc w:val="center"/>
              <w:rPr>
                <w:ins w:id="2171" w:author="José Rafael García Lázaro" w:date="2017-06-02T12:10:00Z"/>
                <w:b/>
              </w:rPr>
            </w:pPr>
            <w:ins w:id="2172" w:author="José Rafael García Lázaro" w:date="2017-06-02T12:10:00Z">
              <w:r>
                <w:object w:dxaOrig="4480" w:dyaOrig="4010">
                  <v:shape id="_x0000_i1031" type="#_x0000_t75" style="width:113.2pt;height:97.8pt" o:ole="">
                    <v:imagedata r:id="rId12" o:title=""/>
                  </v:shape>
                  <o:OLEObject Type="Embed" ProgID="PBrush" ShapeID="_x0000_i1031" DrawAspect="Content" ObjectID="_1558103978" r:id="rId20"/>
                </w:object>
              </w:r>
            </w:ins>
          </w:p>
        </w:tc>
        <w:tc>
          <w:tcPr>
            <w:tcW w:w="2829" w:type="dxa"/>
          </w:tcPr>
          <w:p w:rsidR="006769C0" w:rsidRPr="00C25F3F" w:rsidRDefault="006769C0" w:rsidP="00BA425A">
            <w:pPr>
              <w:spacing w:before="100" w:beforeAutospacing="1" w:after="100" w:afterAutospacing="1"/>
              <w:contextualSpacing/>
              <w:jc w:val="center"/>
              <w:rPr>
                <w:ins w:id="2173" w:author="José Rafael García Lázaro" w:date="2017-06-02T12:10:00Z"/>
                <w:b/>
              </w:rPr>
            </w:pPr>
            <w:ins w:id="2174" w:author="José Rafael García Lázaro" w:date="2017-06-02T12:10:00Z">
              <w:r>
                <w:object w:dxaOrig="7930" w:dyaOrig="7170">
                  <v:shape id="_x0000_i1032" type="#_x0000_t75" style="width:133.6pt;height:118.2pt" o:ole="">
                    <v:imagedata r:id="rId14" o:title=""/>
                  </v:shape>
                  <o:OLEObject Type="Embed" ProgID="PBrush" ShapeID="_x0000_i1032" DrawAspect="Content" ObjectID="_1558103979" r:id="rId21"/>
                </w:object>
              </w:r>
            </w:ins>
          </w:p>
        </w:tc>
      </w:tr>
    </w:tbl>
    <w:p w:rsidR="00BA425A" w:rsidRDefault="00BA425A" w:rsidP="006769C0">
      <w:pPr>
        <w:contextualSpacing/>
        <w:jc w:val="both"/>
        <w:rPr>
          <w:u w:val="single"/>
        </w:rPr>
      </w:pPr>
    </w:p>
    <w:p w:rsidR="00FF74A6" w:rsidRDefault="00FF74A6" w:rsidP="006769C0">
      <w:pPr>
        <w:contextualSpacing/>
        <w:jc w:val="both"/>
        <w:rPr>
          <w:spacing w:val="-3"/>
        </w:rPr>
      </w:pPr>
      <w:r w:rsidRPr="00FF74A6">
        <w:t>En el ejemplo</w:t>
      </w:r>
      <w:r>
        <w:t xml:space="preserve"> se muestra un giro de 90º respecto al eje X</w:t>
      </w:r>
      <w:r w:rsidRPr="00FF74A6">
        <w:rPr>
          <w:vertAlign w:val="superscript"/>
        </w:rPr>
        <w:t>+</w:t>
      </w:r>
      <w:r>
        <w:t xml:space="preserve"> de la capa nº 1. Este giro involucra el intercambio en orden cíclico anti-horario de cuatro vectores correspondientes a cuatro </w:t>
      </w:r>
      <w:r w:rsidR="00751B47">
        <w:t>caras paralelas al eje X. P</w:t>
      </w:r>
      <w:ins w:id="2175" w:author="José Rafael García Lázaro" w:date="2017-06-02T12:10:00Z">
        <w:r w:rsidR="00751B47" w:rsidRPr="00FF74A6">
          <w:t xml:space="preserve">ara giros alrededor de otro eje, </w:t>
        </w:r>
      </w:ins>
      <w:r w:rsidR="00751B47">
        <w:t xml:space="preserve">se </w:t>
      </w:r>
      <w:ins w:id="2176" w:author="José Rafael García Lázaro" w:date="2017-06-02T12:10:00Z">
        <w:r w:rsidR="00751B47" w:rsidRPr="00FF74A6">
          <w:t xml:space="preserve">aplica simetría mediante el intercambio de los ejes en </w:t>
        </w:r>
        <w:r w:rsidR="00751B47">
          <w:t>orden: X</w:t>
        </w:r>
        <w:r w:rsidR="00751B47" w:rsidRPr="004F4046">
          <w:rPr>
            <w:spacing w:val="-3"/>
          </w:rPr>
          <w:sym w:font="Wingdings" w:char="F0E0"/>
        </w:r>
        <w:r w:rsidR="00751B47">
          <w:t>Y</w:t>
        </w:r>
        <w:r w:rsidR="00751B47" w:rsidRPr="004F4046">
          <w:rPr>
            <w:spacing w:val="-3"/>
          </w:rPr>
          <w:sym w:font="Wingdings" w:char="F0E0"/>
        </w:r>
        <w:r w:rsidR="00751B47">
          <w:t>Z</w:t>
        </w:r>
        <w:r w:rsidR="00751B47" w:rsidRPr="004F4046">
          <w:rPr>
            <w:spacing w:val="-3"/>
          </w:rPr>
          <w:sym w:font="Wingdings" w:char="F0E0"/>
        </w:r>
        <w:r w:rsidR="00751B47">
          <w:t>X   (0</w:t>
        </w:r>
        <w:r w:rsidR="00751B47" w:rsidRPr="004F4046">
          <w:rPr>
            <w:spacing w:val="-3"/>
          </w:rPr>
          <w:sym w:font="Wingdings" w:char="F0E0"/>
        </w:r>
        <w:r w:rsidR="00751B47">
          <w:rPr>
            <w:spacing w:val="-3"/>
          </w:rPr>
          <w:t>1</w:t>
        </w:r>
        <w:r w:rsidR="00751B47" w:rsidRPr="004F4046">
          <w:rPr>
            <w:spacing w:val="-3"/>
          </w:rPr>
          <w:sym w:font="Wingdings" w:char="F0E0"/>
        </w:r>
        <w:r w:rsidR="00751B47">
          <w:rPr>
            <w:spacing w:val="-3"/>
          </w:rPr>
          <w:t>2</w:t>
        </w:r>
        <w:r w:rsidR="00751B47" w:rsidRPr="004F4046">
          <w:rPr>
            <w:spacing w:val="-3"/>
          </w:rPr>
          <w:sym w:font="Wingdings" w:char="F0E0"/>
        </w:r>
        <w:r w:rsidR="00751B47">
          <w:rPr>
            <w:spacing w:val="-3"/>
          </w:rPr>
          <w:t>0)</w:t>
        </w:r>
      </w:ins>
      <w:r w:rsidR="00751B47">
        <w:rPr>
          <w:spacing w:val="-3"/>
        </w:rPr>
        <w:t>. En el siguiente cuadro se muestran</w:t>
      </w:r>
      <w:r w:rsidR="00BB795B">
        <w:rPr>
          <w:spacing w:val="-3"/>
        </w:rPr>
        <w:t xml:space="preserve"> las tres posibilidades</w:t>
      </w:r>
      <w:r w:rsidR="002C14B3">
        <w:rPr>
          <w:spacing w:val="-3"/>
        </w:rPr>
        <w:t xml:space="preserve"> según eje de giro, indicándose en cada caso los vectores involucrados</w:t>
      </w:r>
      <w:r w:rsidR="00BB795B">
        <w:rPr>
          <w:spacing w:val="-3"/>
        </w:rPr>
        <w:t>:</w:t>
      </w:r>
    </w:p>
    <w:p w:rsidR="00BB795B" w:rsidRDefault="00BB795B" w:rsidP="006769C0">
      <w:pPr>
        <w:contextualSpacing/>
        <w:jc w:val="both"/>
        <w:rPr>
          <w:spacing w:val="-3"/>
        </w:rPr>
      </w:pPr>
    </w:p>
    <w:tbl>
      <w:tblPr>
        <w:tblStyle w:val="Tablaconcuadrcula"/>
        <w:tblW w:w="0" w:type="auto"/>
        <w:jc w:val="center"/>
        <w:tblLook w:val="04A0"/>
      </w:tblPr>
      <w:tblGrid>
        <w:gridCol w:w="656"/>
        <w:gridCol w:w="2209"/>
        <w:gridCol w:w="1740"/>
        <w:gridCol w:w="2246"/>
        <w:gridCol w:w="1762"/>
      </w:tblGrid>
      <w:tr w:rsidR="00BB795B" w:rsidTr="00BA1CC7">
        <w:trPr>
          <w:jc w:val="center"/>
        </w:trPr>
        <w:tc>
          <w:tcPr>
            <w:tcW w:w="656" w:type="dxa"/>
          </w:tcPr>
          <w:p w:rsidR="00BB795B" w:rsidRDefault="00BB795B" w:rsidP="006769C0">
            <w:pPr>
              <w:contextualSpacing/>
              <w:jc w:val="both"/>
            </w:pPr>
            <w:r>
              <w:t>Eje</w:t>
            </w:r>
          </w:p>
        </w:tc>
        <w:tc>
          <w:tcPr>
            <w:tcW w:w="7957" w:type="dxa"/>
            <w:gridSpan w:val="4"/>
          </w:tcPr>
          <w:p w:rsidR="00BB795B" w:rsidRDefault="00BB795B" w:rsidP="00BB795B">
            <w:pPr>
              <w:contextualSpacing/>
              <w:jc w:val="center"/>
            </w:pPr>
            <w:r>
              <w:t xml:space="preserve">Giro 90º anti-horario nivel </w:t>
            </w:r>
            <w:r w:rsidR="00BA1CC7">
              <w:t>n</w:t>
            </w:r>
          </w:p>
        </w:tc>
      </w:tr>
      <w:tr w:rsidR="00BB795B" w:rsidTr="00BA1CC7">
        <w:trPr>
          <w:jc w:val="center"/>
        </w:trPr>
        <w:tc>
          <w:tcPr>
            <w:tcW w:w="656" w:type="dxa"/>
          </w:tcPr>
          <w:p w:rsidR="00BB795B" w:rsidRDefault="00BB795B" w:rsidP="006769C0">
            <w:pPr>
              <w:contextualSpacing/>
              <w:jc w:val="both"/>
            </w:pPr>
            <w:r>
              <w:t>X</w:t>
            </w:r>
            <w:r w:rsidRPr="00BB795B">
              <w:rPr>
                <w:vertAlign w:val="superscript"/>
              </w:rPr>
              <w:t>+</w:t>
            </w:r>
          </w:p>
        </w:tc>
        <w:tc>
          <w:tcPr>
            <w:tcW w:w="2209" w:type="dxa"/>
          </w:tcPr>
          <w:p w:rsidR="00BB795B" w:rsidRDefault="00BB795B" w:rsidP="00BB795B">
            <w:pPr>
              <w:contextualSpacing/>
              <w:jc w:val="both"/>
            </w:pPr>
            <w:r>
              <w:t>Cara Z</w:t>
            </w:r>
            <w:r w:rsidRPr="00BB795B">
              <w:rPr>
                <w:vertAlign w:val="superscript"/>
              </w:rPr>
              <w:t>-</w:t>
            </w:r>
            <w:r>
              <w:t>: columna</w:t>
            </w:r>
            <w:r w:rsidR="00711788">
              <w:t xml:space="preserve"> </w:t>
            </w:r>
            <w:r w:rsidR="00BA1CC7">
              <w:t>n</w:t>
            </w:r>
          </w:p>
        </w:tc>
        <w:tc>
          <w:tcPr>
            <w:tcW w:w="1740" w:type="dxa"/>
          </w:tcPr>
          <w:p w:rsidR="00BB795B" w:rsidRDefault="00BB795B" w:rsidP="00BA1CC7">
            <w:pPr>
              <w:contextualSpacing/>
              <w:jc w:val="both"/>
            </w:pPr>
            <w:r>
              <w:t>Cara Y</w:t>
            </w:r>
            <w:r w:rsidRPr="00BB795B">
              <w:rPr>
                <w:vertAlign w:val="superscript"/>
              </w:rPr>
              <w:t>+</w:t>
            </w:r>
            <w:r>
              <w:t xml:space="preserve">: fila </w:t>
            </w:r>
            <w:r w:rsidR="00BA1CC7">
              <w:t>n</w:t>
            </w:r>
          </w:p>
        </w:tc>
        <w:tc>
          <w:tcPr>
            <w:tcW w:w="2246" w:type="dxa"/>
          </w:tcPr>
          <w:p w:rsidR="00BB795B" w:rsidRDefault="00BB795B" w:rsidP="00BA1CC7">
            <w:pPr>
              <w:contextualSpacing/>
              <w:jc w:val="both"/>
            </w:pPr>
            <w:r>
              <w:t>Cara Z</w:t>
            </w:r>
            <w:r w:rsidRPr="00BB795B">
              <w:rPr>
                <w:vertAlign w:val="superscript"/>
              </w:rPr>
              <w:t>+</w:t>
            </w:r>
            <w:r>
              <w:t xml:space="preserve">: columna </w:t>
            </w:r>
            <w:r w:rsidR="00BA1CC7">
              <w:t>n</w:t>
            </w:r>
          </w:p>
        </w:tc>
        <w:tc>
          <w:tcPr>
            <w:tcW w:w="1762" w:type="dxa"/>
          </w:tcPr>
          <w:p w:rsidR="00BB795B" w:rsidRDefault="00BB795B" w:rsidP="00BA1CC7">
            <w:pPr>
              <w:contextualSpacing/>
              <w:jc w:val="both"/>
            </w:pPr>
            <w:r>
              <w:t>Cara Y</w:t>
            </w:r>
            <w:r w:rsidRPr="00BB795B">
              <w:rPr>
                <w:vertAlign w:val="superscript"/>
              </w:rPr>
              <w:t>-</w:t>
            </w:r>
            <w:r>
              <w:t>: fila</w:t>
            </w:r>
            <w:r w:rsidR="00711788">
              <w:t xml:space="preserve"> </w:t>
            </w:r>
            <w:r w:rsidR="00BA1CC7">
              <w:t>n</w:t>
            </w:r>
          </w:p>
        </w:tc>
      </w:tr>
      <w:tr w:rsidR="00BA1CC7" w:rsidTr="00BA1CC7">
        <w:trPr>
          <w:jc w:val="center"/>
        </w:trPr>
        <w:tc>
          <w:tcPr>
            <w:tcW w:w="656" w:type="dxa"/>
          </w:tcPr>
          <w:p w:rsidR="00BA1CC7" w:rsidRDefault="00BA1CC7" w:rsidP="006769C0">
            <w:pPr>
              <w:contextualSpacing/>
              <w:jc w:val="both"/>
            </w:pPr>
            <w:r>
              <w:t>Y</w:t>
            </w:r>
            <w:r w:rsidRPr="00BB795B">
              <w:rPr>
                <w:vertAlign w:val="superscript"/>
              </w:rPr>
              <w:t>+</w:t>
            </w:r>
          </w:p>
        </w:tc>
        <w:tc>
          <w:tcPr>
            <w:tcW w:w="2209" w:type="dxa"/>
          </w:tcPr>
          <w:p w:rsidR="00BA1CC7" w:rsidRDefault="00BA1CC7" w:rsidP="00BA1CC7">
            <w:pPr>
              <w:contextualSpacing/>
              <w:jc w:val="both"/>
            </w:pPr>
            <w:r>
              <w:t>Cara X</w:t>
            </w:r>
            <w:r w:rsidRPr="00BB795B">
              <w:rPr>
                <w:vertAlign w:val="superscript"/>
              </w:rPr>
              <w:t>-</w:t>
            </w:r>
            <w:r>
              <w:t>: columna n</w:t>
            </w:r>
          </w:p>
        </w:tc>
        <w:tc>
          <w:tcPr>
            <w:tcW w:w="1740" w:type="dxa"/>
          </w:tcPr>
          <w:p w:rsidR="00BA1CC7" w:rsidRDefault="00BA1CC7" w:rsidP="00BA1CC7">
            <w:pPr>
              <w:contextualSpacing/>
              <w:jc w:val="both"/>
            </w:pPr>
            <w:r>
              <w:t>Cara Z</w:t>
            </w:r>
            <w:r w:rsidRPr="00BB795B">
              <w:rPr>
                <w:vertAlign w:val="superscript"/>
              </w:rPr>
              <w:t>+</w:t>
            </w:r>
            <w:r>
              <w:t>: fila n</w:t>
            </w:r>
          </w:p>
        </w:tc>
        <w:tc>
          <w:tcPr>
            <w:tcW w:w="2246" w:type="dxa"/>
          </w:tcPr>
          <w:p w:rsidR="00BA1CC7" w:rsidRDefault="00BA1CC7" w:rsidP="00BA1CC7">
            <w:pPr>
              <w:contextualSpacing/>
              <w:jc w:val="both"/>
            </w:pPr>
            <w:r>
              <w:t>Cara X</w:t>
            </w:r>
            <w:r w:rsidRPr="00BB795B">
              <w:rPr>
                <w:vertAlign w:val="superscript"/>
              </w:rPr>
              <w:t>+</w:t>
            </w:r>
            <w:r>
              <w:t>: columna n</w:t>
            </w:r>
          </w:p>
        </w:tc>
        <w:tc>
          <w:tcPr>
            <w:tcW w:w="1762" w:type="dxa"/>
          </w:tcPr>
          <w:p w:rsidR="00BA1CC7" w:rsidRDefault="00BA1CC7" w:rsidP="00BA1CC7">
            <w:pPr>
              <w:contextualSpacing/>
              <w:jc w:val="both"/>
            </w:pPr>
            <w:r>
              <w:t>Cara Z</w:t>
            </w:r>
            <w:r w:rsidRPr="00BB795B">
              <w:rPr>
                <w:vertAlign w:val="superscript"/>
              </w:rPr>
              <w:t>-</w:t>
            </w:r>
            <w:r>
              <w:t>: fila n</w:t>
            </w:r>
          </w:p>
        </w:tc>
      </w:tr>
      <w:tr w:rsidR="00BA1CC7" w:rsidTr="00BA1CC7">
        <w:trPr>
          <w:jc w:val="center"/>
        </w:trPr>
        <w:tc>
          <w:tcPr>
            <w:tcW w:w="656" w:type="dxa"/>
          </w:tcPr>
          <w:p w:rsidR="00BA1CC7" w:rsidRDefault="00BA1CC7" w:rsidP="006769C0">
            <w:pPr>
              <w:contextualSpacing/>
              <w:jc w:val="both"/>
            </w:pPr>
            <w:r>
              <w:t>Z</w:t>
            </w:r>
            <w:r w:rsidRPr="00BB795B">
              <w:rPr>
                <w:vertAlign w:val="superscript"/>
              </w:rPr>
              <w:t>+</w:t>
            </w:r>
          </w:p>
        </w:tc>
        <w:tc>
          <w:tcPr>
            <w:tcW w:w="2209" w:type="dxa"/>
          </w:tcPr>
          <w:p w:rsidR="00BA1CC7" w:rsidRDefault="00BA1CC7" w:rsidP="00BA1CC7">
            <w:pPr>
              <w:contextualSpacing/>
              <w:jc w:val="both"/>
            </w:pPr>
            <w:r>
              <w:t>Cara Y</w:t>
            </w:r>
            <w:r w:rsidRPr="00BB795B">
              <w:rPr>
                <w:vertAlign w:val="superscript"/>
              </w:rPr>
              <w:t>-</w:t>
            </w:r>
            <w:r>
              <w:t>: columna n</w:t>
            </w:r>
          </w:p>
        </w:tc>
        <w:tc>
          <w:tcPr>
            <w:tcW w:w="1740" w:type="dxa"/>
          </w:tcPr>
          <w:p w:rsidR="00BA1CC7" w:rsidRDefault="00BA1CC7" w:rsidP="00BA1CC7">
            <w:pPr>
              <w:contextualSpacing/>
              <w:jc w:val="both"/>
            </w:pPr>
            <w:r>
              <w:t>Cara X</w:t>
            </w:r>
            <w:r w:rsidRPr="00BB795B">
              <w:rPr>
                <w:vertAlign w:val="superscript"/>
              </w:rPr>
              <w:t>+</w:t>
            </w:r>
            <w:r>
              <w:t>: fila n</w:t>
            </w:r>
          </w:p>
        </w:tc>
        <w:tc>
          <w:tcPr>
            <w:tcW w:w="2246" w:type="dxa"/>
          </w:tcPr>
          <w:p w:rsidR="00BA1CC7" w:rsidRDefault="00BA1CC7" w:rsidP="00BA1CC7">
            <w:pPr>
              <w:contextualSpacing/>
              <w:jc w:val="both"/>
            </w:pPr>
            <w:r>
              <w:t>Cara Y</w:t>
            </w:r>
            <w:r w:rsidRPr="00BB795B">
              <w:rPr>
                <w:vertAlign w:val="superscript"/>
              </w:rPr>
              <w:t>+</w:t>
            </w:r>
            <w:r>
              <w:t>: columna n</w:t>
            </w:r>
          </w:p>
        </w:tc>
        <w:tc>
          <w:tcPr>
            <w:tcW w:w="1762" w:type="dxa"/>
          </w:tcPr>
          <w:p w:rsidR="00BA1CC7" w:rsidRDefault="00BA1CC7" w:rsidP="00BA1CC7">
            <w:pPr>
              <w:contextualSpacing/>
              <w:jc w:val="both"/>
            </w:pPr>
            <w:r>
              <w:t>Cara X</w:t>
            </w:r>
            <w:r w:rsidRPr="00BB795B">
              <w:rPr>
                <w:vertAlign w:val="superscript"/>
              </w:rPr>
              <w:t>-</w:t>
            </w:r>
            <w:r>
              <w:t>: fila n</w:t>
            </w:r>
          </w:p>
        </w:tc>
      </w:tr>
    </w:tbl>
    <w:p w:rsidR="00BB795B" w:rsidRDefault="00BB795B" w:rsidP="006769C0">
      <w:pPr>
        <w:contextualSpacing/>
        <w:jc w:val="both"/>
      </w:pPr>
    </w:p>
    <w:p w:rsidR="00BA1CC7" w:rsidRDefault="00BA1CC7" w:rsidP="006769C0">
      <w:pPr>
        <w:contextualSpacing/>
        <w:jc w:val="both"/>
      </w:pPr>
      <w:r>
        <w:t xml:space="preserve">Solo habría que resolver uno de los tres casos (por ejemplo el primero). Si numeramos los ejes, nos resultará más sencillo identificarlos y aplicar </w:t>
      </w:r>
      <w:r w:rsidR="00AB57F5">
        <w:t>la simetría. Por ejemplo, para obtener los índices de los tres ejes positivos, se podría utilizar:</w:t>
      </w:r>
    </w:p>
    <w:p w:rsidR="00BA1CC7" w:rsidRDefault="005206FD" w:rsidP="00BA1CC7">
      <w:pPr>
        <w:ind w:left="3540"/>
        <w:contextualSpacing/>
        <w:jc w:val="both"/>
      </w:pPr>
      <w:proofErr w:type="spellStart"/>
      <w:r>
        <w:t>ejex</w:t>
      </w:r>
      <w:proofErr w:type="spellEnd"/>
      <w:ins w:id="2177" w:author="José Rafael García Lázaro" w:date="2017-06-02T12:00:00Z">
        <w:r>
          <w:sym w:font="Wingdings" w:char="F0DF"/>
        </w:r>
      </w:ins>
      <w:r>
        <w:t>g.eje</w:t>
      </w:r>
    </w:p>
    <w:p w:rsidR="00BA1CC7" w:rsidRDefault="00BA1CC7" w:rsidP="00BA1CC7">
      <w:pPr>
        <w:ind w:left="2832"/>
        <w:contextualSpacing/>
        <w:jc w:val="both"/>
      </w:pPr>
      <w:r>
        <w:tab/>
      </w:r>
      <w:proofErr w:type="spellStart"/>
      <w:r>
        <w:t>ejey</w:t>
      </w:r>
      <w:proofErr w:type="spellEnd"/>
      <w:ins w:id="2178" w:author="José Rafael García Lázaro" w:date="2017-06-02T12:00:00Z">
        <w:r w:rsidR="005206FD">
          <w:sym w:font="Wingdings" w:char="F0DF"/>
        </w:r>
      </w:ins>
      <w:r>
        <w:t>(g.eje+1)</w:t>
      </w:r>
      <w:r w:rsidR="005206FD">
        <w:t xml:space="preserve"> MOD </w:t>
      </w:r>
      <w:r>
        <w:t>3</w:t>
      </w:r>
    </w:p>
    <w:p w:rsidR="00BA1CC7" w:rsidRDefault="00BA1CC7" w:rsidP="00BA1CC7">
      <w:pPr>
        <w:ind w:left="2832"/>
        <w:contextualSpacing/>
        <w:jc w:val="both"/>
      </w:pPr>
      <w:r>
        <w:tab/>
      </w:r>
      <w:proofErr w:type="spellStart"/>
      <w:r>
        <w:t>ejez</w:t>
      </w:r>
      <w:proofErr w:type="spellEnd"/>
      <w:ins w:id="2179" w:author="José Rafael García Lázaro" w:date="2017-06-02T12:00:00Z">
        <w:r w:rsidR="005206FD">
          <w:sym w:font="Wingdings" w:char="F0DF"/>
        </w:r>
      </w:ins>
      <w:r w:rsidR="005206FD">
        <w:t>(g.eje+2) MOD 3</w:t>
      </w:r>
    </w:p>
    <w:p w:rsidR="00F32C41" w:rsidRDefault="00AB57F5" w:rsidP="006769C0">
      <w:pPr>
        <w:contextualSpacing/>
        <w:jc w:val="both"/>
      </w:pPr>
      <w:r>
        <w:t>Para los índices de los ejes negativos, bastaría con sumar 3 al índice del correspondiente eje positivo.</w:t>
      </w:r>
      <w:r w:rsidR="00F32C41">
        <w:t xml:space="preserve"> </w:t>
      </w:r>
    </w:p>
    <w:p w:rsidR="00F32C41" w:rsidRDefault="00F32C41" w:rsidP="006769C0">
      <w:pPr>
        <w:contextualSpacing/>
        <w:jc w:val="both"/>
      </w:pPr>
    </w:p>
    <w:p w:rsidR="00751B47" w:rsidRDefault="00F32C41" w:rsidP="006769C0">
      <w:pPr>
        <w:contextualSpacing/>
        <w:jc w:val="both"/>
      </w:pPr>
      <w:r>
        <w:t>Para copiar los vectores se utiliza una repetición controlada por contador de iteraciones, dónde el índice i se asocia a las respectivas posiciones del vector columna/fila de la correspondiente cara. Hay que tener en cuenta:</w:t>
      </w:r>
    </w:p>
    <w:p w:rsidR="00F32C41" w:rsidRDefault="00F32C41" w:rsidP="00F32C41">
      <w:pPr>
        <w:pStyle w:val="Prrafodelista"/>
        <w:numPr>
          <w:ilvl w:val="0"/>
          <w:numId w:val="10"/>
        </w:numPr>
        <w:jc w:val="both"/>
      </w:pPr>
      <w:r>
        <w:t>Columna/fila se refieren respectivamente al primer/segundo índice del "</w:t>
      </w:r>
      <w:proofErr w:type="spellStart"/>
      <w:r>
        <w:t>array</w:t>
      </w:r>
      <w:proofErr w:type="spellEnd"/>
      <w:r>
        <w:t>" bidimensional que representa la cara.</w:t>
      </w:r>
    </w:p>
    <w:p w:rsidR="00F32C41" w:rsidRDefault="00F32C41" w:rsidP="00F32C41">
      <w:pPr>
        <w:pStyle w:val="Prrafodelista"/>
        <w:numPr>
          <w:ilvl w:val="0"/>
          <w:numId w:val="10"/>
        </w:numPr>
        <w:jc w:val="both"/>
      </w:pPr>
      <w:r>
        <w:t xml:space="preserve">Las columnas se numeran de abajo hacia arriba, pero las filas se numeran de izquierda a derecha las de las caras correspondientes a los ejes positivos y de </w:t>
      </w:r>
      <w:r w:rsidR="002C14B3">
        <w:t>derecha</w:t>
      </w:r>
      <w:r>
        <w:t xml:space="preserve"> a </w:t>
      </w:r>
      <w:r w:rsidR="002C14B3">
        <w:t>izquierda</w:t>
      </w:r>
      <w:r>
        <w:t xml:space="preserve"> las de los ejes negativos.</w:t>
      </w:r>
    </w:p>
    <w:p w:rsidR="00F32C41" w:rsidRDefault="00F32C41" w:rsidP="00F32C41">
      <w:pPr>
        <w:pStyle w:val="Prrafodelista"/>
        <w:numPr>
          <w:ilvl w:val="0"/>
          <w:numId w:val="10"/>
        </w:numPr>
        <w:jc w:val="both"/>
      </w:pPr>
      <w:r>
        <w:t>Se requiere una variable auxiliar de tipo carácter para hacer los intercambios.</w:t>
      </w:r>
    </w:p>
    <w:p w:rsidR="00F32C41" w:rsidRDefault="00F32C41" w:rsidP="006769C0">
      <w:pPr>
        <w:contextualSpacing/>
        <w:jc w:val="both"/>
      </w:pPr>
    </w:p>
    <w:p w:rsidR="00F32C41" w:rsidRDefault="00F32C41" w:rsidP="00F32C41">
      <w:pPr>
        <w:rPr>
          <w:ins w:id="2180" w:author="José Rafael García Lázaro" w:date="2017-06-02T11:58:00Z"/>
        </w:rPr>
      </w:pPr>
      <w:r w:rsidRPr="00F32C41">
        <w:tab/>
      </w:r>
      <w:r w:rsidRPr="00F32C41">
        <w:tab/>
      </w:r>
      <w:bookmarkStart w:id="2181" w:name="_GoBack"/>
      <w:bookmarkEnd w:id="2181"/>
      <w:ins w:id="2182" w:author="José Rafael García Lázaro" w:date="2017-06-02T12:06:00Z">
        <w:r>
          <w:t xml:space="preserve">Desde </w:t>
        </w:r>
      </w:ins>
      <w:ins w:id="2183" w:author="José Rafael García Lázaro" w:date="2017-06-02T11:58:00Z">
        <w:r>
          <w:t>i=0</w:t>
        </w:r>
      </w:ins>
      <w:ins w:id="2184" w:author="José Rafael García Lázaro" w:date="2017-06-02T12:06:00Z">
        <w:r>
          <w:t xml:space="preserve">   Hasta </w:t>
        </w:r>
      </w:ins>
      <w:ins w:id="2185" w:author="José Rafael García Lázaro" w:date="2017-06-02T11:58:00Z">
        <w:r>
          <w:t>cr</w:t>
        </w:r>
      </w:ins>
      <w:ins w:id="2186" w:author="José Rafael García Lázaro" w:date="2017-06-02T12:06:00Z">
        <w:r>
          <w:t>.</w:t>
        </w:r>
      </w:ins>
      <w:ins w:id="2187" w:author="José Rafael García Lázaro" w:date="2017-06-02T11:58:00Z">
        <w:r>
          <w:t>n</w:t>
        </w:r>
      </w:ins>
      <w:r>
        <w:t>-1</w:t>
      </w:r>
      <w:ins w:id="2188" w:author="José Rafael García Lázaro" w:date="2017-06-02T12:06:00Z">
        <w:r>
          <w:t xml:space="preserve">  Hacer</w:t>
        </w:r>
      </w:ins>
    </w:p>
    <w:p w:rsidR="00F32C41" w:rsidRDefault="00F32C41" w:rsidP="00F32C41">
      <w:pPr>
        <w:rPr>
          <w:ins w:id="2189" w:author="José Rafael García Lázaro" w:date="2017-06-02T11:58:00Z"/>
        </w:rPr>
      </w:pPr>
      <w:ins w:id="2190" w:author="José Rafael García Lázaro" w:date="2017-06-02T11:58:00Z">
        <w:r>
          <w:tab/>
        </w:r>
        <w:r>
          <w:tab/>
        </w:r>
        <w:r>
          <w:tab/>
        </w:r>
        <w:proofErr w:type="spellStart"/>
        <w:r>
          <w:t>aux</w:t>
        </w:r>
      </w:ins>
      <w:proofErr w:type="spellEnd"/>
      <w:ins w:id="2191" w:author="José Rafael García Lázaro" w:date="2017-06-02T12:06:00Z">
        <w:r>
          <w:sym w:font="Wingdings" w:char="F0DF"/>
        </w:r>
      </w:ins>
      <w:proofErr w:type="spellStart"/>
      <w:ins w:id="2192" w:author="José Rafael García Lázaro" w:date="2017-06-02T11:58:00Z">
        <w:r>
          <w:t>cr</w:t>
        </w:r>
      </w:ins>
      <w:ins w:id="2193" w:author="José Rafael García Lázaro" w:date="2017-06-02T12:06:00Z">
        <w:r>
          <w:t>.</w:t>
        </w:r>
      </w:ins>
      <w:ins w:id="2194" w:author="José Rafael García Lázaro" w:date="2017-06-02T11:58:00Z">
        <w:r>
          <w:t>m</w:t>
        </w:r>
        <w:proofErr w:type="spellEnd"/>
        <w:r>
          <w:t>[ejez+3][</w:t>
        </w:r>
        <w:proofErr w:type="spellStart"/>
        <w:r>
          <w:t>g.capa</w:t>
        </w:r>
        <w:proofErr w:type="spellEnd"/>
        <w:r>
          <w:t>][i]</w:t>
        </w:r>
      </w:ins>
    </w:p>
    <w:p w:rsidR="00F32C41" w:rsidRDefault="00F32C41" w:rsidP="00F32C41">
      <w:pPr>
        <w:rPr>
          <w:ins w:id="2195" w:author="José Rafael García Lázaro" w:date="2017-06-02T11:58:00Z"/>
        </w:rPr>
      </w:pPr>
      <w:ins w:id="2196" w:author="José Rafael García Lázaro" w:date="2017-06-02T11:58:00Z">
        <w:r>
          <w:tab/>
        </w:r>
        <w:r>
          <w:tab/>
        </w:r>
        <w:r>
          <w:tab/>
        </w:r>
        <w:proofErr w:type="spellStart"/>
        <w:r>
          <w:t>cr</w:t>
        </w:r>
      </w:ins>
      <w:ins w:id="2197" w:author="José Rafael García Lázaro" w:date="2017-06-02T12:06:00Z">
        <w:r>
          <w:t>.</w:t>
        </w:r>
      </w:ins>
      <w:ins w:id="2198" w:author="José Rafael García Lázaro" w:date="2017-06-02T11:58:00Z">
        <w:r>
          <w:t>m</w:t>
        </w:r>
        <w:proofErr w:type="spellEnd"/>
        <w:r>
          <w:t>[ejez+3][</w:t>
        </w:r>
        <w:proofErr w:type="spellStart"/>
        <w:r>
          <w:t>g.capa</w:t>
        </w:r>
        <w:proofErr w:type="spellEnd"/>
        <w:r>
          <w:t>][i]</w:t>
        </w:r>
      </w:ins>
      <w:ins w:id="2199" w:author="José Rafael García Lázaro" w:date="2017-06-02T12:07:00Z">
        <w:r>
          <w:sym w:font="Wingdings" w:char="F0DF"/>
        </w:r>
      </w:ins>
      <w:proofErr w:type="spellStart"/>
      <w:ins w:id="2200" w:author="José Rafael García Lázaro" w:date="2017-06-02T11:58:00Z">
        <w:r>
          <w:t>cr</w:t>
        </w:r>
      </w:ins>
      <w:ins w:id="2201" w:author="José Rafael García Lázaro" w:date="2017-06-02T12:07:00Z">
        <w:r>
          <w:t>.</w:t>
        </w:r>
      </w:ins>
      <w:ins w:id="2202" w:author="José Rafael García Lázaro" w:date="2017-06-02T11:58:00Z">
        <w:r>
          <w:t>m</w:t>
        </w:r>
        <w:proofErr w:type="spellEnd"/>
        <w:r>
          <w:t>[ejey+3][cr</w:t>
        </w:r>
      </w:ins>
      <w:ins w:id="2203" w:author="José Rafael García Lázaro" w:date="2017-06-02T12:07:00Z">
        <w:r>
          <w:t>.</w:t>
        </w:r>
      </w:ins>
      <w:ins w:id="2204" w:author="José Rafael García Lázaro" w:date="2017-06-02T11:58:00Z">
        <w:r>
          <w:t>n-1-i][</w:t>
        </w:r>
        <w:proofErr w:type="spellStart"/>
        <w:r>
          <w:t>g.capa</w:t>
        </w:r>
        <w:proofErr w:type="spellEnd"/>
        <w:r>
          <w:t>]</w:t>
        </w:r>
      </w:ins>
    </w:p>
    <w:p w:rsidR="00F32C41" w:rsidRDefault="00F32C41" w:rsidP="00F32C41">
      <w:pPr>
        <w:rPr>
          <w:ins w:id="2205" w:author="José Rafael García Lázaro" w:date="2017-06-02T11:58:00Z"/>
        </w:rPr>
      </w:pPr>
      <w:ins w:id="2206" w:author="José Rafael García Lázaro" w:date="2017-06-02T11:58:00Z">
        <w:r>
          <w:tab/>
        </w:r>
        <w:r>
          <w:tab/>
        </w:r>
        <w:r>
          <w:tab/>
        </w:r>
        <w:proofErr w:type="spellStart"/>
        <w:r>
          <w:t>cr.m</w:t>
        </w:r>
        <w:proofErr w:type="spellEnd"/>
        <w:r>
          <w:t>[ejey+3][cr</w:t>
        </w:r>
      </w:ins>
      <w:ins w:id="2207" w:author="José Rafael García Lázaro" w:date="2017-06-02T12:07:00Z">
        <w:r>
          <w:t>.</w:t>
        </w:r>
      </w:ins>
      <w:ins w:id="2208" w:author="José Rafael García Lázaro" w:date="2017-06-02T11:58:00Z">
        <w:r>
          <w:t>n-1-i][</w:t>
        </w:r>
        <w:proofErr w:type="spellStart"/>
        <w:r>
          <w:t>g.capa</w:t>
        </w:r>
        <w:proofErr w:type="spellEnd"/>
        <w:r>
          <w:t>]</w:t>
        </w:r>
      </w:ins>
      <w:ins w:id="2209" w:author="José Rafael García Lázaro" w:date="2017-06-02T12:08:00Z">
        <w:r>
          <w:sym w:font="Wingdings" w:char="F0DF"/>
        </w:r>
      </w:ins>
      <w:proofErr w:type="spellStart"/>
      <w:ins w:id="2210" w:author="José Rafael García Lázaro" w:date="2017-06-02T11:58:00Z">
        <w:r>
          <w:t>cr</w:t>
        </w:r>
      </w:ins>
      <w:ins w:id="2211" w:author="José Rafael García Lázaro" w:date="2017-06-02T12:08:00Z">
        <w:r>
          <w:t>.</w:t>
        </w:r>
      </w:ins>
      <w:ins w:id="2212" w:author="José Rafael García Lázaro" w:date="2017-06-02T11:58:00Z">
        <w:r>
          <w:t>m</w:t>
        </w:r>
        <w:proofErr w:type="spellEnd"/>
        <w:r>
          <w:t>[</w:t>
        </w:r>
        <w:proofErr w:type="spellStart"/>
        <w:r>
          <w:t>ejez</w:t>
        </w:r>
        <w:proofErr w:type="spellEnd"/>
        <w:r>
          <w:t>][</w:t>
        </w:r>
        <w:proofErr w:type="spellStart"/>
        <w:r>
          <w:t>g.capa</w:t>
        </w:r>
        <w:proofErr w:type="spellEnd"/>
        <w:r>
          <w:t>][cr</w:t>
        </w:r>
      </w:ins>
      <w:ins w:id="2213" w:author="José Rafael García Lázaro" w:date="2017-06-02T12:08:00Z">
        <w:r>
          <w:t>.</w:t>
        </w:r>
      </w:ins>
      <w:ins w:id="2214" w:author="José Rafael García Lázaro" w:date="2017-06-02T11:58:00Z">
        <w:r>
          <w:t>n-1-i]</w:t>
        </w:r>
      </w:ins>
    </w:p>
    <w:p w:rsidR="00F32C41" w:rsidRDefault="00F32C41" w:rsidP="00F32C41">
      <w:pPr>
        <w:rPr>
          <w:ins w:id="2215" w:author="José Rafael García Lázaro" w:date="2017-06-02T11:58:00Z"/>
        </w:rPr>
      </w:pPr>
      <w:ins w:id="2216" w:author="José Rafael García Lázaro" w:date="2017-06-02T11:58:00Z">
        <w:r>
          <w:tab/>
        </w:r>
        <w:r>
          <w:tab/>
        </w:r>
        <w:r>
          <w:tab/>
        </w:r>
        <w:proofErr w:type="spellStart"/>
        <w:r>
          <w:t>cr</w:t>
        </w:r>
      </w:ins>
      <w:ins w:id="2217" w:author="José Rafael García Lázaro" w:date="2017-06-02T12:07:00Z">
        <w:r>
          <w:t>.</w:t>
        </w:r>
      </w:ins>
      <w:ins w:id="2218" w:author="José Rafael García Lázaro" w:date="2017-06-02T11:58:00Z">
        <w:r>
          <w:t>m</w:t>
        </w:r>
        <w:proofErr w:type="spellEnd"/>
        <w:r>
          <w:t>[</w:t>
        </w:r>
        <w:proofErr w:type="spellStart"/>
        <w:r>
          <w:t>ejez</w:t>
        </w:r>
        <w:proofErr w:type="spellEnd"/>
        <w:r>
          <w:t>][</w:t>
        </w:r>
        <w:proofErr w:type="spellStart"/>
        <w:r>
          <w:t>g.capa</w:t>
        </w:r>
        <w:proofErr w:type="spellEnd"/>
        <w:r>
          <w:t>][cr</w:t>
        </w:r>
      </w:ins>
      <w:ins w:id="2219" w:author="José Rafael García Lázaro" w:date="2017-06-02T12:07:00Z">
        <w:r>
          <w:t>.</w:t>
        </w:r>
      </w:ins>
      <w:ins w:id="2220" w:author="José Rafael García Lázaro" w:date="2017-06-02T11:58:00Z">
        <w:r>
          <w:t>n-1-i]</w:t>
        </w:r>
      </w:ins>
      <w:ins w:id="2221" w:author="José Rafael García Lázaro" w:date="2017-06-02T12:07:00Z">
        <w:r>
          <w:sym w:font="Wingdings" w:char="F0DF"/>
        </w:r>
      </w:ins>
      <w:proofErr w:type="spellStart"/>
      <w:ins w:id="2222" w:author="José Rafael García Lázaro" w:date="2017-06-02T11:58:00Z">
        <w:r>
          <w:t>cr</w:t>
        </w:r>
      </w:ins>
      <w:ins w:id="2223" w:author="José Rafael García Lázaro" w:date="2017-06-02T12:08:00Z">
        <w:r>
          <w:t>.</w:t>
        </w:r>
      </w:ins>
      <w:ins w:id="2224" w:author="José Rafael García Lázaro" w:date="2017-06-02T11:58:00Z">
        <w:r>
          <w:t>m</w:t>
        </w:r>
        <w:proofErr w:type="spellEnd"/>
        <w:r>
          <w:t>[</w:t>
        </w:r>
        <w:proofErr w:type="spellStart"/>
        <w:r>
          <w:t>ejey</w:t>
        </w:r>
        <w:proofErr w:type="spellEnd"/>
        <w:r>
          <w:t>][i][</w:t>
        </w:r>
        <w:proofErr w:type="spellStart"/>
        <w:r>
          <w:t>g.capa</w:t>
        </w:r>
        <w:proofErr w:type="spellEnd"/>
        <w:r>
          <w:t>]</w:t>
        </w:r>
      </w:ins>
    </w:p>
    <w:p w:rsidR="00F32C41" w:rsidRDefault="00F32C41" w:rsidP="00F32C41">
      <w:pPr>
        <w:rPr>
          <w:ins w:id="2225" w:author="José Rafael García Lázaro" w:date="2017-06-02T11:58:00Z"/>
        </w:rPr>
      </w:pPr>
      <w:ins w:id="2226" w:author="José Rafael García Lázaro" w:date="2017-06-02T11:58:00Z">
        <w:r>
          <w:tab/>
        </w:r>
        <w:r>
          <w:tab/>
        </w:r>
        <w:r>
          <w:tab/>
        </w:r>
        <w:proofErr w:type="spellStart"/>
        <w:r>
          <w:t>cr</w:t>
        </w:r>
      </w:ins>
      <w:ins w:id="2227" w:author="José Rafael García Lázaro" w:date="2017-06-02T12:07:00Z">
        <w:r>
          <w:t>.</w:t>
        </w:r>
      </w:ins>
      <w:ins w:id="2228" w:author="José Rafael García Lázaro" w:date="2017-06-02T11:58:00Z">
        <w:r>
          <w:t>m</w:t>
        </w:r>
        <w:proofErr w:type="spellEnd"/>
        <w:r>
          <w:t>[</w:t>
        </w:r>
        <w:proofErr w:type="spellStart"/>
        <w:r>
          <w:t>ejey</w:t>
        </w:r>
        <w:proofErr w:type="spellEnd"/>
        <w:r>
          <w:t>][i][</w:t>
        </w:r>
        <w:proofErr w:type="spellStart"/>
        <w:r>
          <w:t>g.capa</w:t>
        </w:r>
        <w:proofErr w:type="spellEnd"/>
        <w:r>
          <w:t>]</w:t>
        </w:r>
      </w:ins>
      <w:ins w:id="2229" w:author="José Rafael García Lázaro" w:date="2017-06-02T12:07:00Z">
        <w:r>
          <w:sym w:font="Wingdings" w:char="F0DF"/>
        </w:r>
      </w:ins>
      <w:proofErr w:type="spellStart"/>
      <w:ins w:id="2230" w:author="José Rafael García Lázaro" w:date="2017-06-02T11:58:00Z">
        <w:r>
          <w:t>aux</w:t>
        </w:r>
        <w:proofErr w:type="spellEnd"/>
      </w:ins>
    </w:p>
    <w:p w:rsidR="00F32C41" w:rsidRDefault="00F32C41" w:rsidP="00F32C41">
      <w:pPr>
        <w:rPr>
          <w:ins w:id="2231" w:author="José Rafael García Lázaro" w:date="2017-06-02T11:58:00Z"/>
        </w:rPr>
      </w:pPr>
      <w:ins w:id="2232" w:author="José Rafael García Lázaro" w:date="2017-06-02T11:58:00Z">
        <w:r>
          <w:tab/>
        </w:r>
        <w:r>
          <w:tab/>
        </w:r>
        <w:proofErr w:type="spellStart"/>
        <w:r>
          <w:t>Fin_desde</w:t>
        </w:r>
        <w:proofErr w:type="spellEnd"/>
      </w:ins>
    </w:p>
    <w:p w:rsidR="00BA425A" w:rsidRDefault="00BA425A" w:rsidP="00F32C41">
      <w:pPr>
        <w:contextualSpacing/>
        <w:jc w:val="both"/>
      </w:pPr>
    </w:p>
    <w:p w:rsidR="00D3541D" w:rsidRDefault="00802BA8">
      <w:pPr>
        <w:contextualSpacing/>
        <w:jc w:val="both"/>
        <w:pPrChange w:id="2233" w:author="José Rafael García Lázaro" w:date="2017-06-02T12:10:00Z">
          <w:pPr>
            <w:pStyle w:val="Prrafodelista"/>
            <w:numPr>
              <w:numId w:val="11"/>
            </w:numPr>
            <w:ind w:left="1776" w:hanging="360"/>
          </w:pPr>
        </w:pPrChange>
      </w:pPr>
      <w:r>
        <w:t>Si el ángulo de rotación es de 180º ó 270º, tan solo habría que repetir 2 ó 3 veces el giro de 90º:</w:t>
      </w:r>
    </w:p>
    <w:p w:rsidR="00802BA8" w:rsidRDefault="00802BA8" w:rsidP="00AD6219">
      <w:pPr>
        <w:ind w:left="1416"/>
        <w:rPr>
          <w:ins w:id="2234" w:author="José Rafael García Lázaro" w:date="2017-06-02T11:58:00Z"/>
        </w:rPr>
      </w:pPr>
      <w:r>
        <w:tab/>
      </w:r>
      <w:ins w:id="2235" w:author="José Rafael García Lázaro" w:date="2017-06-02T12:05:00Z">
        <w:r>
          <w:t xml:space="preserve">Desde </w:t>
        </w:r>
      </w:ins>
      <w:ins w:id="2236" w:author="José Rafael García Lázaro" w:date="2017-06-02T11:58:00Z">
        <w:r>
          <w:t>j=</w:t>
        </w:r>
      </w:ins>
      <w:ins w:id="2237" w:author="José Rafael García Lázaro" w:date="2017-06-02T12:05:00Z">
        <w:r>
          <w:t xml:space="preserve">1  Hasta </w:t>
        </w:r>
      </w:ins>
      <w:ins w:id="2238" w:author="José Rafael García Lázaro" w:date="2017-06-02T11:58:00Z">
        <w:r>
          <w:t>g.ang</w:t>
        </w:r>
      </w:ins>
      <w:ins w:id="2239" w:author="José Rafael García Lázaro" w:date="2017-06-02T12:05:00Z">
        <w:r>
          <w:t xml:space="preserve">  Hacer</w:t>
        </w:r>
      </w:ins>
    </w:p>
    <w:p w:rsidR="00802BA8" w:rsidRDefault="00802BA8" w:rsidP="00AD6219">
      <w:pPr>
        <w:ind w:left="1416"/>
        <w:rPr>
          <w:ins w:id="2240" w:author="José Rafael García Lázaro" w:date="2017-06-02T11:58:00Z"/>
        </w:rPr>
      </w:pPr>
      <w:ins w:id="2241" w:author="José Rafael García Lázaro" w:date="2017-06-02T11:58:00Z">
        <w:r>
          <w:tab/>
        </w:r>
        <w:r>
          <w:tab/>
        </w:r>
      </w:ins>
      <w:r>
        <w:t>{ Realizar giro de 90º }</w:t>
      </w:r>
    </w:p>
    <w:p w:rsidR="00D3541D" w:rsidRDefault="00802BA8">
      <w:pPr>
        <w:ind w:left="2124"/>
        <w:rPr>
          <w:ins w:id="2242" w:author="José Rafael García Lázaro" w:date="2017-06-02T11:58:00Z"/>
        </w:rPr>
        <w:pPrChange w:id="2243" w:author="José Rafael García Lázaro" w:date="2017-06-02T12:08:00Z">
          <w:pPr/>
        </w:pPrChange>
      </w:pPr>
      <w:proofErr w:type="spellStart"/>
      <w:ins w:id="2244" w:author="José Rafael García Lázaro" w:date="2017-06-02T12:08:00Z">
        <w:r>
          <w:t>Fin_desde</w:t>
        </w:r>
      </w:ins>
      <w:proofErr w:type="spellEnd"/>
    </w:p>
    <w:p w:rsidR="00802BA8" w:rsidRDefault="00802BA8" w:rsidP="00F32C41">
      <w:pPr>
        <w:contextualSpacing/>
        <w:jc w:val="both"/>
      </w:pPr>
    </w:p>
    <w:p w:rsidR="00802BA8" w:rsidRDefault="00802BA8" w:rsidP="00F32C41">
      <w:pPr>
        <w:contextualSpacing/>
        <w:jc w:val="both"/>
      </w:pPr>
      <w:r>
        <w:t>Finalmente, habría que considerar la posibilidad de que la capa a girar fuera la de un extremo, en cuyo caso habrá que girar la cara correspondiente:</w:t>
      </w:r>
    </w:p>
    <w:p w:rsidR="00AD6219" w:rsidRDefault="00AD6219" w:rsidP="00AD6219">
      <w:pPr>
        <w:ind w:left="1416"/>
        <w:rPr>
          <w:ins w:id="2245" w:author="José Rafael García Lázaro" w:date="2017-06-02T11:58:00Z"/>
        </w:rPr>
      </w:pPr>
      <w:r>
        <w:tab/>
      </w:r>
      <w:ins w:id="2246" w:author="José Rafael García Lázaro" w:date="2017-06-02T11:58:00Z">
        <w:r>
          <w:t>Si(</w:t>
        </w:r>
        <w:proofErr w:type="spellStart"/>
        <w:r>
          <w:t>g.capa</w:t>
        </w:r>
        <w:proofErr w:type="spellEnd"/>
        <w:r>
          <w:t>=0)</w:t>
        </w:r>
      </w:ins>
    </w:p>
    <w:p w:rsidR="00D3541D" w:rsidRDefault="00AD6219">
      <w:pPr>
        <w:ind w:left="2124"/>
        <w:rPr>
          <w:ins w:id="2247" w:author="José Rafael García Lázaro" w:date="2017-06-02T11:58:00Z"/>
        </w:rPr>
        <w:pPrChange w:id="2248" w:author="José Rafael García Lázaro" w:date="2017-06-02T12:03:00Z">
          <w:pPr/>
        </w:pPrChange>
      </w:pPr>
      <w:ins w:id="2249" w:author="José Rafael García Lázaro" w:date="2017-06-02T12:03:00Z">
        <w:r>
          <w:lastRenderedPageBreak/>
          <w:t>Entonces</w:t>
        </w:r>
        <w:r>
          <w:tab/>
        </w:r>
      </w:ins>
      <w:ins w:id="2250" w:author="José Rafael García Lázaro" w:date="2017-06-02T11:58:00Z">
        <w:r>
          <w:t xml:space="preserve">Desde i=1 </w:t>
        </w:r>
      </w:ins>
      <w:ins w:id="2251" w:author="José Rafael García Lázaro" w:date="2017-06-02T12:01:00Z">
        <w:r>
          <w:t xml:space="preserve">Hasta </w:t>
        </w:r>
      </w:ins>
      <w:ins w:id="2252" w:author="José Rafael García Lázaro" w:date="2017-06-02T11:58:00Z">
        <w:r>
          <w:t>g.ang</w:t>
        </w:r>
      </w:ins>
      <w:ins w:id="2253" w:author="José Rafael García Lázaro" w:date="2017-06-02T12:01:00Z">
        <w:r>
          <w:t xml:space="preserve">  Hacer</w:t>
        </w:r>
      </w:ins>
    </w:p>
    <w:p w:rsidR="00AD6219" w:rsidRDefault="00AD6219" w:rsidP="00AD6219">
      <w:pPr>
        <w:ind w:left="1416"/>
        <w:rPr>
          <w:ins w:id="2254" w:author="José Rafael García Lázaro" w:date="2017-06-02T12:02:00Z"/>
        </w:rPr>
      </w:pPr>
      <w:ins w:id="2255" w:author="José Rafael García Lázaro" w:date="2017-06-02T11:58:00Z">
        <w:r>
          <w:tab/>
        </w:r>
        <w:r>
          <w:tab/>
        </w:r>
      </w:ins>
      <w:ins w:id="2256" w:author="José Rafael García Lázaro" w:date="2017-06-02T12:03:00Z">
        <w:r>
          <w:tab/>
        </w:r>
        <w:r>
          <w:tab/>
        </w:r>
      </w:ins>
      <w:proofErr w:type="spellStart"/>
      <w:r w:rsidRPr="00AB57F5">
        <w:t>girarCara</w:t>
      </w:r>
      <w:proofErr w:type="spellEnd"/>
      <w:ins w:id="2257" w:author="José Rafael García Lázaro" w:date="2017-06-02T11:58:00Z">
        <w:r>
          <w:t>(</w:t>
        </w:r>
        <w:proofErr w:type="spellStart"/>
        <w:r>
          <w:t>cr.m</w:t>
        </w:r>
        <w:proofErr w:type="spellEnd"/>
        <w:r>
          <w:t>[ejex+3],</w:t>
        </w:r>
        <w:proofErr w:type="spellStart"/>
        <w:r>
          <w:t>cr</w:t>
        </w:r>
      </w:ins>
      <w:ins w:id="2258" w:author="José Rafael García Lázaro" w:date="2017-06-02T12:02:00Z">
        <w:r>
          <w:t>.</w:t>
        </w:r>
      </w:ins>
      <w:ins w:id="2259" w:author="José Rafael García Lázaro" w:date="2017-06-02T11:58:00Z">
        <w:r>
          <w:t>n</w:t>
        </w:r>
        <w:proofErr w:type="spellEnd"/>
        <w:r>
          <w:t>)</w:t>
        </w:r>
      </w:ins>
    </w:p>
    <w:p w:rsidR="00D3541D" w:rsidRDefault="00AD6219">
      <w:pPr>
        <w:ind w:left="2124"/>
        <w:rPr>
          <w:ins w:id="2260" w:author="José Rafael García Lázaro" w:date="2017-06-02T11:58:00Z"/>
        </w:rPr>
        <w:pPrChange w:id="2261" w:author="José Rafael García Lázaro" w:date="2017-06-02T12:02:00Z">
          <w:pPr/>
        </w:pPrChange>
      </w:pPr>
      <w:ins w:id="2262" w:author="José Rafael García Lázaro" w:date="2017-06-02T12:03:00Z">
        <w:r>
          <w:tab/>
        </w:r>
        <w:r>
          <w:tab/>
        </w:r>
        <w:proofErr w:type="spellStart"/>
        <w:r>
          <w:t>Fin_desde</w:t>
        </w:r>
      </w:ins>
      <w:proofErr w:type="spellEnd"/>
    </w:p>
    <w:p w:rsidR="00AD6219" w:rsidRDefault="00AD6219" w:rsidP="00AD6219">
      <w:pPr>
        <w:ind w:left="1416"/>
        <w:rPr>
          <w:ins w:id="2263" w:author="José Rafael García Lázaro" w:date="2017-06-02T11:58:00Z"/>
        </w:rPr>
      </w:pPr>
      <w:ins w:id="2264" w:author="José Rafael García Lázaro" w:date="2017-06-02T11:58:00Z">
        <w:r>
          <w:tab/>
        </w:r>
      </w:ins>
      <w:ins w:id="2265" w:author="José Rafael García Lázaro" w:date="2017-06-02T12:03:00Z">
        <w:r>
          <w:t>Sino</w:t>
        </w:r>
        <w:r>
          <w:tab/>
          <w:t>Si</w:t>
        </w:r>
      </w:ins>
      <w:ins w:id="2266" w:author="José Rafael García Lázaro" w:date="2017-06-02T11:58:00Z">
        <w:r>
          <w:t>(</w:t>
        </w:r>
        <w:proofErr w:type="spellStart"/>
        <w:r>
          <w:t>g.capa</w:t>
        </w:r>
        <w:proofErr w:type="spellEnd"/>
        <w:r>
          <w:t>=cr</w:t>
        </w:r>
      </w:ins>
      <w:ins w:id="2267" w:author="José Rafael García Lázaro" w:date="2017-06-02T12:03:00Z">
        <w:r>
          <w:t>.</w:t>
        </w:r>
      </w:ins>
      <w:ins w:id="2268" w:author="José Rafael García Lázaro" w:date="2017-06-02T11:58:00Z">
        <w:r>
          <w:t>n-1)</w:t>
        </w:r>
      </w:ins>
    </w:p>
    <w:p w:rsidR="00AD6219" w:rsidRDefault="00AD6219" w:rsidP="00AD6219">
      <w:pPr>
        <w:ind w:left="1416"/>
        <w:rPr>
          <w:ins w:id="2269" w:author="José Rafael García Lázaro" w:date="2017-06-02T11:58:00Z"/>
        </w:rPr>
      </w:pPr>
      <w:ins w:id="2270" w:author="José Rafael García Lázaro" w:date="2017-06-02T11:58:00Z">
        <w:r>
          <w:tab/>
        </w:r>
        <w:r>
          <w:tab/>
        </w:r>
      </w:ins>
      <w:ins w:id="2271" w:author="José Rafael García Lázaro" w:date="2017-06-02T12:04:00Z">
        <w:r>
          <w:t>Entonces</w:t>
        </w:r>
      </w:ins>
      <w:ins w:id="2272" w:author="José Rafael García Lázaro" w:date="2017-06-02T11:58:00Z">
        <w:r>
          <w:tab/>
        </w:r>
      </w:ins>
      <w:ins w:id="2273" w:author="José Rafael García Lázaro" w:date="2017-06-02T12:04:00Z">
        <w:r>
          <w:t xml:space="preserve">Desde </w:t>
        </w:r>
      </w:ins>
      <w:ins w:id="2274" w:author="José Rafael García Lázaro" w:date="2017-06-02T11:58:00Z">
        <w:r>
          <w:t>i=</w:t>
        </w:r>
      </w:ins>
      <w:ins w:id="2275" w:author="José Rafael García Lázaro" w:date="2017-06-02T12:04:00Z">
        <w:r>
          <w:t>1</w:t>
        </w:r>
      </w:ins>
      <w:ins w:id="2276" w:author="José Rafael García Lázaro" w:date="2017-06-02T11:58:00Z">
        <w:r>
          <w:t xml:space="preserve">  Hasta g.ang</w:t>
        </w:r>
      </w:ins>
      <w:ins w:id="2277" w:author="José Rafael García Lázaro" w:date="2017-06-02T12:04:00Z">
        <w:r>
          <w:t xml:space="preserve"> Hacer</w:t>
        </w:r>
      </w:ins>
    </w:p>
    <w:p w:rsidR="00AD6219" w:rsidRDefault="00AD6219" w:rsidP="00AD6219">
      <w:pPr>
        <w:ind w:left="1416"/>
        <w:rPr>
          <w:ins w:id="2278" w:author="José Rafael García Lázaro" w:date="2017-06-02T12:04:00Z"/>
        </w:rPr>
      </w:pPr>
      <w:ins w:id="2279" w:author="José Rafael García Lázaro" w:date="2017-06-02T11:58:00Z">
        <w:r>
          <w:tab/>
        </w:r>
        <w:r>
          <w:tab/>
        </w:r>
        <w:r>
          <w:tab/>
        </w:r>
        <w:r>
          <w:tab/>
        </w:r>
      </w:ins>
      <w:ins w:id="2280" w:author="José Rafael García Lázaro" w:date="2017-06-02T12:04:00Z">
        <w:r>
          <w:tab/>
        </w:r>
      </w:ins>
      <w:proofErr w:type="spellStart"/>
      <w:r w:rsidRPr="00AB57F5">
        <w:t>girarCara</w:t>
      </w:r>
      <w:proofErr w:type="spellEnd"/>
      <w:ins w:id="2281" w:author="José Rafael García Lázaro" w:date="2017-06-02T11:58:00Z">
        <w:r>
          <w:t>(</w:t>
        </w:r>
        <w:proofErr w:type="spellStart"/>
        <w:r>
          <w:t>cr</w:t>
        </w:r>
      </w:ins>
      <w:ins w:id="2282" w:author="José Rafael García Lázaro" w:date="2017-06-02T12:04:00Z">
        <w:r>
          <w:t>.</w:t>
        </w:r>
      </w:ins>
      <w:ins w:id="2283" w:author="José Rafael García Lázaro" w:date="2017-06-02T11:58:00Z">
        <w:r>
          <w:t>m</w:t>
        </w:r>
        <w:proofErr w:type="spellEnd"/>
        <w:r>
          <w:t>[</w:t>
        </w:r>
        <w:proofErr w:type="spellStart"/>
        <w:r>
          <w:t>ejex</w:t>
        </w:r>
        <w:proofErr w:type="spellEnd"/>
        <w:r>
          <w:t>],</w:t>
        </w:r>
        <w:proofErr w:type="spellStart"/>
        <w:r>
          <w:t>cr</w:t>
        </w:r>
      </w:ins>
      <w:ins w:id="2284" w:author="José Rafael García Lázaro" w:date="2017-06-02T12:04:00Z">
        <w:r>
          <w:t>.</w:t>
        </w:r>
      </w:ins>
      <w:ins w:id="2285" w:author="José Rafael García Lázaro" w:date="2017-06-02T11:58:00Z">
        <w:r>
          <w:t>n</w:t>
        </w:r>
        <w:proofErr w:type="spellEnd"/>
        <w:r>
          <w:t>)</w:t>
        </w:r>
      </w:ins>
    </w:p>
    <w:p w:rsidR="00AD6219" w:rsidRDefault="00AD6219" w:rsidP="00AD6219">
      <w:pPr>
        <w:ind w:left="1416"/>
        <w:rPr>
          <w:ins w:id="2286" w:author="José Rafael García Lázaro" w:date="2017-06-02T12:04:00Z"/>
        </w:rPr>
      </w:pPr>
      <w:ins w:id="2287" w:author="José Rafael García Lázaro" w:date="2017-06-02T12:04:00Z">
        <w:r>
          <w:tab/>
        </w:r>
        <w:r>
          <w:tab/>
        </w:r>
        <w:r>
          <w:tab/>
        </w:r>
        <w:r>
          <w:tab/>
        </w:r>
        <w:proofErr w:type="spellStart"/>
        <w:r>
          <w:t>Fin_desde</w:t>
        </w:r>
        <w:proofErr w:type="spellEnd"/>
      </w:ins>
    </w:p>
    <w:p w:rsidR="00AD6219" w:rsidRDefault="00AD6219" w:rsidP="00AD6219">
      <w:pPr>
        <w:ind w:left="1416"/>
        <w:rPr>
          <w:ins w:id="2288" w:author="José Rafael García Lázaro" w:date="2017-06-02T12:05:00Z"/>
        </w:rPr>
      </w:pPr>
      <w:ins w:id="2289" w:author="José Rafael García Lázaro" w:date="2017-06-02T12:04:00Z">
        <w:r>
          <w:tab/>
        </w:r>
        <w:r>
          <w:tab/>
        </w:r>
      </w:ins>
      <w:proofErr w:type="spellStart"/>
      <w:ins w:id="2290" w:author="José Rafael García Lázaro" w:date="2017-06-02T12:05:00Z">
        <w:r>
          <w:t>Fin_si</w:t>
        </w:r>
        <w:proofErr w:type="spellEnd"/>
      </w:ins>
    </w:p>
    <w:p w:rsidR="00AD6219" w:rsidRDefault="00AD6219" w:rsidP="00AD6219">
      <w:pPr>
        <w:ind w:left="1416"/>
        <w:rPr>
          <w:ins w:id="2291" w:author="José Rafael García Lázaro" w:date="2017-06-02T11:58:00Z"/>
        </w:rPr>
      </w:pPr>
      <w:ins w:id="2292" w:author="José Rafael García Lázaro" w:date="2017-06-02T12:05:00Z">
        <w:r>
          <w:tab/>
        </w:r>
        <w:proofErr w:type="spellStart"/>
        <w:r>
          <w:t>Fin_si</w:t>
        </w:r>
      </w:ins>
      <w:proofErr w:type="spellEnd"/>
    </w:p>
    <w:p w:rsidR="00802BA8" w:rsidRDefault="00802BA8" w:rsidP="00F32C41">
      <w:pPr>
        <w:contextualSpacing/>
        <w:jc w:val="both"/>
      </w:pPr>
    </w:p>
    <w:p w:rsidR="00464060" w:rsidRDefault="00464060" w:rsidP="00464060"/>
    <w:tbl>
      <w:tblPr>
        <w:tblStyle w:val="Tablaconcuadrcula"/>
        <w:tblW w:w="0" w:type="auto"/>
        <w:tblLook w:val="04A0"/>
      </w:tblPr>
      <w:tblGrid>
        <w:gridCol w:w="8755"/>
      </w:tblGrid>
      <w:tr w:rsidR="00CE336F" w:rsidRPr="003C2469" w:rsidTr="00CE336F">
        <w:tc>
          <w:tcPr>
            <w:tcW w:w="8755" w:type="dxa"/>
          </w:tcPr>
          <w:p w:rsidR="00CE336F" w:rsidRPr="003C2469" w:rsidRDefault="00CE336F" w:rsidP="000F7E66">
            <w:pPr>
              <w:jc w:val="center"/>
              <w:rPr>
                <w:b/>
              </w:rPr>
            </w:pPr>
            <w:proofErr w:type="spellStart"/>
            <w:r w:rsidRPr="003C2469">
              <w:rPr>
                <w:b/>
              </w:rPr>
              <w:t>Pseudo</w:t>
            </w:r>
            <w:proofErr w:type="spellEnd"/>
            <w:r w:rsidRPr="003C2469">
              <w:rPr>
                <w:b/>
              </w:rPr>
              <w:t>-código</w:t>
            </w:r>
          </w:p>
        </w:tc>
      </w:tr>
      <w:tr w:rsidR="00CE336F" w:rsidTr="00CE336F">
        <w:tc>
          <w:tcPr>
            <w:tcW w:w="8755" w:type="dxa"/>
          </w:tcPr>
          <w:p w:rsidR="00A7679B" w:rsidRDefault="00A7679B" w:rsidP="00A7679B">
            <w:pPr>
              <w:rPr>
                <w:ins w:id="2293" w:author="José Rafael García Lázaro" w:date="2017-06-02T11:58:00Z"/>
              </w:rPr>
            </w:pPr>
            <w:ins w:id="2294" w:author="José Rafael García Lázaro" w:date="2017-06-02T11:59:00Z">
              <w:r>
                <w:t>Procedimiento</w:t>
              </w:r>
            </w:ins>
            <w:ins w:id="2295" w:author="José Rafael García Lázaro" w:date="2017-06-02T11:58:00Z">
              <w:r>
                <w:t xml:space="preserve"> </w:t>
              </w:r>
              <w:proofErr w:type="spellStart"/>
              <w:r>
                <w:t>girarCapaCubo</w:t>
              </w:r>
              <w:proofErr w:type="spellEnd"/>
              <w:r>
                <w:t>(</w:t>
              </w:r>
            </w:ins>
            <w:proofErr w:type="spellStart"/>
            <w:ins w:id="2296" w:author="José Rafael García Lázaro" w:date="2017-06-02T11:59:00Z">
              <w:r>
                <w:t>cr</w:t>
              </w:r>
              <w:proofErr w:type="spellEnd"/>
              <w:r>
                <w:t xml:space="preserve">: </w:t>
              </w:r>
            </w:ins>
            <w:proofErr w:type="spellStart"/>
            <w:ins w:id="2297" w:author="José Rafael García Lázaro" w:date="2017-06-02T11:58:00Z">
              <w:r>
                <w:t>tCuboRubik</w:t>
              </w:r>
              <w:proofErr w:type="spellEnd"/>
              <w:r>
                <w:t xml:space="preserve"> </w:t>
              </w:r>
            </w:ins>
            <w:ins w:id="2298" w:author="José Rafael García Lázaro" w:date="2017-06-02T11:59:00Z">
              <w:r>
                <w:t>(E/S)</w:t>
              </w:r>
            </w:ins>
            <w:ins w:id="2299" w:author="José Rafael García Lázaro" w:date="2017-06-02T11:58:00Z">
              <w:r>
                <w:t>,</w:t>
              </w:r>
            </w:ins>
            <w:ins w:id="2300" w:author="José Rafael García Lázaro" w:date="2017-06-02T11:59:00Z">
              <w:r>
                <w:t xml:space="preserve"> g: </w:t>
              </w:r>
            </w:ins>
            <w:proofErr w:type="spellStart"/>
            <w:ins w:id="2301" w:author="José Rafael García Lázaro" w:date="2017-06-02T11:58:00Z">
              <w:r>
                <w:t>tGiro</w:t>
              </w:r>
              <w:proofErr w:type="spellEnd"/>
              <w:r>
                <w:t xml:space="preserve"> </w:t>
              </w:r>
            </w:ins>
            <w:ins w:id="2302" w:author="José Rafael García Lázaro" w:date="2017-06-02T11:59:00Z">
              <w:r>
                <w:t>(E)</w:t>
              </w:r>
            </w:ins>
            <w:ins w:id="2303" w:author="José Rafael García Lázaro" w:date="2017-06-02T11:58:00Z">
              <w:r>
                <w:t>)</w:t>
              </w:r>
            </w:ins>
          </w:p>
          <w:p w:rsidR="00A7679B" w:rsidRDefault="00A7679B" w:rsidP="00A7679B">
            <w:pPr>
              <w:rPr>
                <w:ins w:id="2304" w:author="José Rafael García Lázaro" w:date="2017-06-02T11:58:00Z"/>
              </w:rPr>
            </w:pPr>
            <w:ins w:id="2305" w:author="José Rafael García Lázaro" w:date="2017-06-02T11:59:00Z">
              <w:r>
                <w:t>Var</w:t>
              </w:r>
            </w:ins>
            <w:ins w:id="2306" w:author="José Rafael García Lázaro" w:date="2017-06-02T11:58:00Z">
              <w:r>
                <w:tab/>
              </w:r>
              <w:proofErr w:type="spellStart"/>
              <w:r>
                <w:t>i,j</w:t>
              </w:r>
            </w:ins>
            <w:proofErr w:type="spellEnd"/>
            <w:ins w:id="2307" w:author="José Rafael García Lázaro" w:date="2017-06-02T12:00:00Z">
              <w:r>
                <w:t>: entero</w:t>
              </w:r>
            </w:ins>
          </w:p>
          <w:p w:rsidR="00A7679B" w:rsidRDefault="00A7679B" w:rsidP="00A7679B">
            <w:pPr>
              <w:rPr>
                <w:ins w:id="2308" w:author="José Rafael García Lázaro" w:date="2017-06-02T11:58:00Z"/>
              </w:rPr>
            </w:pPr>
            <w:ins w:id="2309" w:author="José Rafael García Lázaro" w:date="2017-06-02T11:58:00Z">
              <w:r>
                <w:tab/>
              </w:r>
            </w:ins>
            <w:proofErr w:type="spellStart"/>
            <w:ins w:id="2310" w:author="José Rafael García Lázaro" w:date="2017-06-02T12:00:00Z">
              <w:r>
                <w:t>aux</w:t>
              </w:r>
              <w:proofErr w:type="spellEnd"/>
              <w:r>
                <w:t>: carácter</w:t>
              </w:r>
            </w:ins>
          </w:p>
          <w:p w:rsidR="00A7679B" w:rsidRDefault="00A7679B" w:rsidP="00A7679B">
            <w:pPr>
              <w:rPr>
                <w:ins w:id="2311" w:author="José Rafael García Lázaro" w:date="2017-06-02T11:58:00Z"/>
              </w:rPr>
            </w:pPr>
            <w:ins w:id="2312" w:author="José Rafael García Lázaro" w:date="2017-06-02T11:58:00Z">
              <w:r>
                <w:tab/>
              </w:r>
              <w:proofErr w:type="spellStart"/>
              <w:r>
                <w:t>ejex,ejey,ejez</w:t>
              </w:r>
              <w:proofErr w:type="spellEnd"/>
              <w:r>
                <w:t>: entero</w:t>
              </w:r>
            </w:ins>
          </w:p>
          <w:p w:rsidR="00A7679B" w:rsidRDefault="00A7679B" w:rsidP="00A7679B">
            <w:pPr>
              <w:rPr>
                <w:ins w:id="2313" w:author="José Rafael García Lázaro" w:date="2017-06-02T11:58:00Z"/>
              </w:rPr>
            </w:pPr>
            <w:ins w:id="2314" w:author="José Rafael García Lázaro" w:date="2017-06-02T12:00:00Z">
              <w:r>
                <w:t>Inicio</w:t>
              </w:r>
            </w:ins>
            <w:ins w:id="2315" w:author="José Rafael García Lázaro" w:date="2017-06-02T11:58:00Z">
              <w:r>
                <w:tab/>
              </w:r>
              <w:proofErr w:type="spellStart"/>
              <w:r>
                <w:t>ejex</w:t>
              </w:r>
            </w:ins>
            <w:proofErr w:type="spellEnd"/>
            <w:ins w:id="2316" w:author="José Rafael García Lázaro" w:date="2017-06-02T12:00:00Z">
              <w:r>
                <w:sym w:font="Wingdings" w:char="F0DF"/>
              </w:r>
            </w:ins>
            <w:ins w:id="2317" w:author="José Rafael García Lázaro" w:date="2017-06-02T11:58:00Z">
              <w:r>
                <w:t>g.eje</w:t>
              </w:r>
            </w:ins>
          </w:p>
          <w:p w:rsidR="00A7679B" w:rsidRDefault="00A7679B" w:rsidP="00A7679B">
            <w:pPr>
              <w:rPr>
                <w:ins w:id="2318" w:author="José Rafael García Lázaro" w:date="2017-06-02T11:58:00Z"/>
              </w:rPr>
            </w:pPr>
            <w:ins w:id="2319" w:author="José Rafael García Lázaro" w:date="2017-06-02T11:58:00Z">
              <w:r>
                <w:tab/>
              </w:r>
              <w:proofErr w:type="spellStart"/>
              <w:r>
                <w:t>ejey</w:t>
              </w:r>
            </w:ins>
            <w:proofErr w:type="spellEnd"/>
            <w:ins w:id="2320" w:author="José Rafael García Lázaro" w:date="2017-06-02T12:00:00Z">
              <w:r>
                <w:sym w:font="Wingdings" w:char="F0DF"/>
              </w:r>
            </w:ins>
            <w:ins w:id="2321" w:author="José Rafael García Lázaro" w:date="2017-06-02T11:58:00Z">
              <w:r>
                <w:t>(g.eje+1) MOD 3</w:t>
              </w:r>
            </w:ins>
          </w:p>
          <w:p w:rsidR="00A7679B" w:rsidRDefault="00A7679B" w:rsidP="00A7679B">
            <w:pPr>
              <w:rPr>
                <w:ins w:id="2322" w:author="José Rafael García Lázaro" w:date="2017-06-02T11:58:00Z"/>
              </w:rPr>
            </w:pPr>
            <w:ins w:id="2323" w:author="José Rafael García Lázaro" w:date="2017-06-02T11:58:00Z">
              <w:r>
                <w:tab/>
              </w:r>
              <w:proofErr w:type="spellStart"/>
              <w:r>
                <w:t>ejez</w:t>
              </w:r>
            </w:ins>
            <w:proofErr w:type="spellEnd"/>
            <w:ins w:id="2324" w:author="José Rafael García Lázaro" w:date="2017-06-02T12:01:00Z">
              <w:r>
                <w:sym w:font="Wingdings" w:char="F0DF"/>
              </w:r>
            </w:ins>
            <w:ins w:id="2325" w:author="José Rafael García Lázaro" w:date="2017-06-02T11:58:00Z">
              <w:r>
                <w:t>(g.eje+2) MOD 3</w:t>
              </w:r>
            </w:ins>
          </w:p>
          <w:p w:rsidR="00A7679B" w:rsidRDefault="00A7679B" w:rsidP="00A7679B">
            <w:pPr>
              <w:rPr>
                <w:ins w:id="2326" w:author="José Rafael García Lázaro" w:date="2017-06-02T11:58:00Z"/>
              </w:rPr>
            </w:pPr>
            <w:ins w:id="2327" w:author="José Rafael García Lázaro" w:date="2017-06-02T11:58:00Z">
              <w:r>
                <w:tab/>
                <w:t>Si(</w:t>
              </w:r>
              <w:proofErr w:type="spellStart"/>
              <w:r>
                <w:t>g.capa</w:t>
              </w:r>
              <w:proofErr w:type="spellEnd"/>
              <w:r>
                <w:t>=0)</w:t>
              </w:r>
            </w:ins>
          </w:p>
          <w:p w:rsidR="00D3541D" w:rsidRDefault="00A7679B">
            <w:pPr>
              <w:ind w:left="708"/>
              <w:rPr>
                <w:ins w:id="2328" w:author="José Rafael García Lázaro" w:date="2017-06-02T11:58:00Z"/>
              </w:rPr>
              <w:pPrChange w:id="2329" w:author="José Rafael García Lázaro" w:date="2017-06-02T12:03:00Z">
                <w:pPr/>
              </w:pPrChange>
            </w:pPr>
            <w:ins w:id="2330" w:author="José Rafael García Lázaro" w:date="2017-06-02T12:03:00Z">
              <w:r>
                <w:t>Entonces</w:t>
              </w:r>
              <w:r>
                <w:tab/>
              </w:r>
            </w:ins>
            <w:ins w:id="2331" w:author="José Rafael García Lázaro" w:date="2017-06-02T11:58:00Z">
              <w:r>
                <w:t xml:space="preserve">Desde i=1 </w:t>
              </w:r>
            </w:ins>
            <w:ins w:id="2332" w:author="José Rafael García Lázaro" w:date="2017-06-02T12:01:00Z">
              <w:r>
                <w:t xml:space="preserve">Hasta </w:t>
              </w:r>
            </w:ins>
            <w:ins w:id="2333" w:author="José Rafael García Lázaro" w:date="2017-06-02T11:58:00Z">
              <w:r>
                <w:t>g.ang</w:t>
              </w:r>
            </w:ins>
            <w:ins w:id="2334" w:author="José Rafael García Lázaro" w:date="2017-06-02T12:01:00Z">
              <w:r>
                <w:t xml:space="preserve">  Hacer</w:t>
              </w:r>
            </w:ins>
          </w:p>
          <w:p w:rsidR="00A7679B" w:rsidRDefault="00A7679B" w:rsidP="00A7679B">
            <w:pPr>
              <w:rPr>
                <w:ins w:id="2335" w:author="José Rafael García Lázaro" w:date="2017-06-02T12:02:00Z"/>
              </w:rPr>
            </w:pPr>
            <w:ins w:id="2336" w:author="José Rafael García Lázaro" w:date="2017-06-02T11:58:00Z">
              <w:r>
                <w:tab/>
              </w:r>
              <w:r>
                <w:tab/>
              </w:r>
            </w:ins>
            <w:ins w:id="2337" w:author="José Rafael García Lázaro" w:date="2017-06-02T12:03:00Z">
              <w:r>
                <w:tab/>
              </w:r>
              <w:r>
                <w:tab/>
              </w:r>
            </w:ins>
            <w:proofErr w:type="spellStart"/>
            <w:r w:rsidR="00AB57F5" w:rsidRPr="00AB57F5">
              <w:t>girarCara</w:t>
            </w:r>
            <w:proofErr w:type="spellEnd"/>
            <w:ins w:id="2338" w:author="José Rafael García Lázaro" w:date="2017-06-02T11:58:00Z">
              <w:r>
                <w:t>(</w:t>
              </w:r>
              <w:proofErr w:type="spellStart"/>
              <w:r>
                <w:t>cr.m</w:t>
              </w:r>
              <w:proofErr w:type="spellEnd"/>
              <w:r>
                <w:t>[ejex+3],</w:t>
              </w:r>
              <w:proofErr w:type="spellStart"/>
              <w:r>
                <w:t>cr</w:t>
              </w:r>
            </w:ins>
            <w:ins w:id="2339" w:author="José Rafael García Lázaro" w:date="2017-06-02T12:02:00Z">
              <w:r>
                <w:t>.</w:t>
              </w:r>
            </w:ins>
            <w:ins w:id="2340" w:author="José Rafael García Lázaro" w:date="2017-06-02T11:58:00Z">
              <w:r>
                <w:t>n</w:t>
              </w:r>
              <w:proofErr w:type="spellEnd"/>
              <w:r>
                <w:t>)</w:t>
              </w:r>
            </w:ins>
          </w:p>
          <w:p w:rsidR="00D3541D" w:rsidRDefault="00A7679B">
            <w:pPr>
              <w:ind w:left="708"/>
              <w:rPr>
                <w:ins w:id="2341" w:author="José Rafael García Lázaro" w:date="2017-06-02T11:58:00Z"/>
              </w:rPr>
              <w:pPrChange w:id="2342" w:author="José Rafael García Lázaro" w:date="2017-06-02T12:02:00Z">
                <w:pPr/>
              </w:pPrChange>
            </w:pPr>
            <w:ins w:id="2343" w:author="José Rafael García Lázaro" w:date="2017-06-02T12:03:00Z">
              <w:r>
                <w:tab/>
              </w:r>
              <w:r>
                <w:tab/>
              </w:r>
              <w:proofErr w:type="spellStart"/>
              <w:r>
                <w:t>Fin_desde</w:t>
              </w:r>
            </w:ins>
            <w:proofErr w:type="spellEnd"/>
          </w:p>
          <w:p w:rsidR="00A7679B" w:rsidRDefault="00A7679B" w:rsidP="00A7679B">
            <w:pPr>
              <w:rPr>
                <w:ins w:id="2344" w:author="José Rafael García Lázaro" w:date="2017-06-02T11:58:00Z"/>
              </w:rPr>
            </w:pPr>
            <w:ins w:id="2345" w:author="José Rafael García Lázaro" w:date="2017-06-02T11:58:00Z">
              <w:r>
                <w:tab/>
              </w:r>
            </w:ins>
            <w:ins w:id="2346" w:author="José Rafael García Lázaro" w:date="2017-06-02T12:03:00Z">
              <w:r>
                <w:t>Sino</w:t>
              </w:r>
              <w:r>
                <w:tab/>
                <w:t>Si</w:t>
              </w:r>
            </w:ins>
            <w:ins w:id="2347" w:author="José Rafael García Lázaro" w:date="2017-06-02T11:58:00Z">
              <w:r>
                <w:t>(</w:t>
              </w:r>
              <w:proofErr w:type="spellStart"/>
              <w:r>
                <w:t>g.capa</w:t>
              </w:r>
              <w:proofErr w:type="spellEnd"/>
              <w:r>
                <w:t>=cr</w:t>
              </w:r>
            </w:ins>
            <w:ins w:id="2348" w:author="José Rafael García Lázaro" w:date="2017-06-02T12:03:00Z">
              <w:r>
                <w:t>.</w:t>
              </w:r>
            </w:ins>
            <w:ins w:id="2349" w:author="José Rafael García Lázaro" w:date="2017-06-02T11:58:00Z">
              <w:r>
                <w:t>n-1)</w:t>
              </w:r>
            </w:ins>
          </w:p>
          <w:p w:rsidR="00A7679B" w:rsidRDefault="00A7679B" w:rsidP="00A7679B">
            <w:pPr>
              <w:rPr>
                <w:ins w:id="2350" w:author="José Rafael García Lázaro" w:date="2017-06-02T11:58:00Z"/>
              </w:rPr>
            </w:pPr>
            <w:ins w:id="2351" w:author="José Rafael García Lázaro" w:date="2017-06-02T11:58:00Z">
              <w:r>
                <w:tab/>
              </w:r>
              <w:r>
                <w:tab/>
              </w:r>
            </w:ins>
            <w:ins w:id="2352" w:author="José Rafael García Lázaro" w:date="2017-06-02T12:04:00Z">
              <w:r>
                <w:t>Entonces</w:t>
              </w:r>
            </w:ins>
            <w:ins w:id="2353" w:author="José Rafael García Lázaro" w:date="2017-06-02T11:58:00Z">
              <w:r>
                <w:tab/>
              </w:r>
            </w:ins>
            <w:ins w:id="2354" w:author="José Rafael García Lázaro" w:date="2017-06-02T12:04:00Z">
              <w:r>
                <w:t xml:space="preserve">Desde </w:t>
              </w:r>
            </w:ins>
            <w:ins w:id="2355" w:author="José Rafael García Lázaro" w:date="2017-06-02T11:58:00Z">
              <w:r>
                <w:t>i=</w:t>
              </w:r>
            </w:ins>
            <w:ins w:id="2356" w:author="José Rafael García Lázaro" w:date="2017-06-02T12:04:00Z">
              <w:r>
                <w:t>1</w:t>
              </w:r>
            </w:ins>
            <w:ins w:id="2357" w:author="José Rafael García Lázaro" w:date="2017-06-02T11:58:00Z">
              <w:r>
                <w:t xml:space="preserve">  Hasta g.ang</w:t>
              </w:r>
            </w:ins>
            <w:ins w:id="2358" w:author="José Rafael García Lázaro" w:date="2017-06-02T12:04:00Z">
              <w:r>
                <w:t xml:space="preserve"> Hacer</w:t>
              </w:r>
            </w:ins>
          </w:p>
          <w:p w:rsidR="00A7679B" w:rsidRDefault="00A7679B" w:rsidP="00A7679B">
            <w:pPr>
              <w:rPr>
                <w:ins w:id="2359" w:author="José Rafael García Lázaro" w:date="2017-06-02T12:04:00Z"/>
              </w:rPr>
            </w:pPr>
            <w:ins w:id="2360" w:author="José Rafael García Lázaro" w:date="2017-06-02T11:58:00Z">
              <w:r>
                <w:tab/>
              </w:r>
              <w:r>
                <w:tab/>
              </w:r>
              <w:r>
                <w:tab/>
              </w:r>
              <w:r>
                <w:tab/>
              </w:r>
            </w:ins>
            <w:ins w:id="2361" w:author="José Rafael García Lázaro" w:date="2017-06-02T12:04:00Z">
              <w:r w:rsidR="006769C0">
                <w:tab/>
              </w:r>
            </w:ins>
            <w:proofErr w:type="spellStart"/>
            <w:r w:rsidR="00AB57F5" w:rsidRPr="00AB57F5">
              <w:t>girarCara</w:t>
            </w:r>
            <w:proofErr w:type="spellEnd"/>
            <w:ins w:id="2362" w:author="José Rafael García Lázaro" w:date="2017-06-02T11:58:00Z">
              <w:r>
                <w:t>(</w:t>
              </w:r>
              <w:proofErr w:type="spellStart"/>
              <w:r>
                <w:t>cr</w:t>
              </w:r>
            </w:ins>
            <w:ins w:id="2363" w:author="José Rafael García Lázaro" w:date="2017-06-02T12:04:00Z">
              <w:r w:rsidR="006769C0">
                <w:t>.</w:t>
              </w:r>
            </w:ins>
            <w:ins w:id="2364" w:author="José Rafael García Lázaro" w:date="2017-06-02T11:58:00Z">
              <w:r>
                <w:t>m</w:t>
              </w:r>
              <w:proofErr w:type="spellEnd"/>
              <w:r>
                <w:t>[</w:t>
              </w:r>
              <w:proofErr w:type="spellStart"/>
              <w:r>
                <w:t>ejex</w:t>
              </w:r>
              <w:proofErr w:type="spellEnd"/>
              <w:r>
                <w:t>],</w:t>
              </w:r>
              <w:proofErr w:type="spellStart"/>
              <w:r>
                <w:t>cr</w:t>
              </w:r>
            </w:ins>
            <w:ins w:id="2365" w:author="José Rafael García Lázaro" w:date="2017-06-02T12:04:00Z">
              <w:r w:rsidR="006769C0">
                <w:t>.</w:t>
              </w:r>
            </w:ins>
            <w:ins w:id="2366" w:author="José Rafael García Lázaro" w:date="2017-06-02T11:58:00Z">
              <w:r>
                <w:t>n</w:t>
              </w:r>
              <w:proofErr w:type="spellEnd"/>
              <w:r>
                <w:t>)</w:t>
              </w:r>
            </w:ins>
          </w:p>
          <w:p w:rsidR="006769C0" w:rsidRDefault="006769C0" w:rsidP="00A7679B">
            <w:pPr>
              <w:rPr>
                <w:ins w:id="2367" w:author="José Rafael García Lázaro" w:date="2017-06-02T12:04:00Z"/>
              </w:rPr>
            </w:pPr>
            <w:ins w:id="2368" w:author="José Rafael García Lázaro" w:date="2017-06-02T12:04:00Z">
              <w:r>
                <w:tab/>
              </w:r>
              <w:r>
                <w:tab/>
              </w:r>
              <w:r>
                <w:tab/>
              </w:r>
              <w:r>
                <w:tab/>
              </w:r>
              <w:proofErr w:type="spellStart"/>
              <w:r>
                <w:t>Fin_desde</w:t>
              </w:r>
              <w:proofErr w:type="spellEnd"/>
            </w:ins>
          </w:p>
          <w:p w:rsidR="006769C0" w:rsidRDefault="006769C0" w:rsidP="00A7679B">
            <w:pPr>
              <w:rPr>
                <w:ins w:id="2369" w:author="José Rafael García Lázaro" w:date="2017-06-02T12:05:00Z"/>
              </w:rPr>
            </w:pPr>
            <w:ins w:id="2370" w:author="José Rafael García Lázaro" w:date="2017-06-02T12:04:00Z">
              <w:r>
                <w:tab/>
              </w:r>
              <w:r>
                <w:tab/>
              </w:r>
            </w:ins>
            <w:proofErr w:type="spellStart"/>
            <w:ins w:id="2371" w:author="José Rafael García Lázaro" w:date="2017-06-02T12:05:00Z">
              <w:r>
                <w:t>Fin_si</w:t>
              </w:r>
              <w:proofErr w:type="spellEnd"/>
            </w:ins>
          </w:p>
          <w:p w:rsidR="006769C0" w:rsidRDefault="006769C0" w:rsidP="00A7679B">
            <w:pPr>
              <w:rPr>
                <w:ins w:id="2372" w:author="José Rafael García Lázaro" w:date="2017-06-02T11:58:00Z"/>
              </w:rPr>
            </w:pPr>
            <w:ins w:id="2373" w:author="José Rafael García Lázaro" w:date="2017-06-02T12:05:00Z">
              <w:r>
                <w:tab/>
              </w:r>
              <w:proofErr w:type="spellStart"/>
              <w:r>
                <w:t>Fin_si</w:t>
              </w:r>
            </w:ins>
            <w:proofErr w:type="spellEnd"/>
          </w:p>
          <w:p w:rsidR="00A7679B" w:rsidRDefault="00A7679B" w:rsidP="00A7679B">
            <w:pPr>
              <w:rPr>
                <w:ins w:id="2374" w:author="José Rafael García Lázaro" w:date="2017-06-02T11:58:00Z"/>
              </w:rPr>
            </w:pPr>
            <w:ins w:id="2375" w:author="José Rafael García Lázaro" w:date="2017-06-02T11:58:00Z">
              <w:r>
                <w:tab/>
              </w:r>
            </w:ins>
            <w:ins w:id="2376" w:author="José Rafael García Lázaro" w:date="2017-06-02T12:05:00Z">
              <w:r w:rsidR="006769C0">
                <w:t xml:space="preserve">Desde </w:t>
              </w:r>
            </w:ins>
            <w:ins w:id="2377" w:author="José Rafael García Lázaro" w:date="2017-06-02T11:58:00Z">
              <w:r>
                <w:t>j=</w:t>
              </w:r>
            </w:ins>
            <w:ins w:id="2378" w:author="José Rafael García Lázaro" w:date="2017-06-02T12:05:00Z">
              <w:r w:rsidR="006769C0">
                <w:t xml:space="preserve">1  Hasta </w:t>
              </w:r>
            </w:ins>
            <w:ins w:id="2379" w:author="José Rafael García Lázaro" w:date="2017-06-02T11:58:00Z">
              <w:r>
                <w:t>g.ang</w:t>
              </w:r>
            </w:ins>
            <w:ins w:id="2380" w:author="José Rafael García Lázaro" w:date="2017-06-02T12:05:00Z">
              <w:r w:rsidR="006769C0">
                <w:t xml:space="preserve">  Hacer</w:t>
              </w:r>
            </w:ins>
          </w:p>
          <w:p w:rsidR="00A7679B" w:rsidRDefault="00A7679B" w:rsidP="00A7679B">
            <w:pPr>
              <w:rPr>
                <w:ins w:id="2381" w:author="José Rafael García Lázaro" w:date="2017-06-02T11:58:00Z"/>
              </w:rPr>
            </w:pPr>
            <w:ins w:id="2382" w:author="José Rafael García Lázaro" w:date="2017-06-02T11:58:00Z">
              <w:r>
                <w:tab/>
              </w:r>
              <w:r>
                <w:tab/>
              </w:r>
            </w:ins>
            <w:ins w:id="2383" w:author="José Rafael García Lázaro" w:date="2017-06-02T12:06:00Z">
              <w:r w:rsidR="006769C0">
                <w:t xml:space="preserve">Desde </w:t>
              </w:r>
            </w:ins>
            <w:ins w:id="2384" w:author="José Rafael García Lázaro" w:date="2017-06-02T11:58:00Z">
              <w:r>
                <w:t>i=0</w:t>
              </w:r>
            </w:ins>
            <w:ins w:id="2385" w:author="José Rafael García Lázaro" w:date="2017-06-02T12:06:00Z">
              <w:r w:rsidR="006769C0">
                <w:t xml:space="preserve">   Hasta </w:t>
              </w:r>
            </w:ins>
            <w:ins w:id="2386" w:author="José Rafael García Lázaro" w:date="2017-06-02T11:58:00Z">
              <w:r>
                <w:t>cr</w:t>
              </w:r>
            </w:ins>
            <w:ins w:id="2387" w:author="José Rafael García Lázaro" w:date="2017-06-02T12:06:00Z">
              <w:r w:rsidR="006769C0">
                <w:t>.</w:t>
              </w:r>
            </w:ins>
            <w:ins w:id="2388" w:author="José Rafael García Lázaro" w:date="2017-06-02T11:58:00Z">
              <w:r>
                <w:t>n</w:t>
              </w:r>
            </w:ins>
            <w:r w:rsidR="00F32C41">
              <w:t>-1</w:t>
            </w:r>
            <w:ins w:id="2389" w:author="José Rafael García Lázaro" w:date="2017-06-02T12:06:00Z">
              <w:r w:rsidR="006769C0">
                <w:t xml:space="preserve">  Hacer</w:t>
              </w:r>
            </w:ins>
          </w:p>
          <w:p w:rsidR="00A7679B" w:rsidRDefault="00A7679B" w:rsidP="00A7679B">
            <w:pPr>
              <w:rPr>
                <w:ins w:id="2390" w:author="José Rafael García Lázaro" w:date="2017-06-02T11:58:00Z"/>
              </w:rPr>
            </w:pPr>
            <w:ins w:id="2391" w:author="José Rafael García Lázaro" w:date="2017-06-02T11:58:00Z">
              <w:r>
                <w:tab/>
              </w:r>
              <w:r w:rsidR="006769C0">
                <w:tab/>
              </w:r>
              <w:r w:rsidR="006769C0">
                <w:tab/>
              </w:r>
              <w:proofErr w:type="spellStart"/>
              <w:r w:rsidR="006769C0">
                <w:t>aux</w:t>
              </w:r>
            </w:ins>
            <w:proofErr w:type="spellEnd"/>
            <w:ins w:id="2392" w:author="José Rafael García Lázaro" w:date="2017-06-02T12:06:00Z">
              <w:r w:rsidR="006769C0">
                <w:sym w:font="Wingdings" w:char="F0DF"/>
              </w:r>
            </w:ins>
            <w:proofErr w:type="spellStart"/>
            <w:ins w:id="2393" w:author="José Rafael García Lázaro" w:date="2017-06-02T11:58:00Z">
              <w:r>
                <w:t>cr</w:t>
              </w:r>
            </w:ins>
            <w:ins w:id="2394" w:author="José Rafael García Lázaro" w:date="2017-06-02T12:06:00Z">
              <w:r w:rsidR="006769C0">
                <w:t>.</w:t>
              </w:r>
            </w:ins>
            <w:ins w:id="2395" w:author="José Rafael García Lázaro" w:date="2017-06-02T11:58:00Z">
              <w:r w:rsidR="006769C0">
                <w:t>m</w:t>
              </w:r>
              <w:proofErr w:type="spellEnd"/>
              <w:r w:rsidR="006769C0">
                <w:t>[ejez+3][</w:t>
              </w:r>
              <w:proofErr w:type="spellStart"/>
              <w:r w:rsidR="006769C0">
                <w:t>g.capa</w:t>
              </w:r>
              <w:proofErr w:type="spellEnd"/>
              <w:r w:rsidR="006769C0">
                <w:t>][i]</w:t>
              </w:r>
            </w:ins>
          </w:p>
          <w:p w:rsidR="00A7679B" w:rsidRDefault="00A7679B" w:rsidP="00A7679B">
            <w:pPr>
              <w:rPr>
                <w:ins w:id="2396" w:author="José Rafael García Lázaro" w:date="2017-06-02T11:58:00Z"/>
              </w:rPr>
            </w:pPr>
            <w:ins w:id="2397" w:author="José Rafael García Lázaro" w:date="2017-06-02T11:58:00Z">
              <w:r>
                <w:tab/>
              </w:r>
              <w:r>
                <w:tab/>
              </w:r>
              <w:r>
                <w:tab/>
              </w:r>
              <w:proofErr w:type="spellStart"/>
              <w:r>
                <w:t>cr</w:t>
              </w:r>
            </w:ins>
            <w:ins w:id="2398" w:author="José Rafael García Lázaro" w:date="2017-06-02T12:06:00Z">
              <w:r w:rsidR="006769C0">
                <w:t>.</w:t>
              </w:r>
            </w:ins>
            <w:ins w:id="2399" w:author="José Rafael García Lázaro" w:date="2017-06-02T11:58:00Z">
              <w:r>
                <w:t>m</w:t>
              </w:r>
              <w:proofErr w:type="spellEnd"/>
              <w:r>
                <w:t>[ejez+3][</w:t>
              </w:r>
              <w:proofErr w:type="spellStart"/>
              <w:r>
                <w:t>g.capa</w:t>
              </w:r>
              <w:proofErr w:type="spellEnd"/>
              <w:r>
                <w:t>][i]</w:t>
              </w:r>
            </w:ins>
            <w:ins w:id="2400" w:author="José Rafael García Lázaro" w:date="2017-06-02T12:07:00Z">
              <w:r w:rsidR="006769C0">
                <w:sym w:font="Wingdings" w:char="F0DF"/>
              </w:r>
            </w:ins>
            <w:proofErr w:type="spellStart"/>
            <w:ins w:id="2401" w:author="José Rafael García Lázaro" w:date="2017-06-02T11:58:00Z">
              <w:r>
                <w:t>cr</w:t>
              </w:r>
            </w:ins>
            <w:ins w:id="2402" w:author="José Rafael García Lázaro" w:date="2017-06-02T12:07:00Z">
              <w:r w:rsidR="006769C0">
                <w:t>.</w:t>
              </w:r>
            </w:ins>
            <w:ins w:id="2403" w:author="José Rafael García Lázaro" w:date="2017-06-02T11:58:00Z">
              <w:r>
                <w:t>m</w:t>
              </w:r>
              <w:proofErr w:type="spellEnd"/>
              <w:r>
                <w:t>[ejey+3][cr</w:t>
              </w:r>
            </w:ins>
            <w:ins w:id="2404" w:author="José Rafael García Lázaro" w:date="2017-06-02T12:07:00Z">
              <w:r w:rsidR="006769C0">
                <w:t>.</w:t>
              </w:r>
            </w:ins>
            <w:ins w:id="2405" w:author="José Rafael García Lázaro" w:date="2017-06-02T11:58:00Z">
              <w:r w:rsidR="006769C0">
                <w:t>n-1-i][</w:t>
              </w:r>
              <w:proofErr w:type="spellStart"/>
              <w:r w:rsidR="006769C0">
                <w:t>g.capa</w:t>
              </w:r>
              <w:proofErr w:type="spellEnd"/>
              <w:r w:rsidR="006769C0">
                <w:t>]</w:t>
              </w:r>
            </w:ins>
          </w:p>
          <w:p w:rsidR="00A7679B" w:rsidRDefault="006769C0" w:rsidP="00A7679B">
            <w:pPr>
              <w:rPr>
                <w:ins w:id="2406" w:author="José Rafael García Lázaro" w:date="2017-06-02T11:58:00Z"/>
              </w:rPr>
            </w:pPr>
            <w:ins w:id="2407" w:author="José Rafael García Lázaro" w:date="2017-06-02T11:58:00Z">
              <w:r>
                <w:tab/>
              </w:r>
              <w:r>
                <w:tab/>
              </w:r>
              <w:r>
                <w:tab/>
              </w:r>
              <w:proofErr w:type="spellStart"/>
              <w:r>
                <w:t>cr.</w:t>
              </w:r>
              <w:r w:rsidR="00A7679B">
                <w:t>m</w:t>
              </w:r>
              <w:proofErr w:type="spellEnd"/>
              <w:r w:rsidR="00A7679B">
                <w:t>[ejey+3][cr</w:t>
              </w:r>
            </w:ins>
            <w:ins w:id="2408" w:author="José Rafael García Lázaro" w:date="2017-06-02T12:07:00Z">
              <w:r>
                <w:t>.</w:t>
              </w:r>
            </w:ins>
            <w:ins w:id="2409" w:author="José Rafael García Lázaro" w:date="2017-06-02T11:58:00Z">
              <w:r w:rsidR="00A7679B">
                <w:t>n-1-i][</w:t>
              </w:r>
              <w:proofErr w:type="spellStart"/>
              <w:r w:rsidR="00A7679B">
                <w:t>g.capa</w:t>
              </w:r>
              <w:proofErr w:type="spellEnd"/>
              <w:r w:rsidR="00A7679B">
                <w:t>]</w:t>
              </w:r>
            </w:ins>
            <w:ins w:id="2410" w:author="José Rafael García Lázaro" w:date="2017-06-02T12:08:00Z">
              <w:r>
                <w:sym w:font="Wingdings" w:char="F0DF"/>
              </w:r>
            </w:ins>
            <w:proofErr w:type="spellStart"/>
            <w:ins w:id="2411" w:author="José Rafael García Lázaro" w:date="2017-06-02T11:58:00Z">
              <w:r>
                <w:t>cr</w:t>
              </w:r>
            </w:ins>
            <w:ins w:id="2412" w:author="José Rafael García Lázaro" w:date="2017-06-02T12:08:00Z">
              <w:r>
                <w:t>.</w:t>
              </w:r>
            </w:ins>
            <w:ins w:id="2413" w:author="José Rafael García Lázaro" w:date="2017-06-02T11:58:00Z">
              <w:r>
                <w:t>m</w:t>
              </w:r>
              <w:proofErr w:type="spellEnd"/>
              <w:r>
                <w:t>[</w:t>
              </w:r>
              <w:proofErr w:type="spellStart"/>
              <w:r>
                <w:t>ejez</w:t>
              </w:r>
              <w:proofErr w:type="spellEnd"/>
              <w:r>
                <w:t>][</w:t>
              </w:r>
              <w:proofErr w:type="spellStart"/>
              <w:r>
                <w:t>g.capa</w:t>
              </w:r>
              <w:proofErr w:type="spellEnd"/>
              <w:r>
                <w:t>][cr</w:t>
              </w:r>
            </w:ins>
            <w:ins w:id="2414" w:author="José Rafael García Lázaro" w:date="2017-06-02T12:08:00Z">
              <w:r>
                <w:t>.</w:t>
              </w:r>
            </w:ins>
            <w:ins w:id="2415" w:author="José Rafael García Lázaro" w:date="2017-06-02T11:58:00Z">
              <w:r>
                <w:t>n-1-i]</w:t>
              </w:r>
            </w:ins>
          </w:p>
          <w:p w:rsidR="00A7679B" w:rsidRDefault="00A7679B" w:rsidP="00A7679B">
            <w:pPr>
              <w:rPr>
                <w:ins w:id="2416" w:author="José Rafael García Lázaro" w:date="2017-06-02T11:58:00Z"/>
              </w:rPr>
            </w:pPr>
            <w:ins w:id="2417" w:author="José Rafael García Lázaro" w:date="2017-06-02T11:58:00Z">
              <w:r>
                <w:tab/>
              </w:r>
              <w:r>
                <w:tab/>
              </w:r>
              <w:r>
                <w:tab/>
              </w:r>
              <w:proofErr w:type="spellStart"/>
              <w:r>
                <w:t>cr</w:t>
              </w:r>
            </w:ins>
            <w:ins w:id="2418" w:author="José Rafael García Lázaro" w:date="2017-06-02T12:07:00Z">
              <w:r w:rsidR="006769C0">
                <w:t>.</w:t>
              </w:r>
            </w:ins>
            <w:ins w:id="2419" w:author="José Rafael García Lázaro" w:date="2017-06-02T11:58:00Z">
              <w:r>
                <w:t>m</w:t>
              </w:r>
              <w:proofErr w:type="spellEnd"/>
              <w:r>
                <w:t>[</w:t>
              </w:r>
              <w:proofErr w:type="spellStart"/>
              <w:r>
                <w:t>ejez</w:t>
              </w:r>
              <w:proofErr w:type="spellEnd"/>
              <w:r>
                <w:t>][</w:t>
              </w:r>
              <w:proofErr w:type="spellStart"/>
              <w:r>
                <w:t>g.capa</w:t>
              </w:r>
              <w:proofErr w:type="spellEnd"/>
              <w:r>
                <w:t>][cr</w:t>
              </w:r>
            </w:ins>
            <w:ins w:id="2420" w:author="José Rafael García Lázaro" w:date="2017-06-02T12:07:00Z">
              <w:r w:rsidR="006769C0">
                <w:t>.</w:t>
              </w:r>
            </w:ins>
            <w:ins w:id="2421" w:author="José Rafael García Lázaro" w:date="2017-06-02T11:58:00Z">
              <w:r>
                <w:t>n-1-i]</w:t>
              </w:r>
            </w:ins>
            <w:ins w:id="2422" w:author="José Rafael García Lázaro" w:date="2017-06-02T12:07:00Z">
              <w:r w:rsidR="006769C0">
                <w:sym w:font="Wingdings" w:char="F0DF"/>
              </w:r>
            </w:ins>
            <w:proofErr w:type="spellStart"/>
            <w:ins w:id="2423" w:author="José Rafael García Lázaro" w:date="2017-06-02T11:58:00Z">
              <w:r>
                <w:t>cr</w:t>
              </w:r>
            </w:ins>
            <w:ins w:id="2424" w:author="José Rafael García Lázaro" w:date="2017-06-02T12:08:00Z">
              <w:r w:rsidR="006769C0">
                <w:t>.</w:t>
              </w:r>
            </w:ins>
            <w:ins w:id="2425" w:author="José Rafael García Lázaro" w:date="2017-06-02T11:58:00Z">
              <w:r w:rsidR="006769C0">
                <w:t>m</w:t>
              </w:r>
              <w:proofErr w:type="spellEnd"/>
              <w:r w:rsidR="006769C0">
                <w:t>[</w:t>
              </w:r>
              <w:proofErr w:type="spellStart"/>
              <w:r w:rsidR="006769C0">
                <w:t>ejey</w:t>
              </w:r>
              <w:proofErr w:type="spellEnd"/>
              <w:r w:rsidR="006769C0">
                <w:t>][i][</w:t>
              </w:r>
              <w:proofErr w:type="spellStart"/>
              <w:r w:rsidR="006769C0">
                <w:t>g.capa</w:t>
              </w:r>
              <w:proofErr w:type="spellEnd"/>
              <w:r w:rsidR="006769C0">
                <w:t>]</w:t>
              </w:r>
            </w:ins>
          </w:p>
          <w:p w:rsidR="00A7679B" w:rsidRDefault="00A7679B" w:rsidP="00A7679B">
            <w:pPr>
              <w:rPr>
                <w:ins w:id="2426" w:author="José Rafael García Lázaro" w:date="2017-06-02T11:58:00Z"/>
              </w:rPr>
            </w:pPr>
            <w:ins w:id="2427" w:author="José Rafael García Lázaro" w:date="2017-06-02T11:58:00Z">
              <w:r>
                <w:tab/>
              </w:r>
              <w:r>
                <w:tab/>
              </w:r>
              <w:r>
                <w:tab/>
              </w:r>
              <w:proofErr w:type="spellStart"/>
              <w:r>
                <w:t>cr</w:t>
              </w:r>
            </w:ins>
            <w:ins w:id="2428" w:author="José Rafael García Lázaro" w:date="2017-06-02T12:07:00Z">
              <w:r w:rsidR="006769C0">
                <w:t>.</w:t>
              </w:r>
            </w:ins>
            <w:ins w:id="2429" w:author="José Rafael García Lázaro" w:date="2017-06-02T11:58:00Z">
              <w:r w:rsidR="006769C0">
                <w:t>m</w:t>
              </w:r>
              <w:proofErr w:type="spellEnd"/>
              <w:r w:rsidR="006769C0">
                <w:t>[</w:t>
              </w:r>
              <w:proofErr w:type="spellStart"/>
              <w:r w:rsidR="006769C0">
                <w:t>ejey</w:t>
              </w:r>
              <w:proofErr w:type="spellEnd"/>
              <w:r w:rsidR="006769C0">
                <w:t>][i][</w:t>
              </w:r>
              <w:proofErr w:type="spellStart"/>
              <w:r w:rsidR="006769C0">
                <w:t>g.capa</w:t>
              </w:r>
              <w:proofErr w:type="spellEnd"/>
              <w:r w:rsidR="006769C0">
                <w:t>]</w:t>
              </w:r>
            </w:ins>
            <w:ins w:id="2430" w:author="José Rafael García Lázaro" w:date="2017-06-02T12:07:00Z">
              <w:r w:rsidR="006769C0">
                <w:sym w:font="Wingdings" w:char="F0DF"/>
              </w:r>
            </w:ins>
            <w:proofErr w:type="spellStart"/>
            <w:ins w:id="2431" w:author="José Rafael García Lázaro" w:date="2017-06-02T11:58:00Z">
              <w:r w:rsidR="006769C0">
                <w:t>aux</w:t>
              </w:r>
              <w:proofErr w:type="spellEnd"/>
            </w:ins>
          </w:p>
          <w:p w:rsidR="00A7679B" w:rsidRDefault="006769C0" w:rsidP="00A7679B">
            <w:pPr>
              <w:rPr>
                <w:ins w:id="2432" w:author="José Rafael García Lázaro" w:date="2017-06-02T11:58:00Z"/>
              </w:rPr>
            </w:pPr>
            <w:ins w:id="2433" w:author="José Rafael García Lázaro" w:date="2017-06-02T11:58:00Z">
              <w:r>
                <w:tab/>
              </w:r>
              <w:r>
                <w:tab/>
              </w:r>
              <w:proofErr w:type="spellStart"/>
              <w:r>
                <w:t>Fin_desde</w:t>
              </w:r>
              <w:proofErr w:type="spellEnd"/>
            </w:ins>
          </w:p>
          <w:p w:rsidR="00D3541D" w:rsidRDefault="006769C0">
            <w:pPr>
              <w:ind w:left="708"/>
              <w:rPr>
                <w:ins w:id="2434" w:author="José Rafael García Lázaro" w:date="2017-06-02T11:58:00Z"/>
              </w:rPr>
              <w:pPrChange w:id="2435" w:author="José Rafael García Lázaro" w:date="2017-06-02T12:08:00Z">
                <w:pPr/>
              </w:pPrChange>
            </w:pPr>
            <w:proofErr w:type="spellStart"/>
            <w:ins w:id="2436" w:author="José Rafael García Lázaro" w:date="2017-06-02T12:08:00Z">
              <w:r>
                <w:t>Fin_desde</w:t>
              </w:r>
            </w:ins>
            <w:proofErr w:type="spellEnd"/>
          </w:p>
          <w:p w:rsidR="00CE336F" w:rsidRPr="00CE336F" w:rsidDel="00A7679B" w:rsidRDefault="006769C0" w:rsidP="00A7679B">
            <w:pPr>
              <w:rPr>
                <w:del w:id="2437" w:author="José Rafael García Lázaro" w:date="2017-06-02T11:58:00Z"/>
              </w:rPr>
            </w:pPr>
            <w:proofErr w:type="spellStart"/>
            <w:ins w:id="2438" w:author="José Rafael García Lázaro" w:date="2017-06-02T11:58:00Z">
              <w:r>
                <w:t>Fin_procedimiento</w:t>
              </w:r>
            </w:ins>
            <w:proofErr w:type="spellEnd"/>
            <w:del w:id="2439" w:author="José Rafael García Lázaro" w:date="2017-06-02T11:58:00Z">
              <w:r w:rsidR="00CE336F" w:rsidRPr="00CE336F" w:rsidDel="00A7679B">
                <w:delText>Función localizar_qr(im: tipo_bn (E),</w:delText>
              </w:r>
            </w:del>
          </w:p>
          <w:p w:rsidR="00CE336F" w:rsidRPr="00CE336F" w:rsidDel="00A7679B" w:rsidRDefault="00CE336F" w:rsidP="00AB5345">
            <w:pPr>
              <w:rPr>
                <w:del w:id="2440" w:author="José Rafael García Lázaro" w:date="2017-06-02T11:58:00Z"/>
              </w:rPr>
            </w:pPr>
            <w:del w:id="2441" w:author="José Rafael García Lázaro" w:date="2017-06-02T11:58:00Z">
              <w:r w:rsidRPr="00CE336F" w:rsidDel="00A7679B">
                <w:delText xml:space="preserve">          n: entero (E)): entero</w:delText>
              </w:r>
            </w:del>
          </w:p>
          <w:p w:rsidR="00CE336F" w:rsidRPr="00CE336F" w:rsidDel="00A7679B" w:rsidRDefault="00CE336F" w:rsidP="00AB5345">
            <w:pPr>
              <w:rPr>
                <w:del w:id="2442" w:author="José Rafael García Lázaro" w:date="2017-06-02T11:58:00Z"/>
              </w:rPr>
            </w:pPr>
            <w:del w:id="2443" w:author="José Rafael García Lázaro" w:date="2017-06-02T11:58:00Z">
              <w:r w:rsidRPr="00CE336F" w:rsidDel="00A7679B">
                <w:delText>Var</w:delText>
              </w:r>
              <w:r w:rsidRPr="00CE336F" w:rsidDel="00A7679B">
                <w:tab/>
                <w:delText>enc: entero</w:delText>
              </w:r>
            </w:del>
          </w:p>
          <w:p w:rsidR="00CE336F" w:rsidRPr="00CE336F" w:rsidDel="00A7679B" w:rsidRDefault="00CE336F" w:rsidP="00AB5345">
            <w:pPr>
              <w:rPr>
                <w:del w:id="2444" w:author="José Rafael García Lázaro" w:date="2017-06-02T11:58:00Z"/>
              </w:rPr>
            </w:pPr>
            <w:del w:id="2445" w:author="José Rafael García Lázaro" w:date="2017-06-02T11:58:00Z">
              <w:r w:rsidRPr="00CE336F" w:rsidDel="00A7679B">
                <w:tab/>
                <w:delText>qr: tipo_qr</w:delText>
              </w:r>
            </w:del>
          </w:p>
          <w:p w:rsidR="00CE336F" w:rsidRPr="00CE336F" w:rsidDel="00A7679B" w:rsidRDefault="00CE336F" w:rsidP="00AB5345">
            <w:pPr>
              <w:rPr>
                <w:del w:id="2446" w:author="José Rafael García Lázaro" w:date="2017-06-02T11:58:00Z"/>
              </w:rPr>
            </w:pPr>
            <w:del w:id="2447" w:author="José Rafael García Lázaro" w:date="2017-06-02T11:58:00Z">
              <w:r w:rsidRPr="00CE336F" w:rsidDel="00A7679B">
                <w:tab/>
                <w:delText>i,j,k: entero</w:delText>
              </w:r>
            </w:del>
          </w:p>
          <w:p w:rsidR="00CE336F" w:rsidRPr="00CE336F" w:rsidDel="00A7679B" w:rsidRDefault="00CE336F" w:rsidP="00AB5345">
            <w:pPr>
              <w:rPr>
                <w:del w:id="2448" w:author="José Rafael García Lázaro" w:date="2017-06-02T11:58:00Z"/>
              </w:rPr>
            </w:pPr>
            <w:del w:id="2449" w:author="José Rafael García Lázaro" w:date="2017-06-02T11:58:00Z">
              <w:r w:rsidRPr="00CE336F" w:rsidDel="00A7679B">
                <w:delText>Inicio</w:delText>
              </w:r>
              <w:r w:rsidRPr="00CE336F" w:rsidDel="00A7679B">
                <w:tab/>
                <w:delText>enc</w:delText>
              </w:r>
              <w:r w:rsidRPr="00CE336F" w:rsidDel="00A7679B">
                <w:sym w:font="Wingdings" w:char="F0DF"/>
              </w:r>
              <w:r w:rsidRPr="00CE336F" w:rsidDel="00A7679B">
                <w:delText>0</w:delText>
              </w:r>
            </w:del>
          </w:p>
          <w:p w:rsidR="00CE336F" w:rsidRPr="00CE336F" w:rsidDel="00A7679B" w:rsidRDefault="00CE336F" w:rsidP="00AB5345">
            <w:pPr>
              <w:rPr>
                <w:del w:id="2450" w:author="José Rafael García Lázaro" w:date="2017-06-02T11:58:00Z"/>
              </w:rPr>
            </w:pPr>
            <w:del w:id="2451" w:author="José Rafael García Lázaro" w:date="2017-06-02T11:58:00Z">
              <w:r w:rsidRPr="00CE336F" w:rsidDel="00A7679B">
                <w:tab/>
                <w:delText>i</w:delText>
              </w:r>
              <w:r w:rsidRPr="00CE336F" w:rsidDel="00A7679B">
                <w:rPr>
                  <w:lang w:val="en-US"/>
                </w:rPr>
                <w:sym w:font="Wingdings" w:char="F0DF"/>
              </w:r>
              <w:r w:rsidRPr="00CE336F" w:rsidDel="00A7679B">
                <w:delText>1</w:delText>
              </w:r>
            </w:del>
          </w:p>
          <w:p w:rsidR="00CE336F" w:rsidRPr="00CE336F" w:rsidDel="00A7679B" w:rsidRDefault="00CE336F" w:rsidP="00AB5345">
            <w:pPr>
              <w:rPr>
                <w:del w:id="2452" w:author="José Rafael García Lázaro" w:date="2017-06-02T11:58:00Z"/>
              </w:rPr>
            </w:pPr>
            <w:del w:id="2453" w:author="José Rafael García Lázaro" w:date="2017-06-02T11:58:00Z">
              <w:r w:rsidRPr="00CE336F" w:rsidDel="00A7679B">
                <w:tab/>
                <w:delText>Mientras(i≤n-MAXQR-4)</w:delText>
              </w:r>
            </w:del>
          </w:p>
          <w:p w:rsidR="00CE336F" w:rsidRPr="00CE336F" w:rsidDel="00A7679B" w:rsidRDefault="00CE336F" w:rsidP="00AB5345">
            <w:pPr>
              <w:rPr>
                <w:del w:id="2454" w:author="José Rafael García Lázaro" w:date="2017-06-02T11:58:00Z"/>
              </w:rPr>
            </w:pPr>
            <w:del w:id="2455" w:author="José Rafael García Lázaro" w:date="2017-06-02T11:58:00Z">
              <w:r w:rsidRPr="00CE336F" w:rsidDel="00A7679B">
                <w:tab/>
                <w:delText>Hacer</w:delText>
              </w:r>
              <w:r w:rsidRPr="00CE336F" w:rsidDel="00A7679B">
                <w:tab/>
                <w:delText>j</w:delText>
              </w:r>
              <w:r w:rsidRPr="00CE336F" w:rsidDel="00A7679B">
                <w:rPr>
                  <w:lang w:val="en-US"/>
                </w:rPr>
                <w:sym w:font="Wingdings" w:char="F0DF"/>
              </w:r>
              <w:r w:rsidRPr="00CE336F" w:rsidDel="00A7679B">
                <w:delText>1</w:delText>
              </w:r>
            </w:del>
          </w:p>
          <w:p w:rsidR="00CE336F" w:rsidRPr="00CE336F" w:rsidDel="00A7679B" w:rsidRDefault="00CE336F" w:rsidP="00AB5345">
            <w:pPr>
              <w:rPr>
                <w:del w:id="2456" w:author="José Rafael García Lázaro" w:date="2017-06-02T11:58:00Z"/>
              </w:rPr>
            </w:pPr>
            <w:del w:id="2457" w:author="José Rafael García Lázaro" w:date="2017-06-02T11:58:00Z">
              <w:r w:rsidRPr="00CE336F" w:rsidDel="00A7679B">
                <w:tab/>
              </w:r>
              <w:r w:rsidRPr="00CE336F" w:rsidDel="00A7679B">
                <w:tab/>
                <w:delText>Mientras(j≤n-MAXQR-4)</w:delText>
              </w:r>
            </w:del>
          </w:p>
          <w:p w:rsidR="00CE336F" w:rsidRPr="00CE336F" w:rsidDel="00A7679B" w:rsidRDefault="00CE336F" w:rsidP="00AB5345">
            <w:pPr>
              <w:rPr>
                <w:del w:id="2458" w:author="José Rafael García Lázaro" w:date="2017-06-02T11:58:00Z"/>
              </w:rPr>
            </w:pPr>
            <w:del w:id="2459" w:author="José Rafael García Lázaro" w:date="2017-06-02T11:58:00Z">
              <w:r w:rsidRPr="00CE336F" w:rsidDel="00A7679B">
                <w:tab/>
              </w:r>
              <w:r w:rsidRPr="00CE336F" w:rsidDel="00A7679B">
                <w:tab/>
                <w:delText>Hacer</w:delText>
              </w:r>
              <w:r w:rsidRPr="00CE336F" w:rsidDel="00A7679B">
                <w:tab/>
                <w:delText>Si(comprobar_marco(im,i,j))</w:delText>
              </w:r>
            </w:del>
          </w:p>
          <w:p w:rsidR="00CE336F" w:rsidRPr="00CE336F" w:rsidDel="00A7679B" w:rsidRDefault="00CE336F" w:rsidP="00AB5345">
            <w:pPr>
              <w:rPr>
                <w:del w:id="2460" w:author="José Rafael García Lázaro" w:date="2017-06-02T11:58:00Z"/>
              </w:rPr>
            </w:pPr>
            <w:del w:id="2461" w:author="José Rafael García Lázaro" w:date="2017-06-02T11:58:00Z">
              <w:r w:rsidRPr="00CE336F" w:rsidDel="00A7679B">
                <w:tab/>
              </w:r>
              <w:r w:rsidRPr="00CE336F" w:rsidDel="00A7679B">
                <w:tab/>
              </w:r>
              <w:r w:rsidRPr="00CE336F" w:rsidDel="00A7679B">
                <w:tab/>
                <w:delText>Entonces</w:delText>
              </w:r>
              <w:r w:rsidRPr="00CE336F" w:rsidDel="00A7679B">
                <w:tab/>
                <w:delText>extaer_qr(im,i+2,j+2,qr)</w:delText>
              </w:r>
            </w:del>
          </w:p>
          <w:p w:rsidR="00CE336F" w:rsidRPr="00CE336F" w:rsidDel="00A7679B" w:rsidRDefault="00CE336F" w:rsidP="00AB5345">
            <w:pPr>
              <w:rPr>
                <w:del w:id="2462" w:author="José Rafael García Lázaro" w:date="2017-06-02T11:58:00Z"/>
              </w:rPr>
            </w:pPr>
            <w:del w:id="2463"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delText>Escribir("Posible patron")</w:delText>
              </w:r>
            </w:del>
          </w:p>
          <w:p w:rsidR="00CE336F" w:rsidRPr="00CE336F" w:rsidDel="00A7679B" w:rsidRDefault="00CE336F" w:rsidP="00AB5345">
            <w:pPr>
              <w:rPr>
                <w:del w:id="2464" w:author="José Rafael García Lázaro" w:date="2017-06-02T11:58:00Z"/>
              </w:rPr>
            </w:pPr>
            <w:del w:id="2465"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Del="00A7679B">
                <w:delText>Escribir</w:delText>
              </w:r>
              <w:r w:rsidRPr="00CE336F" w:rsidDel="00A7679B">
                <w:delText>("Girando patron 0 grados")</w:delText>
              </w:r>
            </w:del>
          </w:p>
          <w:p w:rsidR="00CE336F" w:rsidRPr="00CE336F" w:rsidDel="00A7679B" w:rsidRDefault="00CE336F" w:rsidP="00AB5345">
            <w:pPr>
              <w:rPr>
                <w:del w:id="2466" w:author="José Rafael García Lázaro" w:date="2017-06-02T11:58:00Z"/>
              </w:rPr>
            </w:pPr>
            <w:del w:id="2467"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delText>Si</w:delText>
              </w:r>
              <w:r w:rsidDel="00A7679B">
                <w:delText>(detectar_patron_posicion(qr))</w:delText>
              </w:r>
            </w:del>
          </w:p>
          <w:p w:rsidR="00CE336F" w:rsidRPr="00CE336F" w:rsidDel="00A7679B" w:rsidRDefault="00CE336F" w:rsidP="00AB5345">
            <w:pPr>
              <w:rPr>
                <w:del w:id="2468" w:author="José Rafael García Lázaro" w:date="2017-06-02T11:58:00Z"/>
              </w:rPr>
            </w:pPr>
            <w:del w:id="2469"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Del="00A7679B">
                <w:delText>Entonces</w:delText>
              </w:r>
              <w:r w:rsidRPr="00CE336F" w:rsidDel="00A7679B">
                <w:tab/>
              </w:r>
              <w:r w:rsidDel="00A7679B">
                <w:delText>Escribir</w:delText>
              </w:r>
              <w:r w:rsidRPr="00CE336F" w:rsidDel="00A7679B">
                <w:delText>("Pat</w:delText>
              </w:r>
              <w:r w:rsidDel="00A7679B">
                <w:delText>ron detectado:")</w:delText>
              </w:r>
            </w:del>
          </w:p>
          <w:p w:rsidR="00CE336F" w:rsidRPr="00CE336F" w:rsidDel="00A7679B" w:rsidRDefault="00CE336F" w:rsidP="00AB5345">
            <w:pPr>
              <w:rPr>
                <w:del w:id="2470" w:author="José Rafael García Lázaro" w:date="2017-06-02T11:58:00Z"/>
              </w:rPr>
            </w:pPr>
            <w:del w:id="2471"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RPr="00CE336F" w:rsidDel="00A7679B">
                <w:tab/>
              </w:r>
              <w:r w:rsidRPr="00CE336F" w:rsidDel="00A7679B">
                <w:tab/>
                <w:delText>enc</w:delText>
              </w:r>
              <w:r w:rsidRPr="00CE336F" w:rsidDel="00A7679B">
                <w:rPr>
                  <w:lang w:val="en-US"/>
                </w:rPr>
                <w:sym w:font="Wingdings" w:char="F0DF"/>
              </w:r>
              <w:r w:rsidDel="00A7679B">
                <w:delText>1</w:delText>
              </w:r>
            </w:del>
          </w:p>
          <w:p w:rsidR="00CE336F" w:rsidDel="00A7679B" w:rsidRDefault="00CE336F" w:rsidP="00AB5345">
            <w:pPr>
              <w:rPr>
                <w:del w:id="2472" w:author="José Rafael García Lázaro" w:date="2017-06-02T11:58:00Z"/>
              </w:rPr>
            </w:pPr>
            <w:del w:id="2473"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RPr="00CE336F" w:rsidDel="00A7679B">
                <w:tab/>
              </w:r>
              <w:r w:rsidRPr="00CE336F" w:rsidDel="00A7679B">
                <w:tab/>
              </w:r>
              <w:r w:rsidDel="00A7679B">
                <w:delText>imprimir_qr(qr)</w:delText>
              </w:r>
            </w:del>
          </w:p>
          <w:p w:rsidR="00CE336F" w:rsidRPr="00CE336F" w:rsidDel="00A7679B" w:rsidRDefault="00CE336F" w:rsidP="00AB5345">
            <w:pPr>
              <w:rPr>
                <w:del w:id="2474" w:author="José Rafael García Lázaro" w:date="2017-06-02T11:58:00Z"/>
              </w:rPr>
            </w:pPr>
            <w:del w:id="2475"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Del="00A7679B">
                <w:delText>Fin_i</w:delText>
              </w:r>
            </w:del>
          </w:p>
          <w:p w:rsidR="00CE336F" w:rsidRPr="00CE336F" w:rsidDel="00A7679B" w:rsidRDefault="00CE336F" w:rsidP="00AB5345">
            <w:pPr>
              <w:rPr>
                <w:del w:id="2476" w:author="José Rafael García Lázaro" w:date="2017-06-02T11:58:00Z"/>
              </w:rPr>
            </w:pPr>
            <w:del w:id="2477"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Del="00A7679B">
                <w:delText xml:space="preserve">Desde </w:delText>
              </w:r>
              <w:r w:rsidRPr="00CE336F" w:rsidDel="00A7679B">
                <w:delText>k=1</w:delText>
              </w:r>
              <w:r w:rsidDel="00A7679B">
                <w:delText xml:space="preserve"> Hasta </w:delText>
              </w:r>
              <w:r w:rsidRPr="00CE336F" w:rsidDel="00A7679B">
                <w:delText>3</w:delText>
              </w:r>
            </w:del>
          </w:p>
          <w:p w:rsidR="00CE336F" w:rsidRPr="00CE336F" w:rsidDel="00A7679B" w:rsidRDefault="00CE336F" w:rsidP="00AB5345">
            <w:pPr>
              <w:rPr>
                <w:del w:id="2478" w:author="José Rafael García Lázaro" w:date="2017-06-02T11:58:00Z"/>
              </w:rPr>
            </w:pPr>
            <w:del w:id="2479"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Del="00A7679B">
                <w:delText>Hacer</w:delText>
              </w:r>
              <w:r w:rsidRPr="00CE336F" w:rsidDel="00A7679B">
                <w:tab/>
              </w:r>
              <w:r w:rsidDel="00A7679B">
                <w:delText>Escribir</w:delText>
              </w:r>
              <w:r w:rsidRPr="00CE336F" w:rsidDel="00A7679B">
                <w:delText>("Girando pa</w:delText>
              </w:r>
              <w:r w:rsidDel="00A7679B">
                <w:delText>tron ",k*90," grados")</w:delText>
              </w:r>
            </w:del>
          </w:p>
          <w:p w:rsidR="00CE336F" w:rsidRPr="00CE336F" w:rsidDel="00A7679B" w:rsidRDefault="00CE336F" w:rsidP="00AB5345">
            <w:pPr>
              <w:rPr>
                <w:del w:id="2480" w:author="José Rafael García Lázaro" w:date="2017-06-02T11:58:00Z"/>
              </w:rPr>
            </w:pPr>
            <w:del w:id="2481" w:author="José Rafael García Lázaro" w:date="2017-06-02T11:58:00Z">
              <w:r w:rsidDel="00A7679B">
                <w:tab/>
              </w:r>
              <w:r w:rsidDel="00A7679B">
                <w:tab/>
              </w:r>
              <w:r w:rsidDel="00A7679B">
                <w:tab/>
              </w:r>
              <w:r w:rsidDel="00A7679B">
                <w:tab/>
              </w:r>
              <w:r w:rsidDel="00A7679B">
                <w:tab/>
              </w:r>
              <w:r w:rsidRPr="00CE336F" w:rsidDel="00A7679B">
                <w:tab/>
              </w:r>
              <w:r w:rsidDel="00A7679B">
                <w:delText>girar_gr_90(qr)</w:delText>
              </w:r>
            </w:del>
          </w:p>
          <w:p w:rsidR="00CE336F" w:rsidRPr="00CE336F" w:rsidDel="00A7679B" w:rsidRDefault="00CE336F" w:rsidP="00AB5345">
            <w:pPr>
              <w:rPr>
                <w:del w:id="2482" w:author="José Rafael García Lázaro" w:date="2017-06-02T11:58:00Z"/>
              </w:rPr>
            </w:pPr>
            <w:del w:id="2483"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RPr="00CE336F" w:rsidDel="00A7679B">
                <w:tab/>
              </w:r>
              <w:r w:rsidDel="00A7679B">
                <w:delText>Si(detectar_patron_posicion(qr))</w:delText>
              </w:r>
            </w:del>
          </w:p>
          <w:p w:rsidR="00CE336F" w:rsidRPr="00CE336F" w:rsidDel="00A7679B" w:rsidRDefault="00CE336F" w:rsidP="00AB5345">
            <w:pPr>
              <w:rPr>
                <w:del w:id="2484" w:author="José Rafael García Lázaro" w:date="2017-06-02T11:58:00Z"/>
              </w:rPr>
            </w:pPr>
            <w:del w:id="2485"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RPr="00CE336F" w:rsidDel="00A7679B">
                <w:tab/>
              </w:r>
              <w:r w:rsidDel="00A7679B">
                <w:delText>Entonces</w:delText>
              </w:r>
              <w:r w:rsidRPr="00CE336F" w:rsidDel="00A7679B">
                <w:tab/>
              </w:r>
              <w:r w:rsidDel="00A7679B">
                <w:delText>Escribir</w:delText>
              </w:r>
              <w:r w:rsidRPr="00CE336F" w:rsidDel="00A7679B">
                <w:delText>("Patron detectado:")</w:delText>
              </w:r>
            </w:del>
          </w:p>
          <w:p w:rsidR="00CE336F" w:rsidRPr="00CE336F" w:rsidDel="00A7679B" w:rsidRDefault="00CE336F" w:rsidP="00AB5345">
            <w:pPr>
              <w:rPr>
                <w:del w:id="2486" w:author="José Rafael García Lázaro" w:date="2017-06-02T11:58:00Z"/>
              </w:rPr>
            </w:pPr>
            <w:del w:id="2487"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RPr="00CE336F" w:rsidDel="00A7679B">
                <w:tab/>
              </w:r>
              <w:r w:rsidRPr="00CE336F" w:rsidDel="00A7679B">
                <w:tab/>
              </w:r>
              <w:r w:rsidRPr="00CE336F" w:rsidDel="00A7679B">
                <w:tab/>
                <w:delText>enc</w:delText>
              </w:r>
              <w:r w:rsidRPr="00CE336F" w:rsidDel="00A7679B">
                <w:rPr>
                  <w:lang w:val="en-US"/>
                </w:rPr>
                <w:sym w:font="Wingdings" w:char="F0DF"/>
              </w:r>
              <w:r w:rsidRPr="00CE336F" w:rsidDel="00A7679B">
                <w:delText>1</w:delText>
              </w:r>
            </w:del>
          </w:p>
          <w:p w:rsidR="00CE336F" w:rsidRPr="00CE336F" w:rsidDel="00A7679B" w:rsidRDefault="00CE336F" w:rsidP="00AB5345">
            <w:pPr>
              <w:rPr>
                <w:del w:id="2488" w:author="José Rafael García Lázaro" w:date="2017-06-02T11:58:00Z"/>
              </w:rPr>
            </w:pPr>
            <w:del w:id="2489" w:author="José Rafael García Lázaro" w:date="2017-06-02T11:58:00Z">
              <w:r w:rsidDel="00A7679B">
                <w:tab/>
              </w:r>
              <w:r w:rsidDel="00A7679B">
                <w:tab/>
              </w:r>
              <w:r w:rsidDel="00A7679B">
                <w:tab/>
              </w:r>
              <w:r w:rsidDel="00A7679B">
                <w:tab/>
              </w:r>
              <w:r w:rsidDel="00A7679B">
                <w:tab/>
              </w:r>
              <w:r w:rsidDel="00A7679B">
                <w:tab/>
              </w:r>
              <w:r w:rsidRPr="00CE336F" w:rsidDel="00A7679B">
                <w:tab/>
              </w:r>
              <w:r w:rsidRPr="00CE336F" w:rsidDel="00A7679B">
                <w:tab/>
              </w:r>
              <w:r w:rsidDel="00A7679B">
                <w:delText>imprimir_qr(qr)</w:delText>
              </w:r>
            </w:del>
          </w:p>
          <w:p w:rsidR="00CE336F" w:rsidRPr="00A74D85" w:rsidDel="00A7679B" w:rsidRDefault="00CE336F" w:rsidP="00AB5345">
            <w:pPr>
              <w:rPr>
                <w:del w:id="2490" w:author="José Rafael García Lázaro" w:date="2017-06-02T11:58:00Z"/>
              </w:rPr>
            </w:pPr>
            <w:del w:id="2491"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RPr="00CE336F" w:rsidDel="00A7679B">
                <w:tab/>
              </w:r>
              <w:r w:rsidDel="00A7679B">
                <w:delText>Fin_si</w:delText>
              </w:r>
            </w:del>
          </w:p>
          <w:p w:rsidR="00CE336F" w:rsidRPr="00A74D85" w:rsidDel="00A7679B" w:rsidRDefault="00CE336F" w:rsidP="00AB5345">
            <w:pPr>
              <w:rPr>
                <w:del w:id="2492" w:author="José Rafael García Lázaro" w:date="2017-06-02T11:58:00Z"/>
              </w:rPr>
            </w:pPr>
            <w:del w:id="2493" w:author="José Rafael García Lázaro" w:date="2017-06-02T11:58:00Z">
              <w:r w:rsidRPr="00A74D85" w:rsidDel="00A7679B">
                <w:tab/>
              </w:r>
              <w:r w:rsidRPr="00A74D85" w:rsidDel="00A7679B">
                <w:tab/>
              </w:r>
              <w:r w:rsidRPr="00A74D85" w:rsidDel="00A7679B">
                <w:tab/>
              </w:r>
              <w:r w:rsidRPr="00A74D85" w:rsidDel="00A7679B">
                <w:tab/>
              </w:r>
              <w:r w:rsidRPr="00CE336F" w:rsidDel="00A7679B">
                <w:tab/>
              </w:r>
              <w:r w:rsidDel="00A7679B">
                <w:delText>Fin_desde</w:delText>
              </w:r>
            </w:del>
          </w:p>
          <w:p w:rsidR="00CE336F" w:rsidRPr="00A74D85" w:rsidDel="00A7679B" w:rsidRDefault="00CE336F" w:rsidP="00AB5345">
            <w:pPr>
              <w:rPr>
                <w:del w:id="2494" w:author="José Rafael García Lázaro" w:date="2017-06-02T11:58:00Z"/>
              </w:rPr>
            </w:pPr>
            <w:del w:id="2495" w:author="José Rafael García Lázaro" w:date="2017-06-02T11:58:00Z">
              <w:r w:rsidRPr="00A74D85" w:rsidDel="00A7679B">
                <w:tab/>
              </w:r>
              <w:r w:rsidRPr="00A74D85" w:rsidDel="00A7679B">
                <w:tab/>
              </w:r>
              <w:r w:rsidRPr="00A74D85" w:rsidDel="00A7679B">
                <w:tab/>
              </w:r>
              <w:r w:rsidDel="00A7679B">
                <w:delText>Fin_si</w:delText>
              </w:r>
            </w:del>
          </w:p>
          <w:p w:rsidR="00CE336F" w:rsidRPr="00A74D85" w:rsidDel="00A7679B" w:rsidRDefault="00CE336F" w:rsidP="00AB5345">
            <w:pPr>
              <w:rPr>
                <w:del w:id="2496" w:author="José Rafael García Lázaro" w:date="2017-06-02T11:58:00Z"/>
              </w:rPr>
            </w:pPr>
            <w:del w:id="2497" w:author="José Rafael García Lázaro" w:date="2017-06-02T11:58:00Z">
              <w:r w:rsidRPr="00A74D85" w:rsidDel="00A7679B">
                <w:tab/>
              </w:r>
              <w:r w:rsidRPr="00A74D85" w:rsidDel="00A7679B">
                <w:tab/>
              </w:r>
              <w:r w:rsidRPr="00A74D85" w:rsidDel="00A7679B">
                <w:tab/>
                <w:delText>j</w:delText>
              </w:r>
              <w:r w:rsidRPr="00CE336F" w:rsidDel="00A7679B">
                <w:rPr>
                  <w:lang w:val="en-US"/>
                </w:rPr>
                <w:sym w:font="Wingdings" w:char="F0DF"/>
              </w:r>
              <w:r w:rsidRPr="00A74D85" w:rsidDel="00A7679B">
                <w:delText>j+1</w:delText>
              </w:r>
            </w:del>
          </w:p>
          <w:p w:rsidR="00CE336F" w:rsidRPr="00A74D85" w:rsidDel="00A7679B" w:rsidRDefault="00CE336F" w:rsidP="00AB5345">
            <w:pPr>
              <w:rPr>
                <w:del w:id="2498" w:author="José Rafael García Lázaro" w:date="2017-06-02T11:58:00Z"/>
              </w:rPr>
            </w:pPr>
            <w:del w:id="2499" w:author="José Rafael García Lázaro" w:date="2017-06-02T11:58:00Z">
              <w:r w:rsidRPr="00A74D85" w:rsidDel="00A7679B">
                <w:tab/>
              </w:r>
              <w:r w:rsidRPr="00A74D85" w:rsidDel="00A7679B">
                <w:tab/>
                <w:delText>Fin_mientras</w:delText>
              </w:r>
            </w:del>
          </w:p>
          <w:p w:rsidR="00CE336F" w:rsidRPr="00A74D85" w:rsidDel="00A7679B" w:rsidRDefault="00CE336F" w:rsidP="00AB5345">
            <w:pPr>
              <w:rPr>
                <w:del w:id="2500" w:author="José Rafael García Lázaro" w:date="2017-06-02T11:58:00Z"/>
              </w:rPr>
            </w:pPr>
            <w:del w:id="2501" w:author="José Rafael García Lázaro" w:date="2017-06-02T11:58:00Z">
              <w:r w:rsidRPr="00A74D85" w:rsidDel="00A7679B">
                <w:tab/>
              </w:r>
              <w:r w:rsidRPr="00A74D85" w:rsidDel="00A7679B">
                <w:tab/>
                <w:delText>i</w:delText>
              </w:r>
              <w:r w:rsidRPr="00CE336F" w:rsidDel="00A7679B">
                <w:rPr>
                  <w:lang w:val="en-US"/>
                </w:rPr>
                <w:sym w:font="Wingdings" w:char="F0DF"/>
              </w:r>
              <w:r w:rsidRPr="00A74D85" w:rsidDel="00A7679B">
                <w:delText>i+1</w:delText>
              </w:r>
            </w:del>
          </w:p>
          <w:p w:rsidR="00CE336F" w:rsidRPr="00CE336F" w:rsidDel="00A7679B" w:rsidRDefault="00CE336F" w:rsidP="00AB5345">
            <w:pPr>
              <w:rPr>
                <w:del w:id="2502" w:author="José Rafael García Lázaro" w:date="2017-06-02T11:58:00Z"/>
              </w:rPr>
            </w:pPr>
            <w:del w:id="2503" w:author="José Rafael García Lázaro" w:date="2017-06-02T11:58:00Z">
              <w:r w:rsidRPr="00A74D85" w:rsidDel="00A7679B">
                <w:tab/>
              </w:r>
              <w:r w:rsidRPr="00CE336F" w:rsidDel="00A7679B">
                <w:delText>Fin_mientras</w:delText>
              </w:r>
            </w:del>
          </w:p>
          <w:p w:rsidR="00CE336F" w:rsidRPr="00CE336F" w:rsidDel="00A7679B" w:rsidRDefault="00CE336F" w:rsidP="00AB5345">
            <w:pPr>
              <w:rPr>
                <w:del w:id="2504" w:author="José Rafael García Lázaro" w:date="2017-06-02T11:58:00Z"/>
              </w:rPr>
            </w:pPr>
            <w:del w:id="2505" w:author="José Rafael García Lázaro" w:date="2017-06-02T11:58:00Z">
              <w:r w:rsidRPr="00CE336F" w:rsidDel="00A7679B">
                <w:tab/>
                <w:delText>Devolver enc</w:delText>
              </w:r>
            </w:del>
          </w:p>
          <w:p w:rsidR="00CE336F" w:rsidRPr="00CE336F" w:rsidRDefault="00CE336F" w:rsidP="00AB5345">
            <w:del w:id="2506" w:author="José Rafael García Lázaro" w:date="2017-06-02T11:58:00Z">
              <w:r w:rsidRPr="00CE336F" w:rsidDel="00A7679B">
                <w:delText>Fin_función</w:delText>
              </w:r>
            </w:del>
          </w:p>
        </w:tc>
      </w:tr>
      <w:tr w:rsidR="00CE336F" w:rsidTr="00CE336F">
        <w:tc>
          <w:tcPr>
            <w:tcW w:w="8755" w:type="dxa"/>
          </w:tcPr>
          <w:p w:rsidR="00CE336F" w:rsidRPr="003C2469" w:rsidRDefault="00CE336F" w:rsidP="001115EE">
            <w:pPr>
              <w:jc w:val="center"/>
              <w:rPr>
                <w:b/>
              </w:rPr>
            </w:pPr>
            <w:r w:rsidRPr="003C2469">
              <w:rPr>
                <w:b/>
              </w:rPr>
              <w:t>Sintaxis de C</w:t>
            </w:r>
          </w:p>
        </w:tc>
      </w:tr>
      <w:tr w:rsidR="00CE336F" w:rsidTr="00CE336F">
        <w:tc>
          <w:tcPr>
            <w:tcW w:w="8755" w:type="dxa"/>
          </w:tcPr>
          <w:p w:rsidR="00A7679B" w:rsidRPr="00BA425A" w:rsidRDefault="00A7679B" w:rsidP="00A7679B">
            <w:pPr>
              <w:rPr>
                <w:ins w:id="2507" w:author="José Rafael García Lázaro" w:date="2017-06-02T11:58:00Z"/>
              </w:rPr>
            </w:pPr>
            <w:proofErr w:type="spellStart"/>
            <w:ins w:id="2508" w:author="José Rafael García Lázaro" w:date="2017-06-02T11:58:00Z">
              <w:r w:rsidRPr="00BA425A">
                <w:t>void</w:t>
              </w:r>
              <w:proofErr w:type="spellEnd"/>
              <w:r w:rsidRPr="00BA425A">
                <w:t xml:space="preserve"> </w:t>
              </w:r>
              <w:proofErr w:type="spellStart"/>
              <w:r w:rsidRPr="00BA425A">
                <w:t>girarCapaCubo</w:t>
              </w:r>
              <w:proofErr w:type="spellEnd"/>
              <w:r w:rsidRPr="00BA425A">
                <w:t>(</w:t>
              </w:r>
              <w:proofErr w:type="spellStart"/>
              <w:r w:rsidRPr="00BA425A">
                <w:t>tCuboRubik</w:t>
              </w:r>
              <w:proofErr w:type="spellEnd"/>
              <w:r w:rsidRPr="00BA425A">
                <w:t xml:space="preserve"> *</w:t>
              </w:r>
              <w:proofErr w:type="spellStart"/>
              <w:r w:rsidRPr="00BA425A">
                <w:t>cr,tGiro</w:t>
              </w:r>
              <w:proofErr w:type="spellEnd"/>
              <w:r w:rsidRPr="00BA425A">
                <w:t xml:space="preserve"> g){</w:t>
              </w:r>
            </w:ins>
          </w:p>
          <w:p w:rsidR="00A7679B" w:rsidRPr="00A7679B" w:rsidRDefault="00A7679B" w:rsidP="00A7679B">
            <w:pPr>
              <w:rPr>
                <w:ins w:id="2509" w:author="José Rafael García Lázaro" w:date="2017-06-02T11:58:00Z"/>
                <w:lang w:val="en-US"/>
              </w:rPr>
            </w:pPr>
            <w:ins w:id="2510" w:author="José Rafael García Lázaro" w:date="2017-06-02T11:58:00Z">
              <w:r w:rsidRPr="00BA425A">
                <w:tab/>
              </w:r>
              <w:proofErr w:type="spellStart"/>
              <w:r w:rsidRPr="00A7679B">
                <w:rPr>
                  <w:lang w:val="en-US"/>
                </w:rPr>
                <w:t>int</w:t>
              </w:r>
              <w:proofErr w:type="spellEnd"/>
              <w:r w:rsidRPr="00A7679B">
                <w:rPr>
                  <w:lang w:val="en-US"/>
                </w:rPr>
                <w:t xml:space="preserve"> </w:t>
              </w:r>
              <w:proofErr w:type="spellStart"/>
              <w:r w:rsidRPr="00A7679B">
                <w:rPr>
                  <w:lang w:val="en-US"/>
                </w:rPr>
                <w:t>i,j</w:t>
              </w:r>
              <w:proofErr w:type="spellEnd"/>
              <w:r w:rsidRPr="00A7679B">
                <w:rPr>
                  <w:lang w:val="en-US"/>
                </w:rPr>
                <w:t>;</w:t>
              </w:r>
            </w:ins>
          </w:p>
          <w:p w:rsidR="00A7679B" w:rsidRPr="00A7679B" w:rsidRDefault="00A7679B" w:rsidP="00A7679B">
            <w:pPr>
              <w:rPr>
                <w:ins w:id="2511" w:author="José Rafael García Lázaro" w:date="2017-06-02T11:58:00Z"/>
                <w:lang w:val="en-US"/>
              </w:rPr>
            </w:pPr>
            <w:ins w:id="2512" w:author="José Rafael García Lázaro" w:date="2017-06-02T11:58:00Z">
              <w:r w:rsidRPr="00A7679B">
                <w:rPr>
                  <w:lang w:val="en-US"/>
                </w:rPr>
                <w:tab/>
                <w:t>char aux;</w:t>
              </w:r>
            </w:ins>
          </w:p>
          <w:p w:rsidR="00A7679B" w:rsidRPr="00BA425A" w:rsidRDefault="00A7679B" w:rsidP="00A7679B">
            <w:pPr>
              <w:rPr>
                <w:ins w:id="2513" w:author="José Rafael García Lázaro" w:date="2017-06-02T11:58:00Z"/>
              </w:rPr>
            </w:pPr>
            <w:ins w:id="2514" w:author="José Rafael García Lázaro" w:date="2017-06-02T11:58:00Z">
              <w:r w:rsidRPr="00A7679B">
                <w:rPr>
                  <w:lang w:val="en-US"/>
                </w:rPr>
                <w:tab/>
              </w:r>
              <w:proofErr w:type="spellStart"/>
              <w:r w:rsidRPr="00BA425A">
                <w:t>int</w:t>
              </w:r>
              <w:proofErr w:type="spellEnd"/>
              <w:r w:rsidRPr="00BA425A">
                <w:t xml:space="preserve"> </w:t>
              </w:r>
              <w:proofErr w:type="spellStart"/>
              <w:r w:rsidRPr="00BA425A">
                <w:t>ejex,ejey,ejez</w:t>
              </w:r>
              <w:proofErr w:type="spellEnd"/>
              <w:r w:rsidRPr="00BA425A">
                <w:t>;</w:t>
              </w:r>
            </w:ins>
          </w:p>
          <w:p w:rsidR="00A7679B" w:rsidRPr="00BA425A" w:rsidRDefault="00A7679B" w:rsidP="00A7679B">
            <w:pPr>
              <w:rPr>
                <w:ins w:id="2515" w:author="José Rafael García Lázaro" w:date="2017-06-02T11:58:00Z"/>
              </w:rPr>
            </w:pPr>
            <w:ins w:id="2516" w:author="José Rafael García Lázaro" w:date="2017-06-02T11:58:00Z">
              <w:r w:rsidRPr="00BA425A">
                <w:tab/>
              </w:r>
            </w:ins>
          </w:p>
          <w:p w:rsidR="00A7679B" w:rsidRPr="00BA425A" w:rsidRDefault="00A7679B" w:rsidP="00A7679B">
            <w:pPr>
              <w:rPr>
                <w:ins w:id="2517" w:author="José Rafael García Lázaro" w:date="2017-06-02T11:58:00Z"/>
              </w:rPr>
            </w:pPr>
            <w:ins w:id="2518" w:author="José Rafael García Lázaro" w:date="2017-06-02T11:58:00Z">
              <w:r w:rsidRPr="00BA425A">
                <w:tab/>
              </w:r>
              <w:proofErr w:type="spellStart"/>
              <w:r w:rsidRPr="00BA425A">
                <w:t>ejex</w:t>
              </w:r>
              <w:proofErr w:type="spellEnd"/>
              <w:r w:rsidRPr="00BA425A">
                <w:t>=g.eje;</w:t>
              </w:r>
            </w:ins>
          </w:p>
          <w:p w:rsidR="00A7679B" w:rsidRPr="00BA425A" w:rsidRDefault="00A7679B" w:rsidP="00A7679B">
            <w:pPr>
              <w:rPr>
                <w:ins w:id="2519" w:author="José Rafael García Lázaro" w:date="2017-06-02T11:58:00Z"/>
              </w:rPr>
            </w:pPr>
            <w:ins w:id="2520" w:author="José Rafael García Lázaro" w:date="2017-06-02T11:58:00Z">
              <w:r w:rsidRPr="00BA425A">
                <w:tab/>
              </w:r>
              <w:proofErr w:type="spellStart"/>
              <w:r w:rsidRPr="00BA425A">
                <w:t>ejey</w:t>
              </w:r>
              <w:proofErr w:type="spellEnd"/>
              <w:r w:rsidRPr="00BA425A">
                <w:t>=(g.eje+1)%3;</w:t>
              </w:r>
            </w:ins>
          </w:p>
          <w:p w:rsidR="00A7679B" w:rsidRPr="00BA425A" w:rsidRDefault="00A7679B" w:rsidP="00A7679B">
            <w:pPr>
              <w:rPr>
                <w:ins w:id="2521" w:author="José Rafael García Lázaro" w:date="2017-06-02T11:58:00Z"/>
              </w:rPr>
            </w:pPr>
            <w:ins w:id="2522" w:author="José Rafael García Lázaro" w:date="2017-06-02T11:58:00Z">
              <w:r w:rsidRPr="00BA425A">
                <w:tab/>
              </w:r>
              <w:proofErr w:type="spellStart"/>
              <w:r w:rsidRPr="00BA425A">
                <w:t>ejez</w:t>
              </w:r>
              <w:proofErr w:type="spellEnd"/>
              <w:r w:rsidRPr="00BA425A">
                <w:t>=(g.eje+2)%3;</w:t>
              </w:r>
            </w:ins>
          </w:p>
          <w:p w:rsidR="00A7679B" w:rsidRPr="00A7679B" w:rsidRDefault="00A7679B" w:rsidP="00A7679B">
            <w:pPr>
              <w:rPr>
                <w:ins w:id="2523" w:author="José Rafael García Lázaro" w:date="2017-06-02T11:58:00Z"/>
                <w:lang w:val="en-US"/>
              </w:rPr>
            </w:pPr>
            <w:ins w:id="2524" w:author="José Rafael García Lázaro" w:date="2017-06-02T11:58:00Z">
              <w:r w:rsidRPr="00BA425A">
                <w:tab/>
              </w:r>
              <w:r w:rsidRPr="00A7679B">
                <w:rPr>
                  <w:lang w:val="en-US"/>
                </w:rPr>
                <w:t>if(</w:t>
              </w:r>
              <w:proofErr w:type="spellStart"/>
              <w:r w:rsidRPr="00A7679B">
                <w:rPr>
                  <w:lang w:val="en-US"/>
                </w:rPr>
                <w:t>g.capa</w:t>
              </w:r>
              <w:proofErr w:type="spellEnd"/>
              <w:r w:rsidRPr="00A7679B">
                <w:rPr>
                  <w:lang w:val="en-US"/>
                </w:rPr>
                <w:t>==0)</w:t>
              </w:r>
            </w:ins>
          </w:p>
          <w:p w:rsidR="00A7679B" w:rsidRPr="00A7679B" w:rsidRDefault="00A7679B" w:rsidP="00A7679B">
            <w:pPr>
              <w:rPr>
                <w:ins w:id="2525" w:author="José Rafael García Lázaro" w:date="2017-06-02T11:58:00Z"/>
                <w:lang w:val="en-US"/>
              </w:rPr>
            </w:pPr>
            <w:ins w:id="2526" w:author="José Rafael García Lázaro" w:date="2017-06-02T11:58:00Z">
              <w:r w:rsidRPr="00A7679B">
                <w:rPr>
                  <w:lang w:val="en-US"/>
                </w:rPr>
                <w:tab/>
                <w:t xml:space="preserve">    for(</w:t>
              </w:r>
              <w:proofErr w:type="spellStart"/>
              <w:r w:rsidRPr="00A7679B">
                <w:rPr>
                  <w:lang w:val="en-US"/>
                </w:rPr>
                <w:t>i</w:t>
              </w:r>
              <w:proofErr w:type="spellEnd"/>
              <w:r w:rsidRPr="00A7679B">
                <w:rPr>
                  <w:lang w:val="en-US"/>
                </w:rPr>
                <w:t>=0;i&lt;g.ang;++</w:t>
              </w:r>
              <w:proofErr w:type="spellStart"/>
              <w:r w:rsidRPr="00A7679B">
                <w:rPr>
                  <w:lang w:val="en-US"/>
                </w:rPr>
                <w:t>i</w:t>
              </w:r>
              <w:proofErr w:type="spellEnd"/>
              <w:r w:rsidRPr="00A7679B">
                <w:rPr>
                  <w:lang w:val="en-US"/>
                </w:rPr>
                <w:t>)</w:t>
              </w:r>
            </w:ins>
          </w:p>
          <w:p w:rsidR="00A7679B" w:rsidRPr="00BA425A" w:rsidRDefault="00A7679B" w:rsidP="00A7679B">
            <w:pPr>
              <w:rPr>
                <w:ins w:id="2527" w:author="José Rafael García Lázaro" w:date="2017-06-02T11:58:00Z"/>
              </w:rPr>
            </w:pPr>
            <w:ins w:id="2528" w:author="José Rafael García Lázaro" w:date="2017-06-02T11:58:00Z">
              <w:r w:rsidRPr="00A7679B">
                <w:rPr>
                  <w:lang w:val="en-US"/>
                </w:rPr>
                <w:tab/>
              </w:r>
              <w:r w:rsidRPr="00A7679B">
                <w:rPr>
                  <w:lang w:val="en-US"/>
                </w:rPr>
                <w:tab/>
              </w:r>
              <w:r w:rsidRPr="00A7679B">
                <w:rPr>
                  <w:lang w:val="en-US"/>
                </w:rPr>
                <w:tab/>
              </w:r>
            </w:ins>
            <w:proofErr w:type="spellStart"/>
            <w:r w:rsidR="00AB57F5" w:rsidRPr="00AB57F5">
              <w:t>girarCara</w:t>
            </w:r>
            <w:proofErr w:type="spellEnd"/>
            <w:ins w:id="2529" w:author="José Rafael García Lázaro" w:date="2017-06-02T11:58:00Z">
              <w:r w:rsidRPr="00BA425A">
                <w:t>(</w:t>
              </w:r>
              <w:proofErr w:type="spellStart"/>
              <w:r w:rsidRPr="00BA425A">
                <w:t>cr</w:t>
              </w:r>
              <w:proofErr w:type="spellEnd"/>
              <w:r w:rsidRPr="00BA425A">
                <w:t>-&gt;m[ejex+3],</w:t>
              </w:r>
              <w:proofErr w:type="spellStart"/>
              <w:r w:rsidRPr="00BA425A">
                <w:t>cr</w:t>
              </w:r>
              <w:proofErr w:type="spellEnd"/>
              <w:r w:rsidRPr="00BA425A">
                <w:t>-&gt;n);</w:t>
              </w:r>
            </w:ins>
          </w:p>
          <w:p w:rsidR="00A7679B" w:rsidRPr="00A7679B" w:rsidRDefault="00A7679B" w:rsidP="00A7679B">
            <w:pPr>
              <w:rPr>
                <w:ins w:id="2530" w:author="José Rafael García Lázaro" w:date="2017-06-02T11:58:00Z"/>
                <w:lang w:val="en-US"/>
              </w:rPr>
            </w:pPr>
            <w:ins w:id="2531" w:author="José Rafael García Lázaro" w:date="2017-06-02T11:58:00Z">
              <w:r w:rsidRPr="00BA425A">
                <w:tab/>
              </w:r>
              <w:r w:rsidRPr="00A7679B">
                <w:rPr>
                  <w:lang w:val="en-US"/>
                </w:rPr>
                <w:t>else if(</w:t>
              </w:r>
              <w:proofErr w:type="spellStart"/>
              <w:r w:rsidRPr="00A7679B">
                <w:rPr>
                  <w:lang w:val="en-US"/>
                </w:rPr>
                <w:t>g.capa</w:t>
              </w:r>
              <w:proofErr w:type="spellEnd"/>
              <w:r w:rsidRPr="00A7679B">
                <w:rPr>
                  <w:lang w:val="en-US"/>
                </w:rPr>
                <w:t>==</w:t>
              </w:r>
              <w:proofErr w:type="spellStart"/>
              <w:r w:rsidRPr="00A7679B">
                <w:rPr>
                  <w:lang w:val="en-US"/>
                </w:rPr>
                <w:t>cr</w:t>
              </w:r>
              <w:proofErr w:type="spellEnd"/>
              <w:r w:rsidRPr="00A7679B">
                <w:rPr>
                  <w:lang w:val="en-US"/>
                </w:rPr>
                <w:t>-&gt;n-1)</w:t>
              </w:r>
            </w:ins>
          </w:p>
          <w:p w:rsidR="00A7679B" w:rsidRPr="00A7679B" w:rsidRDefault="00A7679B" w:rsidP="00A7679B">
            <w:pPr>
              <w:rPr>
                <w:ins w:id="2532" w:author="José Rafael García Lázaro" w:date="2017-06-02T11:58:00Z"/>
                <w:lang w:val="en-US"/>
              </w:rPr>
            </w:pPr>
            <w:ins w:id="2533" w:author="José Rafael García Lázaro" w:date="2017-06-02T11:58:00Z">
              <w:r w:rsidRPr="00A7679B">
                <w:rPr>
                  <w:lang w:val="en-US"/>
                </w:rPr>
                <w:tab/>
              </w:r>
              <w:r w:rsidRPr="00A7679B">
                <w:rPr>
                  <w:lang w:val="en-US"/>
                </w:rPr>
                <w:tab/>
              </w:r>
              <w:r w:rsidRPr="00A7679B">
                <w:rPr>
                  <w:lang w:val="en-US"/>
                </w:rPr>
                <w:tab/>
                <w:t>for(</w:t>
              </w:r>
              <w:proofErr w:type="spellStart"/>
              <w:r w:rsidRPr="00A7679B">
                <w:rPr>
                  <w:lang w:val="en-US"/>
                </w:rPr>
                <w:t>i</w:t>
              </w:r>
              <w:proofErr w:type="spellEnd"/>
              <w:r w:rsidRPr="00A7679B">
                <w:rPr>
                  <w:lang w:val="en-US"/>
                </w:rPr>
                <w:t>=0;i&lt;g.ang;++</w:t>
              </w:r>
              <w:proofErr w:type="spellStart"/>
              <w:r w:rsidRPr="00A7679B">
                <w:rPr>
                  <w:lang w:val="en-US"/>
                </w:rPr>
                <w:t>i</w:t>
              </w:r>
              <w:proofErr w:type="spellEnd"/>
              <w:r w:rsidRPr="00A7679B">
                <w:rPr>
                  <w:lang w:val="en-US"/>
                </w:rPr>
                <w:t>)</w:t>
              </w:r>
            </w:ins>
          </w:p>
          <w:p w:rsidR="00A7679B" w:rsidRPr="00BA425A" w:rsidRDefault="00A7679B" w:rsidP="00A7679B">
            <w:pPr>
              <w:rPr>
                <w:ins w:id="2534" w:author="José Rafael García Lázaro" w:date="2017-06-02T11:58:00Z"/>
              </w:rPr>
            </w:pPr>
            <w:ins w:id="2535" w:author="José Rafael García Lázaro" w:date="2017-06-02T11:58:00Z">
              <w:r w:rsidRPr="00A7679B">
                <w:rPr>
                  <w:lang w:val="en-US"/>
                </w:rPr>
                <w:tab/>
              </w:r>
              <w:r w:rsidRPr="00A7679B">
                <w:rPr>
                  <w:lang w:val="en-US"/>
                </w:rPr>
                <w:tab/>
              </w:r>
              <w:r w:rsidRPr="00A7679B">
                <w:rPr>
                  <w:lang w:val="en-US"/>
                </w:rPr>
                <w:tab/>
              </w:r>
              <w:r w:rsidRPr="00A7679B">
                <w:rPr>
                  <w:lang w:val="en-US"/>
                </w:rPr>
                <w:tab/>
              </w:r>
            </w:ins>
            <w:proofErr w:type="spellStart"/>
            <w:r w:rsidR="00AB57F5" w:rsidRPr="00AB57F5">
              <w:t>girarCara</w:t>
            </w:r>
            <w:proofErr w:type="spellEnd"/>
            <w:ins w:id="2536" w:author="José Rafael García Lázaro" w:date="2017-06-02T11:58:00Z">
              <w:r w:rsidRPr="00BA425A">
                <w:t>(</w:t>
              </w:r>
              <w:proofErr w:type="spellStart"/>
              <w:r w:rsidRPr="00BA425A">
                <w:t>cr</w:t>
              </w:r>
              <w:proofErr w:type="spellEnd"/>
              <w:r w:rsidRPr="00BA425A">
                <w:t>-&gt;m[</w:t>
              </w:r>
              <w:proofErr w:type="spellStart"/>
              <w:r w:rsidRPr="00BA425A">
                <w:t>ejex</w:t>
              </w:r>
              <w:proofErr w:type="spellEnd"/>
              <w:r w:rsidRPr="00BA425A">
                <w:t>],</w:t>
              </w:r>
              <w:proofErr w:type="spellStart"/>
              <w:r w:rsidRPr="00BA425A">
                <w:t>cr</w:t>
              </w:r>
              <w:proofErr w:type="spellEnd"/>
              <w:r w:rsidRPr="00BA425A">
                <w:t>-&gt;n);</w:t>
              </w:r>
            </w:ins>
          </w:p>
          <w:p w:rsidR="00A7679B" w:rsidRPr="00A7679B" w:rsidRDefault="00A7679B" w:rsidP="00A7679B">
            <w:pPr>
              <w:rPr>
                <w:ins w:id="2537" w:author="José Rafael García Lázaro" w:date="2017-06-02T11:58:00Z"/>
                <w:lang w:val="en-US"/>
              </w:rPr>
            </w:pPr>
            <w:ins w:id="2538" w:author="José Rafael García Lázaro" w:date="2017-06-02T11:58:00Z">
              <w:r w:rsidRPr="00BA425A">
                <w:tab/>
              </w:r>
              <w:r w:rsidRPr="00A7679B">
                <w:rPr>
                  <w:lang w:val="en-US"/>
                </w:rPr>
                <w:t>for(j=0;j&lt;g.ang;++j)</w:t>
              </w:r>
            </w:ins>
          </w:p>
          <w:p w:rsidR="00A7679B" w:rsidRPr="00A7679B" w:rsidRDefault="00A7679B" w:rsidP="00A7679B">
            <w:pPr>
              <w:rPr>
                <w:ins w:id="2539" w:author="José Rafael García Lázaro" w:date="2017-06-02T11:58:00Z"/>
                <w:lang w:val="en-US"/>
              </w:rPr>
            </w:pPr>
            <w:ins w:id="2540" w:author="José Rafael García Lázaro" w:date="2017-06-02T11:58:00Z">
              <w:r w:rsidRPr="00A7679B">
                <w:rPr>
                  <w:lang w:val="en-US"/>
                </w:rPr>
                <w:lastRenderedPageBreak/>
                <w:tab/>
              </w:r>
              <w:r w:rsidRPr="00A7679B">
                <w:rPr>
                  <w:lang w:val="en-US"/>
                </w:rPr>
                <w:tab/>
                <w:t>for(</w:t>
              </w:r>
              <w:proofErr w:type="spellStart"/>
              <w:r w:rsidRPr="00A7679B">
                <w:rPr>
                  <w:lang w:val="en-US"/>
                </w:rPr>
                <w:t>i</w:t>
              </w:r>
              <w:proofErr w:type="spellEnd"/>
              <w:r w:rsidRPr="00A7679B">
                <w:rPr>
                  <w:lang w:val="en-US"/>
                </w:rPr>
                <w:t>=0;i&lt;</w:t>
              </w:r>
              <w:proofErr w:type="spellStart"/>
              <w:r w:rsidRPr="00A7679B">
                <w:rPr>
                  <w:lang w:val="en-US"/>
                </w:rPr>
                <w:t>cr</w:t>
              </w:r>
              <w:proofErr w:type="spellEnd"/>
              <w:r w:rsidRPr="00A7679B">
                <w:rPr>
                  <w:lang w:val="en-US"/>
                </w:rPr>
                <w:t>-&gt;n;++</w:t>
              </w:r>
              <w:proofErr w:type="spellStart"/>
              <w:r w:rsidRPr="00A7679B">
                <w:rPr>
                  <w:lang w:val="en-US"/>
                </w:rPr>
                <w:t>i</w:t>
              </w:r>
              <w:proofErr w:type="spellEnd"/>
              <w:r w:rsidRPr="00A7679B">
                <w:rPr>
                  <w:lang w:val="en-US"/>
                </w:rPr>
                <w:t>){</w:t>
              </w:r>
            </w:ins>
          </w:p>
          <w:p w:rsidR="00A7679B" w:rsidRPr="00A7679B" w:rsidRDefault="00A7679B" w:rsidP="00A7679B">
            <w:pPr>
              <w:rPr>
                <w:ins w:id="2541" w:author="José Rafael García Lázaro" w:date="2017-06-02T11:58:00Z"/>
                <w:lang w:val="en-US"/>
              </w:rPr>
            </w:pPr>
            <w:ins w:id="2542" w:author="José Rafael García Lázaro" w:date="2017-06-02T11:58:00Z">
              <w:r w:rsidRPr="00A7679B">
                <w:rPr>
                  <w:lang w:val="en-US"/>
                </w:rPr>
                <w:tab/>
              </w:r>
              <w:r w:rsidRPr="00A7679B">
                <w:rPr>
                  <w:lang w:val="en-US"/>
                </w:rPr>
                <w:tab/>
              </w:r>
              <w:r w:rsidRPr="00A7679B">
                <w:rPr>
                  <w:lang w:val="en-US"/>
                </w:rPr>
                <w:tab/>
                <w:t>aux=</w:t>
              </w:r>
              <w:proofErr w:type="spellStart"/>
              <w:r w:rsidRPr="00A7679B">
                <w:rPr>
                  <w:lang w:val="en-US"/>
                </w:rPr>
                <w:t>cr</w:t>
              </w:r>
              <w:proofErr w:type="spellEnd"/>
              <w:r w:rsidRPr="00A7679B">
                <w:rPr>
                  <w:lang w:val="en-US"/>
                </w:rPr>
                <w:t>-&gt;m[ejez+3][</w:t>
              </w:r>
              <w:proofErr w:type="spellStart"/>
              <w:r w:rsidRPr="00A7679B">
                <w:rPr>
                  <w:lang w:val="en-US"/>
                </w:rPr>
                <w:t>g.capa</w:t>
              </w:r>
              <w:proofErr w:type="spellEnd"/>
              <w:r w:rsidRPr="00A7679B">
                <w:rPr>
                  <w:lang w:val="en-US"/>
                </w:rPr>
                <w:t>][</w:t>
              </w:r>
              <w:proofErr w:type="spellStart"/>
              <w:r w:rsidRPr="00A7679B">
                <w:rPr>
                  <w:lang w:val="en-US"/>
                </w:rPr>
                <w:t>i</w:t>
              </w:r>
              <w:proofErr w:type="spellEnd"/>
              <w:r w:rsidRPr="00A7679B">
                <w:rPr>
                  <w:lang w:val="en-US"/>
                </w:rPr>
                <w:t>];</w:t>
              </w:r>
            </w:ins>
          </w:p>
          <w:p w:rsidR="00A7679B" w:rsidRPr="00A7679B" w:rsidRDefault="00A7679B" w:rsidP="00A7679B">
            <w:pPr>
              <w:rPr>
                <w:ins w:id="2543" w:author="José Rafael García Lázaro" w:date="2017-06-02T11:58:00Z"/>
                <w:lang w:val="en-US"/>
              </w:rPr>
            </w:pPr>
            <w:ins w:id="2544" w:author="José Rafael García Lázaro" w:date="2017-06-02T11:58:00Z">
              <w:r w:rsidRPr="00A7679B">
                <w:rPr>
                  <w:lang w:val="en-US"/>
                </w:rPr>
                <w:tab/>
              </w:r>
              <w:r w:rsidRPr="00A7679B">
                <w:rPr>
                  <w:lang w:val="en-US"/>
                </w:rPr>
                <w:tab/>
              </w:r>
              <w:r w:rsidRPr="00A7679B">
                <w:rPr>
                  <w:lang w:val="en-US"/>
                </w:rPr>
                <w:tab/>
              </w:r>
              <w:proofErr w:type="spellStart"/>
              <w:r w:rsidRPr="00A7679B">
                <w:rPr>
                  <w:lang w:val="en-US"/>
                </w:rPr>
                <w:t>cr</w:t>
              </w:r>
              <w:proofErr w:type="spellEnd"/>
              <w:r w:rsidRPr="00A7679B">
                <w:rPr>
                  <w:lang w:val="en-US"/>
                </w:rPr>
                <w:t>-&gt;m[ejez+3][</w:t>
              </w:r>
              <w:proofErr w:type="spellStart"/>
              <w:r w:rsidRPr="00A7679B">
                <w:rPr>
                  <w:lang w:val="en-US"/>
                </w:rPr>
                <w:t>g.capa</w:t>
              </w:r>
              <w:proofErr w:type="spellEnd"/>
              <w:r w:rsidRPr="00A7679B">
                <w:rPr>
                  <w:lang w:val="en-US"/>
                </w:rPr>
                <w:t>][</w:t>
              </w:r>
              <w:proofErr w:type="spellStart"/>
              <w:r w:rsidRPr="00A7679B">
                <w:rPr>
                  <w:lang w:val="en-US"/>
                </w:rPr>
                <w:t>i</w:t>
              </w:r>
              <w:proofErr w:type="spellEnd"/>
              <w:r w:rsidRPr="00A7679B">
                <w:rPr>
                  <w:lang w:val="en-US"/>
                </w:rPr>
                <w:t>]=</w:t>
              </w:r>
              <w:proofErr w:type="spellStart"/>
              <w:r w:rsidRPr="00A7679B">
                <w:rPr>
                  <w:lang w:val="en-US"/>
                </w:rPr>
                <w:t>cr</w:t>
              </w:r>
              <w:proofErr w:type="spellEnd"/>
              <w:r w:rsidRPr="00A7679B">
                <w:rPr>
                  <w:lang w:val="en-US"/>
                </w:rPr>
                <w:t>-&gt;m[ejey+3][</w:t>
              </w:r>
              <w:proofErr w:type="spellStart"/>
              <w:r w:rsidRPr="00A7679B">
                <w:rPr>
                  <w:lang w:val="en-US"/>
                </w:rPr>
                <w:t>cr</w:t>
              </w:r>
              <w:proofErr w:type="spellEnd"/>
              <w:r w:rsidRPr="00A7679B">
                <w:rPr>
                  <w:lang w:val="en-US"/>
                </w:rPr>
                <w:t>-&gt;n-1-i][</w:t>
              </w:r>
              <w:proofErr w:type="spellStart"/>
              <w:r w:rsidRPr="00A7679B">
                <w:rPr>
                  <w:lang w:val="en-US"/>
                </w:rPr>
                <w:t>g.capa</w:t>
              </w:r>
              <w:proofErr w:type="spellEnd"/>
              <w:r w:rsidRPr="00A7679B">
                <w:rPr>
                  <w:lang w:val="en-US"/>
                </w:rPr>
                <w:t>];</w:t>
              </w:r>
            </w:ins>
          </w:p>
          <w:p w:rsidR="00A7679B" w:rsidRPr="00A7679B" w:rsidRDefault="00A7679B" w:rsidP="00A7679B">
            <w:pPr>
              <w:rPr>
                <w:ins w:id="2545" w:author="José Rafael García Lázaro" w:date="2017-06-02T11:58:00Z"/>
                <w:lang w:val="en-US"/>
              </w:rPr>
            </w:pPr>
            <w:ins w:id="2546" w:author="José Rafael García Lázaro" w:date="2017-06-02T11:58:00Z">
              <w:r w:rsidRPr="00A7679B">
                <w:rPr>
                  <w:lang w:val="en-US"/>
                </w:rPr>
                <w:tab/>
              </w:r>
              <w:r w:rsidRPr="00A7679B">
                <w:rPr>
                  <w:lang w:val="en-US"/>
                </w:rPr>
                <w:tab/>
              </w:r>
              <w:r w:rsidRPr="00A7679B">
                <w:rPr>
                  <w:lang w:val="en-US"/>
                </w:rPr>
                <w:tab/>
              </w:r>
              <w:proofErr w:type="spellStart"/>
              <w:r w:rsidRPr="00A7679B">
                <w:rPr>
                  <w:lang w:val="en-US"/>
                </w:rPr>
                <w:t>cr</w:t>
              </w:r>
              <w:proofErr w:type="spellEnd"/>
              <w:r w:rsidRPr="00A7679B">
                <w:rPr>
                  <w:lang w:val="en-US"/>
                </w:rPr>
                <w:t>-&gt;m[ejey+3][</w:t>
              </w:r>
              <w:proofErr w:type="spellStart"/>
              <w:r w:rsidRPr="00A7679B">
                <w:rPr>
                  <w:lang w:val="en-US"/>
                </w:rPr>
                <w:t>cr</w:t>
              </w:r>
              <w:proofErr w:type="spellEnd"/>
              <w:r w:rsidRPr="00A7679B">
                <w:rPr>
                  <w:lang w:val="en-US"/>
                </w:rPr>
                <w:t>-&gt;n-1-i][</w:t>
              </w:r>
              <w:proofErr w:type="spellStart"/>
              <w:r w:rsidRPr="00A7679B">
                <w:rPr>
                  <w:lang w:val="en-US"/>
                </w:rPr>
                <w:t>g.capa</w:t>
              </w:r>
              <w:proofErr w:type="spellEnd"/>
              <w:r w:rsidRPr="00A7679B">
                <w:rPr>
                  <w:lang w:val="en-US"/>
                </w:rPr>
                <w:t>]=</w:t>
              </w:r>
              <w:proofErr w:type="spellStart"/>
              <w:r w:rsidRPr="00A7679B">
                <w:rPr>
                  <w:lang w:val="en-US"/>
                </w:rPr>
                <w:t>cr</w:t>
              </w:r>
              <w:proofErr w:type="spellEnd"/>
              <w:r w:rsidRPr="00A7679B">
                <w:rPr>
                  <w:lang w:val="en-US"/>
                </w:rPr>
                <w:t>-&gt;m[</w:t>
              </w:r>
              <w:proofErr w:type="spellStart"/>
              <w:r w:rsidRPr="00A7679B">
                <w:rPr>
                  <w:lang w:val="en-US"/>
                </w:rPr>
                <w:t>ejez</w:t>
              </w:r>
              <w:proofErr w:type="spellEnd"/>
              <w:r w:rsidRPr="00A7679B">
                <w:rPr>
                  <w:lang w:val="en-US"/>
                </w:rPr>
                <w:t>][</w:t>
              </w:r>
              <w:proofErr w:type="spellStart"/>
              <w:r w:rsidRPr="00A7679B">
                <w:rPr>
                  <w:lang w:val="en-US"/>
                </w:rPr>
                <w:t>g.capa</w:t>
              </w:r>
              <w:proofErr w:type="spellEnd"/>
              <w:r w:rsidRPr="00A7679B">
                <w:rPr>
                  <w:lang w:val="en-US"/>
                </w:rPr>
                <w:t>][</w:t>
              </w:r>
              <w:proofErr w:type="spellStart"/>
              <w:r w:rsidRPr="00A7679B">
                <w:rPr>
                  <w:lang w:val="en-US"/>
                </w:rPr>
                <w:t>cr</w:t>
              </w:r>
              <w:proofErr w:type="spellEnd"/>
              <w:r w:rsidRPr="00A7679B">
                <w:rPr>
                  <w:lang w:val="en-US"/>
                </w:rPr>
                <w:t>-&gt;n-1-i];</w:t>
              </w:r>
            </w:ins>
          </w:p>
          <w:p w:rsidR="00A7679B" w:rsidRPr="00A7679B" w:rsidRDefault="00A7679B" w:rsidP="00A7679B">
            <w:pPr>
              <w:rPr>
                <w:ins w:id="2547" w:author="José Rafael García Lázaro" w:date="2017-06-02T11:58:00Z"/>
                <w:lang w:val="en-US"/>
              </w:rPr>
            </w:pPr>
            <w:ins w:id="2548" w:author="José Rafael García Lázaro" w:date="2017-06-02T11:58:00Z">
              <w:r w:rsidRPr="00A7679B">
                <w:rPr>
                  <w:lang w:val="en-US"/>
                </w:rPr>
                <w:tab/>
              </w:r>
              <w:r w:rsidRPr="00A7679B">
                <w:rPr>
                  <w:lang w:val="en-US"/>
                </w:rPr>
                <w:tab/>
              </w:r>
              <w:r w:rsidRPr="00A7679B">
                <w:rPr>
                  <w:lang w:val="en-US"/>
                </w:rPr>
                <w:tab/>
              </w:r>
              <w:proofErr w:type="spellStart"/>
              <w:r w:rsidRPr="00A7679B">
                <w:rPr>
                  <w:lang w:val="en-US"/>
                </w:rPr>
                <w:t>cr</w:t>
              </w:r>
              <w:proofErr w:type="spellEnd"/>
              <w:r w:rsidRPr="00A7679B">
                <w:rPr>
                  <w:lang w:val="en-US"/>
                </w:rPr>
                <w:t>-&gt;m[</w:t>
              </w:r>
              <w:proofErr w:type="spellStart"/>
              <w:r w:rsidRPr="00A7679B">
                <w:rPr>
                  <w:lang w:val="en-US"/>
                </w:rPr>
                <w:t>ejez</w:t>
              </w:r>
              <w:proofErr w:type="spellEnd"/>
              <w:r w:rsidRPr="00A7679B">
                <w:rPr>
                  <w:lang w:val="en-US"/>
                </w:rPr>
                <w:t>][</w:t>
              </w:r>
              <w:proofErr w:type="spellStart"/>
              <w:r w:rsidRPr="00A7679B">
                <w:rPr>
                  <w:lang w:val="en-US"/>
                </w:rPr>
                <w:t>g.capa</w:t>
              </w:r>
              <w:proofErr w:type="spellEnd"/>
              <w:r w:rsidRPr="00A7679B">
                <w:rPr>
                  <w:lang w:val="en-US"/>
                </w:rPr>
                <w:t>][</w:t>
              </w:r>
              <w:proofErr w:type="spellStart"/>
              <w:r w:rsidRPr="00A7679B">
                <w:rPr>
                  <w:lang w:val="en-US"/>
                </w:rPr>
                <w:t>cr</w:t>
              </w:r>
              <w:proofErr w:type="spellEnd"/>
              <w:r w:rsidRPr="00A7679B">
                <w:rPr>
                  <w:lang w:val="en-US"/>
                </w:rPr>
                <w:t>-&gt;n-1-i]=</w:t>
              </w:r>
              <w:proofErr w:type="spellStart"/>
              <w:r w:rsidRPr="00A7679B">
                <w:rPr>
                  <w:lang w:val="en-US"/>
                </w:rPr>
                <w:t>cr</w:t>
              </w:r>
              <w:proofErr w:type="spellEnd"/>
              <w:r w:rsidRPr="00A7679B">
                <w:rPr>
                  <w:lang w:val="en-US"/>
                </w:rPr>
                <w:t>-&gt;m[</w:t>
              </w:r>
              <w:proofErr w:type="spellStart"/>
              <w:r w:rsidRPr="00A7679B">
                <w:rPr>
                  <w:lang w:val="en-US"/>
                </w:rPr>
                <w:t>ejey</w:t>
              </w:r>
              <w:proofErr w:type="spellEnd"/>
              <w:r w:rsidRPr="00A7679B">
                <w:rPr>
                  <w:lang w:val="en-US"/>
                </w:rPr>
                <w:t>][</w:t>
              </w:r>
              <w:proofErr w:type="spellStart"/>
              <w:r w:rsidRPr="00A7679B">
                <w:rPr>
                  <w:lang w:val="en-US"/>
                </w:rPr>
                <w:t>i</w:t>
              </w:r>
              <w:proofErr w:type="spellEnd"/>
              <w:r w:rsidRPr="00A7679B">
                <w:rPr>
                  <w:lang w:val="en-US"/>
                </w:rPr>
                <w:t>][</w:t>
              </w:r>
              <w:proofErr w:type="spellStart"/>
              <w:r w:rsidRPr="00A7679B">
                <w:rPr>
                  <w:lang w:val="en-US"/>
                </w:rPr>
                <w:t>g.capa</w:t>
              </w:r>
              <w:proofErr w:type="spellEnd"/>
              <w:r w:rsidRPr="00A7679B">
                <w:rPr>
                  <w:lang w:val="en-US"/>
                </w:rPr>
                <w:t>];</w:t>
              </w:r>
            </w:ins>
          </w:p>
          <w:p w:rsidR="00A7679B" w:rsidRPr="00A7679B" w:rsidRDefault="00A7679B" w:rsidP="00A7679B">
            <w:pPr>
              <w:rPr>
                <w:ins w:id="2549" w:author="José Rafael García Lázaro" w:date="2017-06-02T11:58:00Z"/>
                <w:lang w:val="en-US"/>
              </w:rPr>
            </w:pPr>
            <w:ins w:id="2550" w:author="José Rafael García Lázaro" w:date="2017-06-02T11:58:00Z">
              <w:r w:rsidRPr="00A7679B">
                <w:rPr>
                  <w:lang w:val="en-US"/>
                </w:rPr>
                <w:tab/>
              </w:r>
              <w:r w:rsidRPr="00A7679B">
                <w:rPr>
                  <w:lang w:val="en-US"/>
                </w:rPr>
                <w:tab/>
              </w:r>
              <w:r w:rsidRPr="00A7679B">
                <w:rPr>
                  <w:lang w:val="en-US"/>
                </w:rPr>
                <w:tab/>
              </w:r>
              <w:proofErr w:type="spellStart"/>
              <w:r w:rsidRPr="00A7679B">
                <w:rPr>
                  <w:lang w:val="en-US"/>
                </w:rPr>
                <w:t>cr</w:t>
              </w:r>
              <w:proofErr w:type="spellEnd"/>
              <w:r w:rsidRPr="00A7679B">
                <w:rPr>
                  <w:lang w:val="en-US"/>
                </w:rPr>
                <w:t>-&gt;m[</w:t>
              </w:r>
              <w:proofErr w:type="spellStart"/>
              <w:r w:rsidRPr="00A7679B">
                <w:rPr>
                  <w:lang w:val="en-US"/>
                </w:rPr>
                <w:t>ejey</w:t>
              </w:r>
              <w:proofErr w:type="spellEnd"/>
              <w:r w:rsidRPr="00A7679B">
                <w:rPr>
                  <w:lang w:val="en-US"/>
                </w:rPr>
                <w:t>][</w:t>
              </w:r>
              <w:proofErr w:type="spellStart"/>
              <w:r w:rsidRPr="00A7679B">
                <w:rPr>
                  <w:lang w:val="en-US"/>
                </w:rPr>
                <w:t>i</w:t>
              </w:r>
              <w:proofErr w:type="spellEnd"/>
              <w:r w:rsidRPr="00A7679B">
                <w:rPr>
                  <w:lang w:val="en-US"/>
                </w:rPr>
                <w:t>][</w:t>
              </w:r>
              <w:proofErr w:type="spellStart"/>
              <w:r w:rsidRPr="00A7679B">
                <w:rPr>
                  <w:lang w:val="en-US"/>
                </w:rPr>
                <w:t>g.capa</w:t>
              </w:r>
              <w:proofErr w:type="spellEnd"/>
              <w:r w:rsidRPr="00A7679B">
                <w:rPr>
                  <w:lang w:val="en-US"/>
                </w:rPr>
                <w:t>]=aux;</w:t>
              </w:r>
            </w:ins>
          </w:p>
          <w:p w:rsidR="00A7679B" w:rsidRPr="00A7679B" w:rsidRDefault="00A7679B" w:rsidP="00A7679B">
            <w:pPr>
              <w:rPr>
                <w:ins w:id="2551" w:author="José Rafael García Lázaro" w:date="2017-06-02T11:58:00Z"/>
                <w:lang w:val="en-US"/>
              </w:rPr>
            </w:pPr>
            <w:ins w:id="2552" w:author="José Rafael García Lázaro" w:date="2017-06-02T11:58:00Z">
              <w:r w:rsidRPr="00A7679B">
                <w:rPr>
                  <w:lang w:val="en-US"/>
                </w:rPr>
                <w:tab/>
              </w:r>
              <w:r w:rsidRPr="00A7679B">
                <w:rPr>
                  <w:lang w:val="en-US"/>
                </w:rPr>
                <w:tab/>
                <w:t>}</w:t>
              </w:r>
            </w:ins>
          </w:p>
          <w:p w:rsidR="00CE336F" w:rsidRPr="00CE336F" w:rsidDel="00A7679B" w:rsidRDefault="00A7679B" w:rsidP="00A7679B">
            <w:pPr>
              <w:rPr>
                <w:del w:id="2553" w:author="José Rafael García Lázaro" w:date="2017-06-02T11:58:00Z"/>
                <w:lang w:val="en-US"/>
              </w:rPr>
            </w:pPr>
            <w:ins w:id="2554" w:author="José Rafael García Lázaro" w:date="2017-06-02T11:58:00Z">
              <w:r w:rsidRPr="00A7679B">
                <w:rPr>
                  <w:lang w:val="en-US"/>
                </w:rPr>
                <w:t>}</w:t>
              </w:r>
            </w:ins>
            <w:del w:id="2555" w:author="José Rafael García Lázaro" w:date="2017-06-02T11:58:00Z">
              <w:r w:rsidR="00CE336F" w:rsidRPr="00CE336F" w:rsidDel="00A7679B">
                <w:rPr>
                  <w:lang w:val="en-US"/>
                </w:rPr>
                <w:delText>int localizar_qr(tipo_bn im, int n){</w:delText>
              </w:r>
            </w:del>
          </w:p>
          <w:p w:rsidR="00CE336F" w:rsidRPr="00CE336F" w:rsidDel="00A7679B" w:rsidRDefault="00CE336F" w:rsidP="001115EE">
            <w:pPr>
              <w:rPr>
                <w:del w:id="2556" w:author="José Rafael García Lázaro" w:date="2017-06-02T11:58:00Z"/>
                <w:lang w:val="en-US"/>
              </w:rPr>
            </w:pPr>
            <w:del w:id="2557" w:author="José Rafael García Lázaro" w:date="2017-06-02T11:58:00Z">
              <w:r w:rsidRPr="00CE336F" w:rsidDel="00A7679B">
                <w:rPr>
                  <w:lang w:val="en-US"/>
                </w:rPr>
                <w:tab/>
                <w:delText>int enc;</w:delText>
              </w:r>
            </w:del>
          </w:p>
          <w:p w:rsidR="00CE336F" w:rsidRPr="00CE336F" w:rsidDel="00A7679B" w:rsidRDefault="00CE336F" w:rsidP="001115EE">
            <w:pPr>
              <w:rPr>
                <w:del w:id="2558" w:author="José Rafael García Lázaro" w:date="2017-06-02T11:58:00Z"/>
                <w:lang w:val="en-US"/>
              </w:rPr>
            </w:pPr>
            <w:del w:id="2559" w:author="José Rafael García Lázaro" w:date="2017-06-02T11:58:00Z">
              <w:r w:rsidRPr="00CE336F" w:rsidDel="00A7679B">
                <w:rPr>
                  <w:lang w:val="en-US"/>
                </w:rPr>
                <w:tab/>
                <w:delText>tipo_qr qr;</w:delText>
              </w:r>
            </w:del>
          </w:p>
          <w:p w:rsidR="00CE336F" w:rsidRPr="00CE336F" w:rsidDel="00A7679B" w:rsidRDefault="00CE336F" w:rsidP="001115EE">
            <w:pPr>
              <w:rPr>
                <w:del w:id="2560" w:author="José Rafael García Lázaro" w:date="2017-06-02T11:58:00Z"/>
                <w:lang w:val="en-US"/>
              </w:rPr>
            </w:pPr>
            <w:del w:id="2561" w:author="José Rafael García Lázaro" w:date="2017-06-02T11:58:00Z">
              <w:r w:rsidRPr="00CE336F" w:rsidDel="00A7679B">
                <w:rPr>
                  <w:lang w:val="en-US"/>
                </w:rPr>
                <w:tab/>
                <w:delText>int i,j,k;</w:delText>
              </w:r>
            </w:del>
          </w:p>
          <w:p w:rsidR="00CE336F" w:rsidRPr="00CE336F" w:rsidDel="00A7679B" w:rsidRDefault="00CE336F" w:rsidP="001115EE">
            <w:pPr>
              <w:rPr>
                <w:del w:id="2562" w:author="José Rafael García Lázaro" w:date="2017-06-02T11:58:00Z"/>
                <w:lang w:val="en-US"/>
              </w:rPr>
            </w:pPr>
          </w:p>
          <w:p w:rsidR="00CE336F" w:rsidRPr="00CE336F" w:rsidDel="00A7679B" w:rsidRDefault="00CE336F" w:rsidP="001115EE">
            <w:pPr>
              <w:rPr>
                <w:del w:id="2563" w:author="José Rafael García Lázaro" w:date="2017-06-02T11:58:00Z"/>
                <w:lang w:val="en-US"/>
              </w:rPr>
            </w:pPr>
            <w:del w:id="2564" w:author="José Rafael García Lázaro" w:date="2017-06-02T11:58:00Z">
              <w:r w:rsidRPr="00CE336F" w:rsidDel="00A7679B">
                <w:rPr>
                  <w:lang w:val="en-US"/>
                </w:rPr>
                <w:tab/>
                <w:delText>enc=0;</w:delText>
              </w:r>
            </w:del>
          </w:p>
          <w:p w:rsidR="00CE336F" w:rsidRPr="00CE336F" w:rsidDel="00A7679B" w:rsidRDefault="00CE336F" w:rsidP="001115EE">
            <w:pPr>
              <w:rPr>
                <w:del w:id="2565" w:author="José Rafael García Lázaro" w:date="2017-06-02T11:58:00Z"/>
                <w:lang w:val="en-US"/>
              </w:rPr>
            </w:pPr>
            <w:del w:id="2566" w:author="José Rafael García Lázaro" w:date="2017-06-02T11:58:00Z">
              <w:r w:rsidRPr="00CE336F" w:rsidDel="00A7679B">
                <w:rPr>
                  <w:lang w:val="en-US"/>
                </w:rPr>
                <w:tab/>
                <w:delText>i=0;</w:delText>
              </w:r>
            </w:del>
          </w:p>
          <w:p w:rsidR="00CE336F" w:rsidRPr="00CE336F" w:rsidDel="00A7679B" w:rsidRDefault="00CE336F" w:rsidP="001115EE">
            <w:pPr>
              <w:rPr>
                <w:del w:id="2567" w:author="José Rafael García Lázaro" w:date="2017-06-02T11:58:00Z"/>
                <w:lang w:val="en-US"/>
              </w:rPr>
            </w:pPr>
            <w:del w:id="2568" w:author="José Rafael García Lázaro" w:date="2017-06-02T11:58:00Z">
              <w:r w:rsidRPr="00CE336F" w:rsidDel="00A7679B">
                <w:rPr>
                  <w:lang w:val="en-US"/>
                </w:rPr>
                <w:tab/>
                <w:delText>while(i&lt;n-MAXQR-4){</w:delText>
              </w:r>
            </w:del>
          </w:p>
          <w:p w:rsidR="00CE336F" w:rsidRPr="00CE336F" w:rsidDel="00A7679B" w:rsidRDefault="00CE336F" w:rsidP="001115EE">
            <w:pPr>
              <w:rPr>
                <w:del w:id="2569" w:author="José Rafael García Lázaro" w:date="2017-06-02T11:58:00Z"/>
                <w:lang w:val="en-US"/>
              </w:rPr>
            </w:pPr>
            <w:del w:id="2570" w:author="José Rafael García Lázaro" w:date="2017-06-02T11:58:00Z">
              <w:r w:rsidRPr="00CE336F" w:rsidDel="00A7679B">
                <w:rPr>
                  <w:lang w:val="en-US"/>
                </w:rPr>
                <w:tab/>
              </w:r>
              <w:r w:rsidRPr="00CE336F" w:rsidDel="00A7679B">
                <w:rPr>
                  <w:lang w:val="en-US"/>
                </w:rPr>
                <w:tab/>
                <w:delText>j=0;</w:delText>
              </w:r>
            </w:del>
          </w:p>
          <w:p w:rsidR="00CE336F" w:rsidRPr="00CE336F" w:rsidDel="00A7679B" w:rsidRDefault="00CE336F" w:rsidP="001115EE">
            <w:pPr>
              <w:rPr>
                <w:del w:id="2571" w:author="José Rafael García Lázaro" w:date="2017-06-02T11:58:00Z"/>
                <w:lang w:val="en-US"/>
              </w:rPr>
            </w:pPr>
            <w:del w:id="2572" w:author="José Rafael García Lázaro" w:date="2017-06-02T11:58:00Z">
              <w:r w:rsidRPr="00CE336F" w:rsidDel="00A7679B">
                <w:rPr>
                  <w:lang w:val="en-US"/>
                </w:rPr>
                <w:tab/>
              </w:r>
              <w:r w:rsidRPr="00CE336F" w:rsidDel="00A7679B">
                <w:rPr>
                  <w:lang w:val="en-US"/>
                </w:rPr>
                <w:tab/>
                <w:delText>while(j&lt;n-MAXQR-4){</w:delText>
              </w:r>
            </w:del>
          </w:p>
          <w:p w:rsidR="00CE336F" w:rsidRPr="00CE336F" w:rsidDel="00A7679B" w:rsidRDefault="00CE336F" w:rsidP="001115EE">
            <w:pPr>
              <w:rPr>
                <w:del w:id="2573" w:author="José Rafael García Lázaro" w:date="2017-06-02T11:58:00Z"/>
                <w:lang w:val="en-US"/>
              </w:rPr>
            </w:pPr>
            <w:del w:id="2574" w:author="José Rafael García Lázaro" w:date="2017-06-02T11:58:00Z">
              <w:r w:rsidRPr="00CE336F" w:rsidDel="00A7679B">
                <w:rPr>
                  <w:lang w:val="en-US"/>
                </w:rPr>
                <w:tab/>
              </w:r>
              <w:r w:rsidRPr="00CE336F" w:rsidDel="00A7679B">
                <w:rPr>
                  <w:lang w:val="en-US"/>
                </w:rPr>
                <w:tab/>
              </w:r>
              <w:r w:rsidRPr="00CE336F" w:rsidDel="00A7679B">
                <w:rPr>
                  <w:lang w:val="en-US"/>
                </w:rPr>
                <w:tab/>
                <w:delText>if(comprobar_marco(im,i,j)){</w:delText>
              </w:r>
            </w:del>
          </w:p>
          <w:p w:rsidR="00CE336F" w:rsidRPr="00CE336F" w:rsidDel="00A7679B" w:rsidRDefault="00CE336F" w:rsidP="001115EE">
            <w:pPr>
              <w:rPr>
                <w:del w:id="2575" w:author="José Rafael García Lázaro" w:date="2017-06-02T11:58:00Z"/>
                <w:lang w:val="en-US"/>
              </w:rPr>
            </w:pPr>
            <w:del w:id="2576" w:author="José Rafael García Lázaro" w:date="2017-06-02T11:58:00Z">
              <w:r w:rsidRPr="00CE336F" w:rsidDel="00A7679B">
                <w:rPr>
                  <w:lang w:val="en-US"/>
                </w:rPr>
                <w:tab/>
              </w:r>
              <w:r w:rsidRPr="00CE336F" w:rsidDel="00A7679B">
                <w:rPr>
                  <w:lang w:val="en-US"/>
                </w:rPr>
                <w:tab/>
              </w:r>
              <w:r w:rsidRPr="00CE336F" w:rsidDel="00A7679B">
                <w:rPr>
                  <w:lang w:val="en-US"/>
                </w:rPr>
                <w:tab/>
              </w:r>
              <w:r w:rsidRPr="00CE336F" w:rsidDel="00A7679B">
                <w:rPr>
                  <w:lang w:val="en-US"/>
                </w:rPr>
                <w:tab/>
                <w:delText>extaer_qr(im, i+2, j+2, qr);</w:delText>
              </w:r>
            </w:del>
          </w:p>
          <w:p w:rsidR="00CE336F" w:rsidRPr="00CE336F" w:rsidDel="00A7679B" w:rsidRDefault="00CE336F" w:rsidP="001115EE">
            <w:pPr>
              <w:rPr>
                <w:del w:id="2577" w:author="José Rafael García Lázaro" w:date="2017-06-02T11:58:00Z"/>
              </w:rPr>
            </w:pPr>
            <w:del w:id="2578" w:author="José Rafael García Lázaro" w:date="2017-06-02T11:58:00Z">
              <w:r w:rsidRPr="00CE336F" w:rsidDel="00A7679B">
                <w:rPr>
                  <w:lang w:val="en-US"/>
                </w:rPr>
                <w:tab/>
              </w:r>
              <w:r w:rsidRPr="00CE336F" w:rsidDel="00A7679B">
                <w:rPr>
                  <w:lang w:val="en-US"/>
                </w:rPr>
                <w:tab/>
              </w:r>
              <w:r w:rsidRPr="00CE336F" w:rsidDel="00A7679B">
                <w:rPr>
                  <w:lang w:val="en-US"/>
                </w:rPr>
                <w:tab/>
              </w:r>
              <w:r w:rsidRPr="00CE336F" w:rsidDel="00A7679B">
                <w:rPr>
                  <w:lang w:val="en-US"/>
                </w:rPr>
                <w:tab/>
              </w:r>
              <w:r w:rsidRPr="00CE336F" w:rsidDel="00A7679B">
                <w:delText>printf("Posible patron\n");</w:delText>
              </w:r>
            </w:del>
          </w:p>
          <w:p w:rsidR="00CE336F" w:rsidRPr="00CE336F" w:rsidDel="00A7679B" w:rsidRDefault="00CE336F" w:rsidP="001115EE">
            <w:pPr>
              <w:rPr>
                <w:del w:id="2579" w:author="José Rafael García Lázaro" w:date="2017-06-02T11:58:00Z"/>
              </w:rPr>
            </w:pPr>
            <w:del w:id="2580" w:author="José Rafael García Lázaro" w:date="2017-06-02T11:58:00Z">
              <w:r w:rsidRPr="00CE336F" w:rsidDel="00A7679B">
                <w:tab/>
              </w:r>
              <w:r w:rsidRPr="00CE336F" w:rsidDel="00A7679B">
                <w:tab/>
              </w:r>
              <w:r w:rsidRPr="00CE336F" w:rsidDel="00A7679B">
                <w:tab/>
              </w:r>
              <w:r w:rsidRPr="00CE336F" w:rsidDel="00A7679B">
                <w:tab/>
                <w:delText>printf("Girando patron %d grados\n",0);getch();</w:delText>
              </w:r>
            </w:del>
          </w:p>
          <w:p w:rsidR="00CE336F" w:rsidRPr="00CE336F" w:rsidDel="00A7679B" w:rsidRDefault="00CE336F" w:rsidP="001115EE">
            <w:pPr>
              <w:rPr>
                <w:del w:id="2581" w:author="José Rafael García Lázaro" w:date="2017-06-02T11:58:00Z"/>
              </w:rPr>
            </w:pPr>
            <w:del w:id="2582" w:author="José Rafael García Lázaro" w:date="2017-06-02T11:58:00Z">
              <w:r w:rsidRPr="00CE336F" w:rsidDel="00A7679B">
                <w:tab/>
              </w:r>
              <w:r w:rsidRPr="00CE336F" w:rsidDel="00A7679B">
                <w:tab/>
              </w:r>
              <w:r w:rsidRPr="00CE336F" w:rsidDel="00A7679B">
                <w:tab/>
              </w:r>
              <w:r w:rsidRPr="00CE336F" w:rsidDel="00A7679B">
                <w:tab/>
                <w:delText>if(detectar_patron_posicion(qr)){</w:delText>
              </w:r>
            </w:del>
          </w:p>
          <w:p w:rsidR="00CE336F" w:rsidRPr="00CE336F" w:rsidDel="00A7679B" w:rsidRDefault="00CE336F" w:rsidP="001115EE">
            <w:pPr>
              <w:rPr>
                <w:del w:id="2583" w:author="José Rafael García Lázaro" w:date="2017-06-02T11:58:00Z"/>
              </w:rPr>
            </w:pPr>
            <w:del w:id="2584"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delText>printf("\tPatron detectado:");</w:delText>
              </w:r>
            </w:del>
          </w:p>
          <w:p w:rsidR="00CE336F" w:rsidRPr="00CE336F" w:rsidDel="00A7679B" w:rsidRDefault="00CE336F" w:rsidP="001115EE">
            <w:pPr>
              <w:rPr>
                <w:del w:id="2585" w:author="José Rafael García Lázaro" w:date="2017-06-02T11:58:00Z"/>
              </w:rPr>
            </w:pPr>
            <w:del w:id="2586"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delText>enc=1;</w:delText>
              </w:r>
            </w:del>
          </w:p>
          <w:p w:rsidR="00CE336F" w:rsidRPr="00CE336F" w:rsidDel="00A7679B" w:rsidRDefault="00CE336F" w:rsidP="001115EE">
            <w:pPr>
              <w:rPr>
                <w:del w:id="2587" w:author="José Rafael García Lázaro" w:date="2017-06-02T11:58:00Z"/>
              </w:rPr>
            </w:pPr>
            <w:del w:id="2588"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delText>imprimir_qr(qr);</w:delText>
              </w:r>
            </w:del>
          </w:p>
          <w:p w:rsidR="00CE336F" w:rsidRPr="00CE336F" w:rsidDel="00A7679B" w:rsidRDefault="00CE336F" w:rsidP="001115EE">
            <w:pPr>
              <w:rPr>
                <w:del w:id="2589" w:author="José Rafael García Lázaro" w:date="2017-06-02T11:58:00Z"/>
              </w:rPr>
            </w:pPr>
            <w:del w:id="2590" w:author="José Rafael García Lázaro" w:date="2017-06-02T11:58:00Z">
              <w:r w:rsidRPr="00CE336F" w:rsidDel="00A7679B">
                <w:tab/>
              </w:r>
              <w:r w:rsidRPr="00CE336F" w:rsidDel="00A7679B">
                <w:tab/>
              </w:r>
              <w:r w:rsidRPr="00CE336F" w:rsidDel="00A7679B">
                <w:tab/>
              </w:r>
              <w:r w:rsidRPr="00CE336F" w:rsidDel="00A7679B">
                <w:tab/>
                <w:delText>}</w:delText>
              </w:r>
            </w:del>
          </w:p>
          <w:p w:rsidR="00CE336F" w:rsidRPr="00CE336F" w:rsidDel="00A7679B" w:rsidRDefault="00CE336F" w:rsidP="001115EE">
            <w:pPr>
              <w:rPr>
                <w:del w:id="2591" w:author="José Rafael García Lázaro" w:date="2017-06-02T11:58:00Z"/>
              </w:rPr>
            </w:pPr>
            <w:del w:id="2592" w:author="José Rafael García Lázaro" w:date="2017-06-02T11:58:00Z">
              <w:r w:rsidRPr="00CE336F" w:rsidDel="00A7679B">
                <w:tab/>
              </w:r>
              <w:r w:rsidRPr="00CE336F" w:rsidDel="00A7679B">
                <w:tab/>
              </w:r>
              <w:r w:rsidRPr="00CE336F" w:rsidDel="00A7679B">
                <w:tab/>
              </w:r>
              <w:r w:rsidRPr="00CE336F" w:rsidDel="00A7679B">
                <w:tab/>
                <w:delText>for(k=1;k&lt;=3;++k){</w:delText>
              </w:r>
            </w:del>
          </w:p>
          <w:p w:rsidR="00CE336F" w:rsidRPr="00CE336F" w:rsidDel="00A7679B" w:rsidRDefault="00CE336F" w:rsidP="001115EE">
            <w:pPr>
              <w:rPr>
                <w:del w:id="2593" w:author="José Rafael García Lázaro" w:date="2017-06-02T11:58:00Z"/>
              </w:rPr>
            </w:pPr>
            <w:del w:id="2594"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delText>printf("Girando patron %d grados\n",k*90);</w:delText>
              </w:r>
            </w:del>
          </w:p>
          <w:p w:rsidR="00CE336F" w:rsidRPr="00CE336F" w:rsidDel="00A7679B" w:rsidRDefault="00CE336F" w:rsidP="001115EE">
            <w:pPr>
              <w:rPr>
                <w:del w:id="2595" w:author="José Rafael García Lázaro" w:date="2017-06-02T11:58:00Z"/>
              </w:rPr>
            </w:pPr>
            <w:del w:id="2596"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delText>girar_gr_90(qr);</w:delText>
              </w:r>
            </w:del>
          </w:p>
          <w:p w:rsidR="00CE336F" w:rsidRPr="00CE336F" w:rsidDel="00A7679B" w:rsidRDefault="00CE336F" w:rsidP="001115EE">
            <w:pPr>
              <w:rPr>
                <w:del w:id="2597" w:author="José Rafael García Lázaro" w:date="2017-06-02T11:58:00Z"/>
              </w:rPr>
            </w:pPr>
            <w:del w:id="2598"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delText>if(detectar_patron_posicion(qr)){</w:delText>
              </w:r>
            </w:del>
          </w:p>
          <w:p w:rsidR="00CE336F" w:rsidRPr="00CE336F" w:rsidDel="00A7679B" w:rsidRDefault="00CE336F" w:rsidP="001115EE">
            <w:pPr>
              <w:rPr>
                <w:del w:id="2599" w:author="José Rafael García Lázaro" w:date="2017-06-02T11:58:00Z"/>
              </w:rPr>
            </w:pPr>
            <w:del w:id="2600"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RPr="00CE336F" w:rsidDel="00A7679B">
                <w:tab/>
                <w:delText>printf("\tPatron detectado:");</w:delText>
              </w:r>
            </w:del>
          </w:p>
          <w:p w:rsidR="00CE336F" w:rsidRPr="00CE336F" w:rsidDel="00A7679B" w:rsidRDefault="00CE336F" w:rsidP="001115EE">
            <w:pPr>
              <w:rPr>
                <w:del w:id="2601" w:author="José Rafael García Lázaro" w:date="2017-06-02T11:58:00Z"/>
              </w:rPr>
            </w:pPr>
            <w:del w:id="2602"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RPr="00CE336F" w:rsidDel="00A7679B">
                <w:tab/>
                <w:delText>enc=1;</w:delText>
              </w:r>
            </w:del>
          </w:p>
          <w:p w:rsidR="00CE336F" w:rsidRPr="00CE336F" w:rsidDel="00A7679B" w:rsidRDefault="00CE336F" w:rsidP="001115EE">
            <w:pPr>
              <w:rPr>
                <w:del w:id="2603" w:author="José Rafael García Lázaro" w:date="2017-06-02T11:58:00Z"/>
              </w:rPr>
            </w:pPr>
            <w:del w:id="2604"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r>
              <w:r w:rsidRPr="00CE336F" w:rsidDel="00A7679B">
                <w:tab/>
                <w:delText>imprimir_qr(qr);</w:delText>
              </w:r>
            </w:del>
          </w:p>
          <w:p w:rsidR="00CE336F" w:rsidRPr="00CE336F" w:rsidDel="00A7679B" w:rsidRDefault="00CE336F" w:rsidP="001115EE">
            <w:pPr>
              <w:rPr>
                <w:del w:id="2605" w:author="José Rafael García Lázaro" w:date="2017-06-02T11:58:00Z"/>
              </w:rPr>
            </w:pPr>
            <w:del w:id="2606" w:author="José Rafael García Lázaro" w:date="2017-06-02T11:58:00Z">
              <w:r w:rsidRPr="00CE336F" w:rsidDel="00A7679B">
                <w:tab/>
              </w:r>
              <w:r w:rsidRPr="00CE336F" w:rsidDel="00A7679B">
                <w:tab/>
              </w:r>
              <w:r w:rsidRPr="00CE336F" w:rsidDel="00A7679B">
                <w:tab/>
              </w:r>
              <w:r w:rsidRPr="00CE336F" w:rsidDel="00A7679B">
                <w:tab/>
              </w:r>
              <w:r w:rsidRPr="00CE336F" w:rsidDel="00A7679B">
                <w:tab/>
                <w:delText>}</w:delText>
              </w:r>
            </w:del>
          </w:p>
          <w:p w:rsidR="00CE336F" w:rsidRPr="00CE336F" w:rsidDel="00A7679B" w:rsidRDefault="00CE336F" w:rsidP="001115EE">
            <w:pPr>
              <w:rPr>
                <w:del w:id="2607" w:author="José Rafael García Lázaro" w:date="2017-06-02T11:58:00Z"/>
              </w:rPr>
            </w:pPr>
            <w:del w:id="2608" w:author="José Rafael García Lázaro" w:date="2017-06-02T11:58:00Z">
              <w:r w:rsidRPr="00CE336F" w:rsidDel="00A7679B">
                <w:tab/>
              </w:r>
              <w:r w:rsidRPr="00CE336F" w:rsidDel="00A7679B">
                <w:tab/>
              </w:r>
              <w:r w:rsidRPr="00CE336F" w:rsidDel="00A7679B">
                <w:tab/>
              </w:r>
              <w:r w:rsidRPr="00CE336F" w:rsidDel="00A7679B">
                <w:tab/>
                <w:delText>}</w:delText>
              </w:r>
            </w:del>
          </w:p>
          <w:p w:rsidR="00CE336F" w:rsidRPr="00CE336F" w:rsidDel="00A7679B" w:rsidRDefault="00CE336F" w:rsidP="001115EE">
            <w:pPr>
              <w:rPr>
                <w:del w:id="2609" w:author="José Rafael García Lázaro" w:date="2017-06-02T11:58:00Z"/>
              </w:rPr>
            </w:pPr>
            <w:del w:id="2610" w:author="José Rafael García Lázaro" w:date="2017-06-02T11:58:00Z">
              <w:r w:rsidRPr="00CE336F" w:rsidDel="00A7679B">
                <w:tab/>
              </w:r>
              <w:r w:rsidRPr="00CE336F" w:rsidDel="00A7679B">
                <w:tab/>
              </w:r>
              <w:r w:rsidRPr="00CE336F" w:rsidDel="00A7679B">
                <w:tab/>
                <w:delText>}</w:delText>
              </w:r>
            </w:del>
          </w:p>
          <w:p w:rsidR="00CE336F" w:rsidRPr="00CE336F" w:rsidDel="00A7679B" w:rsidRDefault="00CE336F" w:rsidP="001115EE">
            <w:pPr>
              <w:rPr>
                <w:del w:id="2611" w:author="José Rafael García Lázaro" w:date="2017-06-02T11:58:00Z"/>
              </w:rPr>
            </w:pPr>
            <w:del w:id="2612" w:author="José Rafael García Lázaro" w:date="2017-06-02T11:58:00Z">
              <w:r w:rsidRPr="00CE336F" w:rsidDel="00A7679B">
                <w:tab/>
              </w:r>
              <w:r w:rsidRPr="00CE336F" w:rsidDel="00A7679B">
                <w:tab/>
              </w:r>
              <w:r w:rsidRPr="00CE336F" w:rsidDel="00A7679B">
                <w:tab/>
                <w:delText>++j;</w:delText>
              </w:r>
            </w:del>
          </w:p>
          <w:p w:rsidR="00CE336F" w:rsidRPr="00CE336F" w:rsidDel="00A7679B" w:rsidRDefault="00CE336F" w:rsidP="001115EE">
            <w:pPr>
              <w:rPr>
                <w:del w:id="2613" w:author="José Rafael García Lázaro" w:date="2017-06-02T11:58:00Z"/>
              </w:rPr>
            </w:pPr>
            <w:del w:id="2614" w:author="José Rafael García Lázaro" w:date="2017-06-02T11:58:00Z">
              <w:r w:rsidRPr="00CE336F" w:rsidDel="00A7679B">
                <w:tab/>
              </w:r>
              <w:r w:rsidRPr="00CE336F" w:rsidDel="00A7679B">
                <w:tab/>
                <w:delText>}</w:delText>
              </w:r>
            </w:del>
          </w:p>
          <w:p w:rsidR="00CE336F" w:rsidRPr="00CE336F" w:rsidDel="00A7679B" w:rsidRDefault="00CE336F" w:rsidP="001115EE">
            <w:pPr>
              <w:rPr>
                <w:del w:id="2615" w:author="José Rafael García Lázaro" w:date="2017-06-02T11:58:00Z"/>
              </w:rPr>
            </w:pPr>
            <w:del w:id="2616" w:author="José Rafael García Lázaro" w:date="2017-06-02T11:58:00Z">
              <w:r w:rsidRPr="00CE336F" w:rsidDel="00A7679B">
                <w:tab/>
              </w:r>
              <w:r w:rsidRPr="00CE336F" w:rsidDel="00A7679B">
                <w:tab/>
                <w:delText>++i;</w:delText>
              </w:r>
            </w:del>
          </w:p>
          <w:p w:rsidR="00CE336F" w:rsidRPr="00CE336F" w:rsidDel="00A7679B" w:rsidRDefault="00CE336F" w:rsidP="001115EE">
            <w:pPr>
              <w:rPr>
                <w:del w:id="2617" w:author="José Rafael García Lázaro" w:date="2017-06-02T11:58:00Z"/>
              </w:rPr>
            </w:pPr>
            <w:del w:id="2618" w:author="José Rafael García Lázaro" w:date="2017-06-02T11:58:00Z">
              <w:r w:rsidRPr="00CE336F" w:rsidDel="00A7679B">
                <w:tab/>
                <w:delText>}</w:delText>
              </w:r>
            </w:del>
          </w:p>
          <w:p w:rsidR="00CE336F" w:rsidRPr="00CE336F" w:rsidDel="00A7679B" w:rsidRDefault="00CE336F" w:rsidP="001115EE">
            <w:pPr>
              <w:rPr>
                <w:del w:id="2619" w:author="José Rafael García Lázaro" w:date="2017-06-02T11:58:00Z"/>
              </w:rPr>
            </w:pPr>
            <w:del w:id="2620" w:author="José Rafael García Lázaro" w:date="2017-06-02T11:58:00Z">
              <w:r w:rsidRPr="00CE336F" w:rsidDel="00A7679B">
                <w:tab/>
                <w:delText>return enc;</w:delText>
              </w:r>
            </w:del>
          </w:p>
          <w:p w:rsidR="00CE336F" w:rsidRPr="00CE336F" w:rsidRDefault="00CE336F" w:rsidP="001115EE">
            <w:del w:id="2621" w:author="José Rafael García Lázaro" w:date="2017-06-02T11:58:00Z">
              <w:r w:rsidRPr="00CE336F" w:rsidDel="00A7679B">
                <w:delText>}</w:delText>
              </w:r>
            </w:del>
          </w:p>
        </w:tc>
      </w:tr>
    </w:tbl>
    <w:p w:rsidR="000D7CDF" w:rsidRDefault="000D7CDF"/>
    <w:p w:rsidR="000D7CDF" w:rsidRPr="00B328B9" w:rsidRDefault="00093E42" w:rsidP="000D7CDF">
      <w:pPr>
        <w:contextualSpacing/>
        <w:rPr>
          <w:b/>
          <w:u w:val="single"/>
        </w:rPr>
      </w:pPr>
      <w:proofErr w:type="spellStart"/>
      <w:r w:rsidRPr="00093E42">
        <w:rPr>
          <w:b/>
          <w:u w:val="single"/>
        </w:rPr>
        <w:t>girarCara</w:t>
      </w:r>
      <w:proofErr w:type="spellEnd"/>
    </w:p>
    <w:p w:rsidR="000D7CDF" w:rsidRDefault="000D7CDF" w:rsidP="000D7CDF"/>
    <w:p w:rsidR="00D35078" w:rsidRDefault="00D35078" w:rsidP="00D35078">
      <w:pPr>
        <w:pStyle w:val="Prrafodelista"/>
        <w:numPr>
          <w:ilvl w:val="0"/>
          <w:numId w:val="12"/>
        </w:numPr>
      </w:pPr>
      <w:r>
        <w:t>Recorrido secuencial del “</w:t>
      </w:r>
      <w:proofErr w:type="spellStart"/>
      <w:r>
        <w:t>array</w:t>
      </w:r>
      <w:proofErr w:type="spellEnd"/>
      <w:r>
        <w:t>” bidimensional para calcular cada elemento del “</w:t>
      </w:r>
      <w:proofErr w:type="spellStart"/>
      <w:r>
        <w:t>array</w:t>
      </w:r>
      <w:proofErr w:type="spellEnd"/>
      <w:r>
        <w:t xml:space="preserve">” girado </w:t>
      </w:r>
      <w:r>
        <w:sym w:font="Wingdings" w:char="F0E0"/>
      </w:r>
      <w:r>
        <w:t xml:space="preserve"> repetición doble controlada por contadores de iteraciones i (</w:t>
      </w:r>
      <w:r w:rsidR="00AF1BA1">
        <w:t>columnas</w:t>
      </w:r>
      <w:r>
        <w:t>) y j (</w:t>
      </w:r>
      <w:r w:rsidR="00AF1BA1">
        <w:t>filas</w:t>
      </w:r>
      <w:r>
        <w:t>)</w:t>
      </w:r>
    </w:p>
    <w:p w:rsidR="00FA5FBC" w:rsidRDefault="00FA5FBC" w:rsidP="00FA5FBC">
      <w:pPr>
        <w:pStyle w:val="Prrafodelista"/>
        <w:numPr>
          <w:ilvl w:val="0"/>
          <w:numId w:val="12"/>
        </w:numPr>
      </w:pPr>
      <w:r>
        <w:t>Planteemos un ejemplo para analizar las operaciones a realizar cuando giramos un “</w:t>
      </w:r>
      <w:proofErr w:type="spellStart"/>
      <w:r>
        <w:t>array</w:t>
      </w:r>
      <w:proofErr w:type="spellEnd"/>
      <w:r>
        <w:t>” bidimensional 90º en sentido anti-horario con pivote en la esquina inferior izquierda:</w:t>
      </w:r>
    </w:p>
    <w:p w:rsidR="00D84380" w:rsidRDefault="00D3117E" w:rsidP="00FA5FBC">
      <w:pPr>
        <w:pStyle w:val="Prrafodelista"/>
      </w:pPr>
      <w:r>
        <w:rPr>
          <w:noProof/>
        </w:rPr>
        <w:pict>
          <v:shape id="_x0000_s1115" type="#_x0000_t202" style="position:absolute;left:0;text-align:left;margin-left:57.9pt;margin-top:5.45pt;width:169.7pt;height:117.05pt;z-index:251636224" stroked="f">
            <v:textbox>
              <w:txbxContent>
                <w:tbl>
                  <w:tblPr>
                    <w:tblStyle w:val="Tablaconcuadrcula"/>
                    <w:tblW w:w="2352" w:type="dxa"/>
                    <w:jc w:val="center"/>
                    <w:tblLook w:val="04A0"/>
                  </w:tblPr>
                  <w:tblGrid>
                    <w:gridCol w:w="336"/>
                    <w:gridCol w:w="403"/>
                    <w:gridCol w:w="336"/>
                    <w:gridCol w:w="336"/>
                    <w:gridCol w:w="336"/>
                    <w:gridCol w:w="390"/>
                    <w:gridCol w:w="336"/>
                  </w:tblGrid>
                  <w:tr w:rsidR="00D3541D" w:rsidTr="00D84380">
                    <w:trPr>
                      <w:jc w:val="center"/>
                    </w:trPr>
                    <w:tc>
                      <w:tcPr>
                        <w:tcW w:w="336" w:type="dxa"/>
                        <w:tcBorders>
                          <w:top w:val="nil"/>
                          <w:left w:val="nil"/>
                          <w:bottom w:val="nil"/>
                          <w:right w:val="single" w:sz="4" w:space="0" w:color="000000"/>
                        </w:tcBorders>
                      </w:tcPr>
                      <w:p w:rsidR="00D3541D" w:rsidRDefault="00D3541D" w:rsidP="00AB5345">
                        <w:r>
                          <w:t>5</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a</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b</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c</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d</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e</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f</w:t>
                        </w:r>
                      </w:p>
                    </w:tc>
                  </w:tr>
                  <w:tr w:rsidR="00D3541D" w:rsidTr="00D84380">
                    <w:trPr>
                      <w:jc w:val="center"/>
                    </w:trPr>
                    <w:tc>
                      <w:tcPr>
                        <w:tcW w:w="336" w:type="dxa"/>
                        <w:tcBorders>
                          <w:top w:val="nil"/>
                          <w:left w:val="nil"/>
                          <w:bottom w:val="nil"/>
                          <w:right w:val="single" w:sz="4" w:space="0" w:color="000000"/>
                        </w:tcBorders>
                      </w:tcPr>
                      <w:p w:rsidR="00D3541D" w:rsidRDefault="00D3541D" w:rsidP="00AB5345">
                        <w:r>
                          <w:t>4</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g</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h</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i</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j</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k</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l</w:t>
                        </w:r>
                      </w:p>
                    </w:tc>
                  </w:tr>
                  <w:tr w:rsidR="00D3541D" w:rsidTr="00D84380">
                    <w:trPr>
                      <w:jc w:val="center"/>
                    </w:trPr>
                    <w:tc>
                      <w:tcPr>
                        <w:tcW w:w="336" w:type="dxa"/>
                        <w:tcBorders>
                          <w:top w:val="nil"/>
                          <w:left w:val="nil"/>
                          <w:bottom w:val="nil"/>
                          <w:right w:val="single" w:sz="4" w:space="0" w:color="000000"/>
                        </w:tcBorders>
                      </w:tcPr>
                      <w:p w:rsidR="00D3541D" w:rsidRDefault="00D3541D" w:rsidP="00AB5345">
                        <w:r>
                          <w:t>3</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m</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n</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o</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p</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q</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r</w:t>
                        </w:r>
                      </w:p>
                    </w:tc>
                  </w:tr>
                  <w:tr w:rsidR="00D3541D" w:rsidTr="00D84380">
                    <w:trPr>
                      <w:jc w:val="center"/>
                    </w:trPr>
                    <w:tc>
                      <w:tcPr>
                        <w:tcW w:w="336" w:type="dxa"/>
                        <w:tcBorders>
                          <w:top w:val="nil"/>
                          <w:left w:val="nil"/>
                          <w:bottom w:val="nil"/>
                          <w:right w:val="single" w:sz="4" w:space="0" w:color="000000"/>
                        </w:tcBorders>
                      </w:tcPr>
                      <w:p w:rsidR="00D3541D" w:rsidRDefault="00D3541D" w:rsidP="00AB5345">
                        <w:r>
                          <w:t>2</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s</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t</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u</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v</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w</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x</w:t>
                        </w:r>
                      </w:p>
                    </w:tc>
                  </w:tr>
                  <w:tr w:rsidR="00D3541D" w:rsidTr="00D84380">
                    <w:trPr>
                      <w:jc w:val="center"/>
                    </w:trPr>
                    <w:tc>
                      <w:tcPr>
                        <w:tcW w:w="336" w:type="dxa"/>
                        <w:tcBorders>
                          <w:top w:val="nil"/>
                          <w:left w:val="nil"/>
                          <w:bottom w:val="nil"/>
                          <w:right w:val="single" w:sz="4" w:space="0" w:color="000000"/>
                        </w:tcBorders>
                      </w:tcPr>
                      <w:p w:rsidR="00D3541D" w:rsidRDefault="00D3541D" w:rsidP="00AB5345">
                        <w:r>
                          <w:t>1</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y</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z</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0</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1</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2</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3</w:t>
                        </w:r>
                      </w:p>
                    </w:tc>
                  </w:tr>
                  <w:tr w:rsidR="00D3541D" w:rsidTr="00D84380">
                    <w:trPr>
                      <w:jc w:val="center"/>
                    </w:trPr>
                    <w:tc>
                      <w:tcPr>
                        <w:tcW w:w="336" w:type="dxa"/>
                        <w:tcBorders>
                          <w:top w:val="nil"/>
                          <w:left w:val="nil"/>
                          <w:bottom w:val="nil"/>
                          <w:right w:val="single" w:sz="4" w:space="0" w:color="000000"/>
                        </w:tcBorders>
                      </w:tcPr>
                      <w:p w:rsidR="00D3541D" w:rsidRDefault="00D3541D" w:rsidP="00AB5345">
                        <w:r>
                          <w:t>0</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4</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5</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6</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7</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8</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9</w:t>
                        </w:r>
                      </w:p>
                    </w:tc>
                  </w:tr>
                  <w:tr w:rsidR="00D3541D" w:rsidTr="00D84380">
                    <w:trPr>
                      <w:jc w:val="center"/>
                    </w:trPr>
                    <w:tc>
                      <w:tcPr>
                        <w:tcW w:w="336" w:type="dxa"/>
                        <w:tcBorders>
                          <w:top w:val="nil"/>
                          <w:left w:val="nil"/>
                          <w:bottom w:val="nil"/>
                          <w:right w:val="nil"/>
                        </w:tcBorders>
                      </w:tcPr>
                      <w:p w:rsidR="00D3541D" w:rsidRDefault="00D3541D" w:rsidP="00AB5345"/>
                    </w:tc>
                    <w:tc>
                      <w:tcPr>
                        <w:tcW w:w="336" w:type="dxa"/>
                        <w:tcBorders>
                          <w:top w:val="single" w:sz="4" w:space="0" w:color="000000"/>
                          <w:left w:val="nil"/>
                          <w:bottom w:val="nil"/>
                          <w:right w:val="nil"/>
                        </w:tcBorders>
                      </w:tcPr>
                      <w:p w:rsidR="00D3541D" w:rsidRDefault="00D3541D" w:rsidP="00AB5345">
                        <w:r>
                          <w:t>0</w:t>
                        </w:r>
                      </w:p>
                    </w:tc>
                    <w:tc>
                      <w:tcPr>
                        <w:tcW w:w="336" w:type="dxa"/>
                        <w:tcBorders>
                          <w:top w:val="single" w:sz="4" w:space="0" w:color="000000"/>
                          <w:left w:val="nil"/>
                          <w:bottom w:val="nil"/>
                          <w:right w:val="nil"/>
                        </w:tcBorders>
                      </w:tcPr>
                      <w:p w:rsidR="00D3541D" w:rsidRDefault="00D3541D" w:rsidP="00AB5345">
                        <w:r>
                          <w:t>1</w:t>
                        </w:r>
                      </w:p>
                    </w:tc>
                    <w:tc>
                      <w:tcPr>
                        <w:tcW w:w="336" w:type="dxa"/>
                        <w:tcBorders>
                          <w:top w:val="single" w:sz="4" w:space="0" w:color="000000"/>
                          <w:left w:val="nil"/>
                          <w:bottom w:val="nil"/>
                          <w:right w:val="nil"/>
                        </w:tcBorders>
                      </w:tcPr>
                      <w:p w:rsidR="00D3541D" w:rsidRDefault="00D3541D" w:rsidP="00AB5345">
                        <w:r>
                          <w:t>2</w:t>
                        </w:r>
                      </w:p>
                    </w:tc>
                    <w:tc>
                      <w:tcPr>
                        <w:tcW w:w="336" w:type="dxa"/>
                        <w:tcBorders>
                          <w:top w:val="single" w:sz="4" w:space="0" w:color="000000"/>
                          <w:left w:val="nil"/>
                          <w:bottom w:val="nil"/>
                          <w:right w:val="nil"/>
                        </w:tcBorders>
                      </w:tcPr>
                      <w:p w:rsidR="00D3541D" w:rsidRDefault="00D3541D" w:rsidP="00AB5345">
                        <w:r>
                          <w:t>3</w:t>
                        </w:r>
                      </w:p>
                    </w:tc>
                    <w:tc>
                      <w:tcPr>
                        <w:tcW w:w="336" w:type="dxa"/>
                        <w:tcBorders>
                          <w:top w:val="single" w:sz="4" w:space="0" w:color="000000"/>
                          <w:left w:val="nil"/>
                          <w:bottom w:val="nil"/>
                          <w:right w:val="nil"/>
                        </w:tcBorders>
                      </w:tcPr>
                      <w:p w:rsidR="00D3541D" w:rsidRDefault="00D3541D" w:rsidP="00AB5345">
                        <w:r>
                          <w:t>4</w:t>
                        </w:r>
                      </w:p>
                    </w:tc>
                    <w:tc>
                      <w:tcPr>
                        <w:tcW w:w="336" w:type="dxa"/>
                        <w:tcBorders>
                          <w:top w:val="single" w:sz="4" w:space="0" w:color="000000"/>
                          <w:left w:val="nil"/>
                          <w:bottom w:val="nil"/>
                          <w:right w:val="nil"/>
                        </w:tcBorders>
                      </w:tcPr>
                      <w:p w:rsidR="00D3541D" w:rsidRDefault="00D3541D" w:rsidP="00AB5345">
                        <w:r>
                          <w:t>5</w:t>
                        </w:r>
                      </w:p>
                    </w:tc>
                  </w:tr>
                </w:tbl>
                <w:p w:rsidR="00D3541D" w:rsidRDefault="00D3541D"/>
              </w:txbxContent>
            </v:textbox>
          </v:shape>
        </w:pict>
      </w:r>
      <w:r>
        <w:rPr>
          <w:noProof/>
        </w:rPr>
        <w:pict>
          <v:shape id="_x0000_s1116" type="#_x0000_t202" style="position:absolute;left:0;text-align:left;margin-left:245.85pt;margin-top:5.45pt;width:169.7pt;height:117.05pt;z-index:251637248" stroked="f">
            <v:textbox>
              <w:txbxContent>
                <w:tbl>
                  <w:tblPr>
                    <w:tblStyle w:val="Tablaconcuadrcula"/>
                    <w:tblW w:w="2473" w:type="dxa"/>
                    <w:jc w:val="center"/>
                    <w:tblLook w:val="04A0"/>
                  </w:tblPr>
                  <w:tblGrid>
                    <w:gridCol w:w="336"/>
                    <w:gridCol w:w="336"/>
                    <w:gridCol w:w="336"/>
                    <w:gridCol w:w="403"/>
                    <w:gridCol w:w="390"/>
                    <w:gridCol w:w="336"/>
                    <w:gridCol w:w="336"/>
                  </w:tblGrid>
                  <w:tr w:rsidR="00D3541D" w:rsidTr="00FA5FBC">
                    <w:trPr>
                      <w:jc w:val="center"/>
                    </w:trPr>
                    <w:tc>
                      <w:tcPr>
                        <w:tcW w:w="336" w:type="dxa"/>
                        <w:tcBorders>
                          <w:top w:val="nil"/>
                          <w:left w:val="nil"/>
                          <w:bottom w:val="nil"/>
                          <w:right w:val="single" w:sz="4" w:space="0" w:color="000000"/>
                        </w:tcBorders>
                      </w:tcPr>
                      <w:p w:rsidR="00D3541D" w:rsidRDefault="00D3541D" w:rsidP="00AB5345">
                        <w:r>
                          <w:t>5</w:t>
                        </w:r>
                      </w:p>
                    </w:tc>
                    <w:tc>
                      <w:tcPr>
                        <w:tcW w:w="403" w:type="dxa"/>
                        <w:tcBorders>
                          <w:top w:val="single" w:sz="4" w:space="0" w:color="000000"/>
                          <w:left w:val="single" w:sz="4" w:space="0" w:color="000000"/>
                          <w:bottom w:val="single" w:sz="4" w:space="0" w:color="000000"/>
                          <w:right w:val="single" w:sz="4" w:space="0" w:color="000000"/>
                        </w:tcBorders>
                      </w:tcPr>
                      <w:p w:rsidR="00D3541D" w:rsidRDefault="00D3541D" w:rsidP="00AB5345">
                        <w:r>
                          <w:t>f</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l</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r</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x</w:t>
                        </w:r>
                      </w:p>
                    </w:tc>
                    <w:tc>
                      <w:tcPr>
                        <w:tcW w:w="390" w:type="dxa"/>
                        <w:tcBorders>
                          <w:top w:val="single" w:sz="4" w:space="0" w:color="000000"/>
                          <w:left w:val="single" w:sz="4" w:space="0" w:color="000000"/>
                          <w:bottom w:val="single" w:sz="4" w:space="0" w:color="000000"/>
                          <w:right w:val="single" w:sz="4" w:space="0" w:color="000000"/>
                        </w:tcBorders>
                      </w:tcPr>
                      <w:p w:rsidR="00D3541D" w:rsidRDefault="00D3541D" w:rsidP="00AB5345">
                        <w:r>
                          <w:t>3</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9</w:t>
                        </w:r>
                      </w:p>
                    </w:tc>
                  </w:tr>
                  <w:tr w:rsidR="00D3541D" w:rsidTr="00FA5FBC">
                    <w:trPr>
                      <w:jc w:val="center"/>
                    </w:trPr>
                    <w:tc>
                      <w:tcPr>
                        <w:tcW w:w="336" w:type="dxa"/>
                        <w:tcBorders>
                          <w:top w:val="nil"/>
                          <w:left w:val="nil"/>
                          <w:bottom w:val="nil"/>
                          <w:right w:val="single" w:sz="4" w:space="0" w:color="000000"/>
                        </w:tcBorders>
                      </w:tcPr>
                      <w:p w:rsidR="00D3541D" w:rsidRDefault="00D3541D" w:rsidP="00AB5345">
                        <w:r>
                          <w:t>4</w:t>
                        </w:r>
                      </w:p>
                    </w:tc>
                    <w:tc>
                      <w:tcPr>
                        <w:tcW w:w="403" w:type="dxa"/>
                        <w:tcBorders>
                          <w:top w:val="single" w:sz="4" w:space="0" w:color="000000"/>
                          <w:left w:val="single" w:sz="4" w:space="0" w:color="000000"/>
                          <w:bottom w:val="single" w:sz="4" w:space="0" w:color="000000"/>
                          <w:right w:val="single" w:sz="4" w:space="0" w:color="000000"/>
                        </w:tcBorders>
                      </w:tcPr>
                      <w:p w:rsidR="00D3541D" w:rsidRDefault="00D3541D" w:rsidP="00AB5345">
                        <w:r>
                          <w:t>e</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k</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q</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w</w:t>
                        </w:r>
                      </w:p>
                    </w:tc>
                    <w:tc>
                      <w:tcPr>
                        <w:tcW w:w="390" w:type="dxa"/>
                        <w:tcBorders>
                          <w:top w:val="single" w:sz="4" w:space="0" w:color="000000"/>
                          <w:left w:val="single" w:sz="4" w:space="0" w:color="000000"/>
                          <w:bottom w:val="single" w:sz="4" w:space="0" w:color="000000"/>
                          <w:right w:val="single" w:sz="4" w:space="0" w:color="000000"/>
                        </w:tcBorders>
                      </w:tcPr>
                      <w:p w:rsidR="00D3541D" w:rsidRDefault="00D3541D" w:rsidP="00AB5345">
                        <w:r>
                          <w:t>2</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8</w:t>
                        </w:r>
                      </w:p>
                    </w:tc>
                  </w:tr>
                  <w:tr w:rsidR="00D3541D" w:rsidTr="00FA5FBC">
                    <w:trPr>
                      <w:jc w:val="center"/>
                    </w:trPr>
                    <w:tc>
                      <w:tcPr>
                        <w:tcW w:w="336" w:type="dxa"/>
                        <w:tcBorders>
                          <w:top w:val="nil"/>
                          <w:left w:val="nil"/>
                          <w:bottom w:val="nil"/>
                          <w:right w:val="single" w:sz="4" w:space="0" w:color="000000"/>
                        </w:tcBorders>
                      </w:tcPr>
                      <w:p w:rsidR="00D3541D" w:rsidRDefault="00D3541D" w:rsidP="00AB5345">
                        <w:r>
                          <w:t>3</w:t>
                        </w:r>
                      </w:p>
                    </w:tc>
                    <w:tc>
                      <w:tcPr>
                        <w:tcW w:w="403" w:type="dxa"/>
                        <w:tcBorders>
                          <w:top w:val="single" w:sz="4" w:space="0" w:color="000000"/>
                          <w:left w:val="single" w:sz="4" w:space="0" w:color="000000"/>
                          <w:bottom w:val="single" w:sz="4" w:space="0" w:color="000000"/>
                          <w:right w:val="single" w:sz="4" w:space="0" w:color="000000"/>
                        </w:tcBorders>
                      </w:tcPr>
                      <w:p w:rsidR="00D3541D" w:rsidRDefault="00D3541D" w:rsidP="00AB5345">
                        <w:r>
                          <w:t>d</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j</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p</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v</w:t>
                        </w:r>
                      </w:p>
                    </w:tc>
                    <w:tc>
                      <w:tcPr>
                        <w:tcW w:w="390" w:type="dxa"/>
                        <w:tcBorders>
                          <w:top w:val="single" w:sz="4" w:space="0" w:color="000000"/>
                          <w:left w:val="single" w:sz="4" w:space="0" w:color="000000"/>
                          <w:bottom w:val="single" w:sz="4" w:space="0" w:color="000000"/>
                          <w:right w:val="single" w:sz="4" w:space="0" w:color="000000"/>
                        </w:tcBorders>
                      </w:tcPr>
                      <w:p w:rsidR="00D3541D" w:rsidRDefault="00D3541D" w:rsidP="00AB5345">
                        <w:r>
                          <w:t>1</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7</w:t>
                        </w:r>
                      </w:p>
                    </w:tc>
                  </w:tr>
                  <w:tr w:rsidR="00D3541D" w:rsidTr="00FA5FBC">
                    <w:trPr>
                      <w:jc w:val="center"/>
                    </w:trPr>
                    <w:tc>
                      <w:tcPr>
                        <w:tcW w:w="336" w:type="dxa"/>
                        <w:tcBorders>
                          <w:top w:val="nil"/>
                          <w:left w:val="nil"/>
                          <w:bottom w:val="nil"/>
                          <w:right w:val="single" w:sz="4" w:space="0" w:color="000000"/>
                        </w:tcBorders>
                      </w:tcPr>
                      <w:p w:rsidR="00D3541D" w:rsidRDefault="00D3541D" w:rsidP="00AB5345">
                        <w:r>
                          <w:t>2</w:t>
                        </w:r>
                      </w:p>
                    </w:tc>
                    <w:tc>
                      <w:tcPr>
                        <w:tcW w:w="403" w:type="dxa"/>
                        <w:tcBorders>
                          <w:top w:val="single" w:sz="4" w:space="0" w:color="000000"/>
                          <w:left w:val="single" w:sz="4" w:space="0" w:color="000000"/>
                          <w:bottom w:val="single" w:sz="4" w:space="0" w:color="000000"/>
                          <w:right w:val="single" w:sz="4" w:space="0" w:color="000000"/>
                        </w:tcBorders>
                      </w:tcPr>
                      <w:p w:rsidR="00D3541D" w:rsidRDefault="00D3541D" w:rsidP="00AB5345">
                        <w:r>
                          <w:t>c</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i</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o</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u</w:t>
                        </w:r>
                      </w:p>
                    </w:tc>
                    <w:tc>
                      <w:tcPr>
                        <w:tcW w:w="390" w:type="dxa"/>
                        <w:tcBorders>
                          <w:top w:val="single" w:sz="4" w:space="0" w:color="000000"/>
                          <w:left w:val="single" w:sz="4" w:space="0" w:color="000000"/>
                          <w:bottom w:val="single" w:sz="4" w:space="0" w:color="000000"/>
                          <w:right w:val="single" w:sz="4" w:space="0" w:color="000000"/>
                        </w:tcBorders>
                      </w:tcPr>
                      <w:p w:rsidR="00D3541D" w:rsidRDefault="00D3541D" w:rsidP="00AB5345">
                        <w:r>
                          <w:t>0</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6</w:t>
                        </w:r>
                      </w:p>
                    </w:tc>
                  </w:tr>
                  <w:tr w:rsidR="00D3541D" w:rsidTr="00FA5FBC">
                    <w:trPr>
                      <w:jc w:val="center"/>
                    </w:trPr>
                    <w:tc>
                      <w:tcPr>
                        <w:tcW w:w="336" w:type="dxa"/>
                        <w:tcBorders>
                          <w:top w:val="nil"/>
                          <w:left w:val="nil"/>
                          <w:bottom w:val="nil"/>
                          <w:right w:val="single" w:sz="4" w:space="0" w:color="000000"/>
                        </w:tcBorders>
                      </w:tcPr>
                      <w:p w:rsidR="00D3541D" w:rsidRDefault="00D3541D" w:rsidP="00AB5345">
                        <w:r>
                          <w:t>1</w:t>
                        </w:r>
                      </w:p>
                    </w:tc>
                    <w:tc>
                      <w:tcPr>
                        <w:tcW w:w="403" w:type="dxa"/>
                        <w:tcBorders>
                          <w:top w:val="single" w:sz="4" w:space="0" w:color="000000"/>
                          <w:left w:val="single" w:sz="4" w:space="0" w:color="000000"/>
                          <w:bottom w:val="single" w:sz="4" w:space="0" w:color="000000"/>
                          <w:right w:val="single" w:sz="4" w:space="0" w:color="000000"/>
                        </w:tcBorders>
                      </w:tcPr>
                      <w:p w:rsidR="00D3541D" w:rsidRDefault="00D3541D" w:rsidP="00AB5345">
                        <w:r>
                          <w:t>b</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h</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n</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t</w:t>
                        </w:r>
                      </w:p>
                    </w:tc>
                    <w:tc>
                      <w:tcPr>
                        <w:tcW w:w="390" w:type="dxa"/>
                        <w:tcBorders>
                          <w:top w:val="single" w:sz="4" w:space="0" w:color="000000"/>
                          <w:left w:val="single" w:sz="4" w:space="0" w:color="000000"/>
                          <w:bottom w:val="single" w:sz="4" w:space="0" w:color="000000"/>
                          <w:right w:val="single" w:sz="4" w:space="0" w:color="000000"/>
                        </w:tcBorders>
                      </w:tcPr>
                      <w:p w:rsidR="00D3541D" w:rsidRDefault="00D3541D" w:rsidP="00AB5345">
                        <w:r>
                          <w:t>z</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5</w:t>
                        </w:r>
                      </w:p>
                    </w:tc>
                  </w:tr>
                  <w:tr w:rsidR="00D3541D" w:rsidTr="00FA5FBC">
                    <w:trPr>
                      <w:jc w:val="center"/>
                    </w:trPr>
                    <w:tc>
                      <w:tcPr>
                        <w:tcW w:w="336" w:type="dxa"/>
                        <w:tcBorders>
                          <w:top w:val="nil"/>
                          <w:left w:val="nil"/>
                          <w:bottom w:val="nil"/>
                          <w:right w:val="single" w:sz="4" w:space="0" w:color="000000"/>
                        </w:tcBorders>
                      </w:tcPr>
                      <w:p w:rsidR="00D3541D" w:rsidRDefault="00D3541D" w:rsidP="00AB5345">
                        <w:r>
                          <w:t>0</w:t>
                        </w:r>
                      </w:p>
                    </w:tc>
                    <w:tc>
                      <w:tcPr>
                        <w:tcW w:w="403" w:type="dxa"/>
                        <w:tcBorders>
                          <w:top w:val="single" w:sz="4" w:space="0" w:color="000000"/>
                          <w:left w:val="single" w:sz="4" w:space="0" w:color="000000"/>
                          <w:bottom w:val="single" w:sz="4" w:space="0" w:color="000000"/>
                          <w:right w:val="single" w:sz="4" w:space="0" w:color="000000"/>
                        </w:tcBorders>
                      </w:tcPr>
                      <w:p w:rsidR="00D3541D" w:rsidRDefault="00D3541D" w:rsidP="00AB5345">
                        <w:r>
                          <w:t>a</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g</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m</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s</w:t>
                        </w:r>
                      </w:p>
                    </w:tc>
                    <w:tc>
                      <w:tcPr>
                        <w:tcW w:w="390" w:type="dxa"/>
                        <w:tcBorders>
                          <w:top w:val="single" w:sz="4" w:space="0" w:color="000000"/>
                          <w:left w:val="single" w:sz="4" w:space="0" w:color="000000"/>
                          <w:bottom w:val="single" w:sz="4" w:space="0" w:color="000000"/>
                          <w:right w:val="single" w:sz="4" w:space="0" w:color="000000"/>
                        </w:tcBorders>
                      </w:tcPr>
                      <w:p w:rsidR="00D3541D" w:rsidRDefault="00D3541D" w:rsidP="00AB5345">
                        <w:r>
                          <w:t>y</w:t>
                        </w:r>
                      </w:p>
                    </w:tc>
                    <w:tc>
                      <w:tcPr>
                        <w:tcW w:w="336" w:type="dxa"/>
                        <w:tcBorders>
                          <w:top w:val="single" w:sz="4" w:space="0" w:color="000000"/>
                          <w:left w:val="single" w:sz="4" w:space="0" w:color="000000"/>
                          <w:bottom w:val="single" w:sz="4" w:space="0" w:color="000000"/>
                          <w:right w:val="single" w:sz="4" w:space="0" w:color="000000"/>
                        </w:tcBorders>
                      </w:tcPr>
                      <w:p w:rsidR="00D3541D" w:rsidRDefault="00D3541D" w:rsidP="00AB5345">
                        <w:r>
                          <w:t>4</w:t>
                        </w:r>
                      </w:p>
                    </w:tc>
                  </w:tr>
                  <w:tr w:rsidR="00D3541D" w:rsidTr="00FA5FBC">
                    <w:trPr>
                      <w:jc w:val="center"/>
                    </w:trPr>
                    <w:tc>
                      <w:tcPr>
                        <w:tcW w:w="336" w:type="dxa"/>
                        <w:tcBorders>
                          <w:top w:val="nil"/>
                          <w:left w:val="nil"/>
                          <w:bottom w:val="nil"/>
                          <w:right w:val="nil"/>
                        </w:tcBorders>
                      </w:tcPr>
                      <w:p w:rsidR="00D3541D" w:rsidRDefault="00D3541D" w:rsidP="00AB5345"/>
                    </w:tc>
                    <w:tc>
                      <w:tcPr>
                        <w:tcW w:w="403" w:type="dxa"/>
                        <w:tcBorders>
                          <w:top w:val="single" w:sz="4" w:space="0" w:color="000000"/>
                          <w:left w:val="nil"/>
                          <w:bottom w:val="nil"/>
                          <w:right w:val="nil"/>
                        </w:tcBorders>
                      </w:tcPr>
                      <w:p w:rsidR="00D3541D" w:rsidRDefault="00D3541D" w:rsidP="00AB5345">
                        <w:r>
                          <w:t>0</w:t>
                        </w:r>
                      </w:p>
                    </w:tc>
                    <w:tc>
                      <w:tcPr>
                        <w:tcW w:w="336" w:type="dxa"/>
                        <w:tcBorders>
                          <w:top w:val="single" w:sz="4" w:space="0" w:color="000000"/>
                          <w:left w:val="nil"/>
                          <w:bottom w:val="nil"/>
                          <w:right w:val="nil"/>
                        </w:tcBorders>
                      </w:tcPr>
                      <w:p w:rsidR="00D3541D" w:rsidRDefault="00D3541D" w:rsidP="00AB5345">
                        <w:r>
                          <w:t>1</w:t>
                        </w:r>
                      </w:p>
                    </w:tc>
                    <w:tc>
                      <w:tcPr>
                        <w:tcW w:w="336" w:type="dxa"/>
                        <w:tcBorders>
                          <w:top w:val="single" w:sz="4" w:space="0" w:color="000000"/>
                          <w:left w:val="nil"/>
                          <w:bottom w:val="nil"/>
                          <w:right w:val="nil"/>
                        </w:tcBorders>
                      </w:tcPr>
                      <w:p w:rsidR="00D3541D" w:rsidRDefault="00D3541D" w:rsidP="00AB5345">
                        <w:r>
                          <w:t>2</w:t>
                        </w:r>
                      </w:p>
                    </w:tc>
                    <w:tc>
                      <w:tcPr>
                        <w:tcW w:w="336" w:type="dxa"/>
                        <w:tcBorders>
                          <w:top w:val="single" w:sz="4" w:space="0" w:color="000000"/>
                          <w:left w:val="nil"/>
                          <w:bottom w:val="nil"/>
                          <w:right w:val="nil"/>
                        </w:tcBorders>
                      </w:tcPr>
                      <w:p w:rsidR="00D3541D" w:rsidRDefault="00D3541D" w:rsidP="00AB5345">
                        <w:r>
                          <w:t>3</w:t>
                        </w:r>
                      </w:p>
                    </w:tc>
                    <w:tc>
                      <w:tcPr>
                        <w:tcW w:w="390" w:type="dxa"/>
                        <w:tcBorders>
                          <w:top w:val="single" w:sz="4" w:space="0" w:color="000000"/>
                          <w:left w:val="nil"/>
                          <w:bottom w:val="nil"/>
                          <w:right w:val="nil"/>
                        </w:tcBorders>
                      </w:tcPr>
                      <w:p w:rsidR="00D3541D" w:rsidRDefault="00D3541D" w:rsidP="00AB5345">
                        <w:r>
                          <w:t>4</w:t>
                        </w:r>
                      </w:p>
                    </w:tc>
                    <w:tc>
                      <w:tcPr>
                        <w:tcW w:w="336" w:type="dxa"/>
                        <w:tcBorders>
                          <w:top w:val="single" w:sz="4" w:space="0" w:color="000000"/>
                          <w:left w:val="nil"/>
                          <w:bottom w:val="nil"/>
                          <w:right w:val="nil"/>
                        </w:tcBorders>
                      </w:tcPr>
                      <w:p w:rsidR="00D3541D" w:rsidRDefault="00D3541D" w:rsidP="00AB5345">
                        <w:r>
                          <w:t>5</w:t>
                        </w:r>
                      </w:p>
                    </w:tc>
                  </w:tr>
                </w:tbl>
                <w:p w:rsidR="00D3541D" w:rsidRDefault="00D3541D" w:rsidP="00FA5FBC"/>
              </w:txbxContent>
            </v:textbox>
          </v:shape>
        </w:pict>
      </w:r>
    </w:p>
    <w:p w:rsidR="00D84380" w:rsidRDefault="00D84380" w:rsidP="00D84380"/>
    <w:p w:rsidR="00D84380" w:rsidRDefault="00D84380" w:rsidP="00D84380"/>
    <w:p w:rsidR="00D84380" w:rsidRDefault="00D84380" w:rsidP="00D84380"/>
    <w:p w:rsidR="00D84380" w:rsidRDefault="00D3117E" w:rsidP="00D84380">
      <w:r>
        <w:rPr>
          <w:noProof/>
        </w:rPr>
        <w:pict>
          <v:shape id="_x0000_s1117" type="#_x0000_t32" style="position:absolute;margin-left:215.05pt;margin-top:-.15pt;width:30.8pt;height:0;z-index:251638272" o:connectortype="straight">
            <v:stroke endarrow="block"/>
          </v:shape>
        </w:pict>
      </w:r>
    </w:p>
    <w:p w:rsidR="00D84380" w:rsidRDefault="00D84380" w:rsidP="00D84380"/>
    <w:p w:rsidR="00D84380" w:rsidRDefault="00D3117E" w:rsidP="00D84380">
      <w:r>
        <w:rPr>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118" type="#_x0000_t102" style="position:absolute;margin-left:52.95pt;margin-top:.15pt;width:29.4pt;height:35.05pt;z-index:251639296"/>
        </w:pict>
      </w:r>
    </w:p>
    <w:p w:rsidR="00D84380" w:rsidRDefault="00D84380" w:rsidP="00D84380"/>
    <w:p w:rsidR="00D84380" w:rsidRDefault="00D84380" w:rsidP="00D84380"/>
    <w:p w:rsidR="00D84380" w:rsidRDefault="00D35078" w:rsidP="00D35078">
      <w:pPr>
        <w:pStyle w:val="Prrafodelista"/>
        <w:numPr>
          <w:ilvl w:val="0"/>
          <w:numId w:val="12"/>
        </w:numPr>
      </w:pPr>
      <w:r>
        <w:t xml:space="preserve">El nº de </w:t>
      </w:r>
      <w:r w:rsidR="00AF1BA1">
        <w:t>columna</w:t>
      </w:r>
      <w:r>
        <w:t xml:space="preserve"> pasa a ser directamente el nº de </w:t>
      </w:r>
      <w:r w:rsidR="00AF1BA1">
        <w:t>fila</w:t>
      </w:r>
      <w:r>
        <w:t xml:space="preserve">, y el nº de </w:t>
      </w:r>
      <w:r w:rsidR="00AF1BA1">
        <w:t>fila</w:t>
      </w:r>
      <w:r>
        <w:t xml:space="preserve"> pasa a ser el de </w:t>
      </w:r>
      <w:r w:rsidR="00AF1BA1">
        <w:t>columna</w:t>
      </w:r>
      <w:r>
        <w:t xml:space="preserve"> pero em</w:t>
      </w:r>
      <w:r w:rsidR="002C14B3">
        <w:t>pezando a contar por la columna de la derecha</w:t>
      </w:r>
      <w:r>
        <w:t>: (</w:t>
      </w:r>
      <w:proofErr w:type="spellStart"/>
      <w:r>
        <w:t>i,j</w:t>
      </w:r>
      <w:proofErr w:type="spellEnd"/>
      <w:r>
        <w:t xml:space="preserve">) </w:t>
      </w:r>
      <w:r>
        <w:sym w:font="Wingdings" w:char="F0E0"/>
      </w:r>
      <w:r w:rsidR="00AF1BA1">
        <w:t xml:space="preserve"> (n-1</w:t>
      </w:r>
      <w:r>
        <w:t>-j,i).</w:t>
      </w:r>
    </w:p>
    <w:p w:rsidR="00D84380" w:rsidRDefault="00D35078" w:rsidP="00D84380">
      <w:pPr>
        <w:pStyle w:val="Prrafodelista"/>
        <w:numPr>
          <w:ilvl w:val="0"/>
          <w:numId w:val="12"/>
        </w:numPr>
      </w:pPr>
      <w:r>
        <w:t>Utilizar un “</w:t>
      </w:r>
      <w:proofErr w:type="spellStart"/>
      <w:r>
        <w:t>array</w:t>
      </w:r>
      <w:proofErr w:type="spellEnd"/>
      <w:r>
        <w:t>” auxiliar para realizar la operación de giro (ya que al sobre-escribirla se perderían algunos valores originales necesarios para calcular otros valores del “</w:t>
      </w:r>
      <w:proofErr w:type="spellStart"/>
      <w:r>
        <w:t>array</w:t>
      </w:r>
      <w:proofErr w:type="spellEnd"/>
      <w:r>
        <w:t>” girado), y al finalizarla se copia al “</w:t>
      </w:r>
      <w:proofErr w:type="spellStart"/>
      <w:r>
        <w:t>array</w:t>
      </w:r>
      <w:proofErr w:type="spellEnd"/>
      <w:r>
        <w:t>” original.</w:t>
      </w:r>
    </w:p>
    <w:p w:rsidR="00AF1BA1" w:rsidRDefault="00AF1BA1" w:rsidP="00D84380">
      <w:pPr>
        <w:pStyle w:val="Prrafodelista"/>
        <w:numPr>
          <w:ilvl w:val="0"/>
          <w:numId w:val="12"/>
        </w:numPr>
      </w:pPr>
      <w:r>
        <w:t>Nota: hay que tener en cuenta que el sistema de coordenadas cartesianas discreto que estamos utilizando, la columna es el primer índice y la fila es el segundo índice.</w:t>
      </w:r>
    </w:p>
    <w:tbl>
      <w:tblPr>
        <w:tblStyle w:val="Tablaconcuadrcula"/>
        <w:tblW w:w="0" w:type="auto"/>
        <w:tblLook w:val="04A0"/>
      </w:tblPr>
      <w:tblGrid>
        <w:gridCol w:w="6062"/>
        <w:gridCol w:w="4544"/>
      </w:tblGrid>
      <w:tr w:rsidR="000D7CDF" w:rsidRPr="003C2469" w:rsidTr="002742EA">
        <w:tc>
          <w:tcPr>
            <w:tcW w:w="6062" w:type="dxa"/>
          </w:tcPr>
          <w:p w:rsidR="000D7CDF" w:rsidRPr="003C2469" w:rsidRDefault="000D7CDF" w:rsidP="000F7E66">
            <w:pPr>
              <w:jc w:val="center"/>
              <w:rPr>
                <w:b/>
              </w:rPr>
            </w:pPr>
            <w:proofErr w:type="spellStart"/>
            <w:r w:rsidRPr="003C2469">
              <w:rPr>
                <w:b/>
              </w:rPr>
              <w:t>Pseudo</w:t>
            </w:r>
            <w:proofErr w:type="spellEnd"/>
            <w:r w:rsidRPr="003C2469">
              <w:rPr>
                <w:b/>
              </w:rPr>
              <w:t>-código</w:t>
            </w:r>
          </w:p>
        </w:tc>
        <w:tc>
          <w:tcPr>
            <w:tcW w:w="4544" w:type="dxa"/>
          </w:tcPr>
          <w:p w:rsidR="000D7CDF" w:rsidRPr="003C2469" w:rsidRDefault="000D7CDF" w:rsidP="000F7E66">
            <w:pPr>
              <w:jc w:val="center"/>
              <w:rPr>
                <w:b/>
              </w:rPr>
            </w:pPr>
            <w:r w:rsidRPr="003C2469">
              <w:rPr>
                <w:b/>
              </w:rPr>
              <w:t>Sintaxis de C</w:t>
            </w:r>
          </w:p>
        </w:tc>
      </w:tr>
      <w:tr w:rsidR="000D7CDF" w:rsidTr="002742EA">
        <w:tc>
          <w:tcPr>
            <w:tcW w:w="6062" w:type="dxa"/>
          </w:tcPr>
          <w:p w:rsidR="002742EA" w:rsidRDefault="002742EA" w:rsidP="002742EA">
            <w:r>
              <w:t xml:space="preserve">Procedimiento </w:t>
            </w:r>
            <w:proofErr w:type="spellStart"/>
            <w:r>
              <w:t>girarCara</w:t>
            </w:r>
            <w:proofErr w:type="spellEnd"/>
            <w:r>
              <w:t xml:space="preserve">(m: </w:t>
            </w:r>
            <w:proofErr w:type="spellStart"/>
            <w:r>
              <w:t>tmatriz</w:t>
            </w:r>
            <w:proofErr w:type="spellEnd"/>
            <w:r>
              <w:t xml:space="preserve"> m (E/S), n: entero (E))</w:t>
            </w:r>
          </w:p>
          <w:p w:rsidR="002742EA" w:rsidRPr="00F95010" w:rsidRDefault="002742EA" w:rsidP="002742EA">
            <w:r>
              <w:t>Var</w:t>
            </w:r>
            <w:r>
              <w:tab/>
            </w:r>
            <w:proofErr w:type="spellStart"/>
            <w:r>
              <w:t>aux</w:t>
            </w:r>
            <w:proofErr w:type="spellEnd"/>
            <w:r>
              <w:t xml:space="preserve">: </w:t>
            </w:r>
            <w:proofErr w:type="spellStart"/>
            <w:r w:rsidRPr="00F95010">
              <w:t>tmatriz</w:t>
            </w:r>
            <w:proofErr w:type="spellEnd"/>
          </w:p>
          <w:p w:rsidR="002742EA" w:rsidRPr="00F95010" w:rsidRDefault="002742EA" w:rsidP="002742EA">
            <w:r w:rsidRPr="00F95010">
              <w:tab/>
            </w:r>
            <w:proofErr w:type="spellStart"/>
            <w:r w:rsidRPr="00F95010">
              <w:t>i,j</w:t>
            </w:r>
            <w:proofErr w:type="spellEnd"/>
            <w:r w:rsidRPr="00F95010">
              <w:t>: entero</w:t>
            </w:r>
          </w:p>
          <w:p w:rsidR="002742EA" w:rsidRPr="002742EA" w:rsidRDefault="002742EA" w:rsidP="002742EA">
            <w:r w:rsidRPr="002742EA">
              <w:t>Inicio</w:t>
            </w:r>
            <w:r w:rsidRPr="002742EA">
              <w:tab/>
              <w:t xml:space="preserve">Desde i=0  Hasta n-1   </w:t>
            </w:r>
            <w:r>
              <w:t>Hacer</w:t>
            </w:r>
          </w:p>
          <w:p w:rsidR="002742EA" w:rsidRPr="002742EA" w:rsidRDefault="002742EA" w:rsidP="002742EA">
            <w:r w:rsidRPr="002742EA">
              <w:tab/>
            </w:r>
            <w:r w:rsidRPr="002742EA">
              <w:tab/>
            </w:r>
            <w:r>
              <w:t xml:space="preserve">Desde </w:t>
            </w:r>
            <w:r w:rsidRPr="002742EA">
              <w:t>j=0  Hasta n-1  Hacer</w:t>
            </w:r>
          </w:p>
          <w:p w:rsidR="002742EA" w:rsidRDefault="002742EA" w:rsidP="002742EA">
            <w:r w:rsidRPr="002742EA">
              <w:tab/>
            </w:r>
            <w:r w:rsidRPr="002742EA">
              <w:tab/>
            </w:r>
            <w:r w:rsidRPr="002742EA">
              <w:tab/>
            </w:r>
            <w:proofErr w:type="spellStart"/>
            <w:r w:rsidRPr="002742EA">
              <w:t>aux</w:t>
            </w:r>
            <w:proofErr w:type="spellEnd"/>
            <w:r w:rsidRPr="002742EA">
              <w:t>[i][j]</w:t>
            </w:r>
            <w:ins w:id="2622" w:author="José Rafael García Lázaro" w:date="2017-06-02T12:06:00Z">
              <w:r>
                <w:sym w:font="Wingdings" w:char="F0DF"/>
              </w:r>
            </w:ins>
            <w:r>
              <w:t>m[j][n-1-i]</w:t>
            </w:r>
          </w:p>
          <w:p w:rsidR="002742EA" w:rsidRDefault="002742EA" w:rsidP="002742EA">
            <w:pPr>
              <w:ind w:left="1416"/>
            </w:pPr>
            <w:proofErr w:type="spellStart"/>
            <w:r>
              <w:t>Fin_desde</w:t>
            </w:r>
            <w:proofErr w:type="spellEnd"/>
          </w:p>
          <w:p w:rsidR="002742EA" w:rsidRPr="00F95010" w:rsidRDefault="002742EA" w:rsidP="002742EA">
            <w:pPr>
              <w:ind w:left="708"/>
            </w:pPr>
            <w:proofErr w:type="spellStart"/>
            <w:r w:rsidRPr="00F95010">
              <w:t>Fin_desde</w:t>
            </w:r>
            <w:proofErr w:type="spellEnd"/>
          </w:p>
          <w:p w:rsidR="002742EA" w:rsidRPr="002742EA" w:rsidRDefault="002742EA" w:rsidP="002742EA">
            <w:r w:rsidRPr="00F95010">
              <w:tab/>
            </w:r>
            <w:r w:rsidRPr="002742EA">
              <w:t xml:space="preserve">Desde i=0  Hasta n-1   </w:t>
            </w:r>
            <w:r>
              <w:t>Hacer</w:t>
            </w:r>
          </w:p>
          <w:p w:rsidR="002742EA" w:rsidRPr="002742EA" w:rsidRDefault="002742EA" w:rsidP="002742EA">
            <w:r w:rsidRPr="002742EA">
              <w:tab/>
            </w:r>
            <w:r w:rsidRPr="002742EA">
              <w:tab/>
            </w:r>
            <w:r>
              <w:t xml:space="preserve">Desde </w:t>
            </w:r>
            <w:r w:rsidRPr="002742EA">
              <w:t>j=0  Hasta n-1  Hacer</w:t>
            </w:r>
          </w:p>
          <w:p w:rsidR="002742EA" w:rsidRDefault="002742EA" w:rsidP="002742EA">
            <w:r w:rsidRPr="002742EA">
              <w:tab/>
            </w:r>
            <w:r w:rsidRPr="002742EA">
              <w:tab/>
            </w:r>
            <w:r w:rsidRPr="002742EA">
              <w:tab/>
              <w:t>m[i][j]</w:t>
            </w:r>
            <w:ins w:id="2623" w:author="José Rafael García Lázaro" w:date="2017-06-02T12:06:00Z">
              <w:r>
                <w:sym w:font="Wingdings" w:char="F0DF"/>
              </w:r>
            </w:ins>
            <w:proofErr w:type="spellStart"/>
            <w:r>
              <w:t>aux</w:t>
            </w:r>
            <w:proofErr w:type="spellEnd"/>
            <w:r>
              <w:t>[i][j]</w:t>
            </w:r>
          </w:p>
          <w:p w:rsidR="00AF1BA1" w:rsidRDefault="00AF1BA1" w:rsidP="00AF1BA1">
            <w:pPr>
              <w:ind w:left="1416"/>
            </w:pPr>
            <w:proofErr w:type="spellStart"/>
            <w:r>
              <w:t>Fin_desde</w:t>
            </w:r>
            <w:proofErr w:type="spellEnd"/>
          </w:p>
          <w:p w:rsidR="00AF1BA1" w:rsidRPr="00F95010" w:rsidRDefault="00AF1BA1" w:rsidP="00AF1BA1">
            <w:pPr>
              <w:ind w:left="708"/>
            </w:pPr>
            <w:proofErr w:type="spellStart"/>
            <w:r w:rsidRPr="00F95010">
              <w:t>Fin_desde</w:t>
            </w:r>
            <w:proofErr w:type="spellEnd"/>
          </w:p>
          <w:p w:rsidR="00F0044F" w:rsidRPr="00FB6EF4" w:rsidRDefault="00FB6EF4" w:rsidP="002742EA">
            <w:proofErr w:type="spellStart"/>
            <w:r>
              <w:t>Fin_procedimiento</w:t>
            </w:r>
            <w:proofErr w:type="spellEnd"/>
          </w:p>
        </w:tc>
        <w:tc>
          <w:tcPr>
            <w:tcW w:w="4544" w:type="dxa"/>
          </w:tcPr>
          <w:p w:rsidR="002742EA" w:rsidRDefault="002742EA" w:rsidP="002742EA">
            <w:proofErr w:type="spellStart"/>
            <w:r>
              <w:t>void</w:t>
            </w:r>
            <w:proofErr w:type="spellEnd"/>
            <w:r>
              <w:t xml:space="preserve"> </w:t>
            </w:r>
            <w:proofErr w:type="spellStart"/>
            <w:r>
              <w:t>girarCara</w:t>
            </w:r>
            <w:proofErr w:type="spellEnd"/>
            <w:r>
              <w:t>(</w:t>
            </w:r>
            <w:proofErr w:type="spellStart"/>
            <w:r>
              <w:t>tmatriz</w:t>
            </w:r>
            <w:proofErr w:type="spellEnd"/>
            <w:r>
              <w:t xml:space="preserve"> </w:t>
            </w:r>
            <w:proofErr w:type="spellStart"/>
            <w:r>
              <w:t>m,int</w:t>
            </w:r>
            <w:proofErr w:type="spellEnd"/>
            <w:r>
              <w:t xml:space="preserve"> n){</w:t>
            </w:r>
          </w:p>
          <w:p w:rsidR="002742EA" w:rsidRPr="002742EA" w:rsidRDefault="002742EA" w:rsidP="002742EA">
            <w:pPr>
              <w:rPr>
                <w:lang w:val="en-US"/>
              </w:rPr>
            </w:pPr>
            <w:r>
              <w:tab/>
            </w:r>
            <w:proofErr w:type="spellStart"/>
            <w:r w:rsidRPr="002742EA">
              <w:rPr>
                <w:lang w:val="en-US"/>
              </w:rPr>
              <w:t>tmatriz</w:t>
            </w:r>
            <w:proofErr w:type="spellEnd"/>
            <w:r w:rsidRPr="002742EA">
              <w:rPr>
                <w:lang w:val="en-US"/>
              </w:rPr>
              <w:t xml:space="preserve"> aux;</w:t>
            </w:r>
          </w:p>
          <w:p w:rsidR="002742EA" w:rsidRPr="002742EA" w:rsidRDefault="002742EA" w:rsidP="002742EA">
            <w:pPr>
              <w:rPr>
                <w:lang w:val="en-US"/>
              </w:rPr>
            </w:pPr>
            <w:r w:rsidRPr="002742EA">
              <w:rPr>
                <w:lang w:val="en-US"/>
              </w:rPr>
              <w:tab/>
            </w:r>
            <w:proofErr w:type="spellStart"/>
            <w:r w:rsidRPr="002742EA">
              <w:rPr>
                <w:lang w:val="en-US"/>
              </w:rPr>
              <w:t>int</w:t>
            </w:r>
            <w:proofErr w:type="spellEnd"/>
            <w:r w:rsidRPr="002742EA">
              <w:rPr>
                <w:lang w:val="en-US"/>
              </w:rPr>
              <w:t xml:space="preserve"> </w:t>
            </w:r>
            <w:proofErr w:type="spellStart"/>
            <w:r w:rsidRPr="002742EA">
              <w:rPr>
                <w:lang w:val="en-US"/>
              </w:rPr>
              <w:t>i,j</w:t>
            </w:r>
            <w:proofErr w:type="spellEnd"/>
            <w:r w:rsidRPr="002742EA">
              <w:rPr>
                <w:lang w:val="en-US"/>
              </w:rPr>
              <w:t>;</w:t>
            </w:r>
          </w:p>
          <w:p w:rsidR="002742EA" w:rsidRPr="002742EA" w:rsidRDefault="002742EA" w:rsidP="002742EA">
            <w:pPr>
              <w:rPr>
                <w:lang w:val="en-US"/>
              </w:rPr>
            </w:pPr>
            <w:r w:rsidRPr="002742EA">
              <w:rPr>
                <w:lang w:val="en-US"/>
              </w:rPr>
              <w:tab/>
              <w:t>for(</w:t>
            </w:r>
            <w:proofErr w:type="spellStart"/>
            <w:r w:rsidRPr="002742EA">
              <w:rPr>
                <w:lang w:val="en-US"/>
              </w:rPr>
              <w:t>i</w:t>
            </w:r>
            <w:proofErr w:type="spellEnd"/>
            <w:r w:rsidRPr="002742EA">
              <w:rPr>
                <w:lang w:val="en-US"/>
              </w:rPr>
              <w:t>=0;i&lt;n;++</w:t>
            </w:r>
            <w:proofErr w:type="spellStart"/>
            <w:r w:rsidRPr="002742EA">
              <w:rPr>
                <w:lang w:val="en-US"/>
              </w:rPr>
              <w:t>i</w:t>
            </w:r>
            <w:proofErr w:type="spellEnd"/>
            <w:r w:rsidRPr="002742EA">
              <w:rPr>
                <w:lang w:val="en-US"/>
              </w:rPr>
              <w:t>)</w:t>
            </w:r>
          </w:p>
          <w:p w:rsidR="002742EA" w:rsidRPr="002742EA" w:rsidRDefault="002742EA" w:rsidP="002742EA">
            <w:pPr>
              <w:rPr>
                <w:lang w:val="en-US"/>
              </w:rPr>
            </w:pPr>
            <w:r w:rsidRPr="002742EA">
              <w:rPr>
                <w:lang w:val="en-US"/>
              </w:rPr>
              <w:tab/>
            </w:r>
            <w:r w:rsidRPr="002742EA">
              <w:rPr>
                <w:lang w:val="en-US"/>
              </w:rPr>
              <w:tab/>
              <w:t>for(j=0;j&lt;n;++j)</w:t>
            </w:r>
          </w:p>
          <w:p w:rsidR="002742EA" w:rsidRPr="002742EA" w:rsidRDefault="002742EA" w:rsidP="002742EA">
            <w:pPr>
              <w:rPr>
                <w:lang w:val="en-US"/>
              </w:rPr>
            </w:pPr>
            <w:r w:rsidRPr="002742EA">
              <w:rPr>
                <w:lang w:val="en-US"/>
              </w:rPr>
              <w:tab/>
            </w:r>
            <w:r w:rsidRPr="002742EA">
              <w:rPr>
                <w:lang w:val="en-US"/>
              </w:rPr>
              <w:tab/>
            </w:r>
            <w:r w:rsidRPr="002742EA">
              <w:rPr>
                <w:lang w:val="en-US"/>
              </w:rPr>
              <w:tab/>
              <w:t>aux[</w:t>
            </w:r>
            <w:proofErr w:type="spellStart"/>
            <w:r w:rsidRPr="002742EA">
              <w:rPr>
                <w:lang w:val="en-US"/>
              </w:rPr>
              <w:t>i</w:t>
            </w:r>
            <w:proofErr w:type="spellEnd"/>
            <w:r w:rsidRPr="002742EA">
              <w:rPr>
                <w:lang w:val="en-US"/>
              </w:rPr>
              <w:t>][j]=m[j][n-1-i];</w:t>
            </w:r>
          </w:p>
          <w:p w:rsidR="002742EA" w:rsidRPr="002742EA" w:rsidRDefault="002742EA" w:rsidP="002742EA">
            <w:pPr>
              <w:rPr>
                <w:lang w:val="en-US"/>
              </w:rPr>
            </w:pPr>
            <w:r w:rsidRPr="002742EA">
              <w:rPr>
                <w:lang w:val="en-US"/>
              </w:rPr>
              <w:tab/>
              <w:t>for(</w:t>
            </w:r>
            <w:proofErr w:type="spellStart"/>
            <w:r w:rsidRPr="002742EA">
              <w:rPr>
                <w:lang w:val="en-US"/>
              </w:rPr>
              <w:t>i</w:t>
            </w:r>
            <w:proofErr w:type="spellEnd"/>
            <w:r w:rsidRPr="002742EA">
              <w:rPr>
                <w:lang w:val="en-US"/>
              </w:rPr>
              <w:t>=0;i&lt;n;++</w:t>
            </w:r>
            <w:proofErr w:type="spellStart"/>
            <w:r w:rsidRPr="002742EA">
              <w:rPr>
                <w:lang w:val="en-US"/>
              </w:rPr>
              <w:t>i</w:t>
            </w:r>
            <w:proofErr w:type="spellEnd"/>
            <w:r w:rsidRPr="002742EA">
              <w:rPr>
                <w:lang w:val="en-US"/>
              </w:rPr>
              <w:t>)</w:t>
            </w:r>
          </w:p>
          <w:p w:rsidR="002742EA" w:rsidRPr="002742EA" w:rsidRDefault="002742EA" w:rsidP="002742EA">
            <w:pPr>
              <w:rPr>
                <w:lang w:val="en-US"/>
              </w:rPr>
            </w:pPr>
            <w:r w:rsidRPr="002742EA">
              <w:rPr>
                <w:lang w:val="en-US"/>
              </w:rPr>
              <w:tab/>
            </w:r>
            <w:r w:rsidRPr="002742EA">
              <w:rPr>
                <w:lang w:val="en-US"/>
              </w:rPr>
              <w:tab/>
              <w:t>for(j=0;j&lt;n;++j)</w:t>
            </w:r>
          </w:p>
          <w:p w:rsidR="002742EA" w:rsidRPr="002742EA" w:rsidRDefault="002742EA" w:rsidP="002742EA">
            <w:pPr>
              <w:rPr>
                <w:lang w:val="en-US"/>
              </w:rPr>
            </w:pPr>
            <w:r w:rsidRPr="002742EA">
              <w:rPr>
                <w:lang w:val="en-US"/>
              </w:rPr>
              <w:tab/>
            </w:r>
            <w:r w:rsidRPr="002742EA">
              <w:rPr>
                <w:lang w:val="en-US"/>
              </w:rPr>
              <w:tab/>
            </w:r>
            <w:r w:rsidRPr="002742EA">
              <w:rPr>
                <w:lang w:val="en-US"/>
              </w:rPr>
              <w:tab/>
              <w:t>m[</w:t>
            </w:r>
            <w:proofErr w:type="spellStart"/>
            <w:r w:rsidRPr="002742EA">
              <w:rPr>
                <w:lang w:val="en-US"/>
              </w:rPr>
              <w:t>i</w:t>
            </w:r>
            <w:proofErr w:type="spellEnd"/>
            <w:r w:rsidRPr="002742EA">
              <w:rPr>
                <w:lang w:val="en-US"/>
              </w:rPr>
              <w:t>][j]=aux[</w:t>
            </w:r>
            <w:proofErr w:type="spellStart"/>
            <w:r w:rsidRPr="002742EA">
              <w:rPr>
                <w:lang w:val="en-US"/>
              </w:rPr>
              <w:t>i</w:t>
            </w:r>
            <w:proofErr w:type="spellEnd"/>
            <w:r w:rsidRPr="002742EA">
              <w:rPr>
                <w:lang w:val="en-US"/>
              </w:rPr>
              <w:t>][j];</w:t>
            </w:r>
          </w:p>
          <w:p w:rsidR="000D7CDF" w:rsidRPr="00611810" w:rsidRDefault="002742EA" w:rsidP="002742EA">
            <w:pPr>
              <w:rPr>
                <w:lang w:val="en-US"/>
              </w:rPr>
            </w:pPr>
            <w:r>
              <w:t>}</w:t>
            </w:r>
          </w:p>
        </w:tc>
      </w:tr>
    </w:tbl>
    <w:p w:rsidR="000D7CDF" w:rsidRDefault="000D7CDF"/>
    <w:p w:rsidR="000D7CDF" w:rsidRPr="00B328B9" w:rsidRDefault="00C82062" w:rsidP="000D7CDF">
      <w:pPr>
        <w:contextualSpacing/>
        <w:rPr>
          <w:b/>
          <w:u w:val="single"/>
        </w:rPr>
      </w:pPr>
      <w:proofErr w:type="spellStart"/>
      <w:r w:rsidRPr="00C82062">
        <w:rPr>
          <w:b/>
          <w:u w:val="single"/>
        </w:rPr>
        <w:t>imprimir</w:t>
      </w:r>
      <w:r w:rsidR="004D5252">
        <w:rPr>
          <w:b/>
          <w:u w:val="single"/>
        </w:rPr>
        <w:t>Cubo</w:t>
      </w:r>
      <w:proofErr w:type="spellEnd"/>
    </w:p>
    <w:p w:rsidR="000D7CDF" w:rsidRDefault="000D7CDF" w:rsidP="0074289D"/>
    <w:p w:rsidR="008A5773" w:rsidRDefault="008A5773" w:rsidP="008A5773">
      <w:pPr>
        <w:spacing w:before="100" w:beforeAutospacing="1" w:after="100" w:afterAutospacing="1"/>
        <w:contextualSpacing/>
        <w:jc w:val="both"/>
      </w:pPr>
      <w:r>
        <w:t>Vamos a plantear inicialmente la impresión de las 6 caras del cubo de forma separada. Cada cara del cubo está representada por un "</w:t>
      </w:r>
      <w:proofErr w:type="spellStart"/>
      <w:r>
        <w:t>array</w:t>
      </w:r>
      <w:proofErr w:type="spellEnd"/>
      <w:r>
        <w:t xml:space="preserve">" bidimensional de caracteres </w:t>
      </w:r>
      <w:r>
        <w:sym w:font="Wingdings" w:char="F0E0"/>
      </w:r>
      <w:r>
        <w:t xml:space="preserve"> recorrido secuencial doble controlado por dos contadores de iteraciones i y j que se vinculan con los índices correspondientes del "</w:t>
      </w:r>
      <w:proofErr w:type="spellStart"/>
      <w:r>
        <w:t>array</w:t>
      </w:r>
      <w:proofErr w:type="spellEnd"/>
      <w:r>
        <w:t xml:space="preserve">". Tan solo hay que tener en cuenta el significado de los índices en función de la cara </w:t>
      </w:r>
      <w:r w:rsidR="002D2E0F">
        <w:t>y del punto de vista</w:t>
      </w:r>
      <w:r>
        <w:t>.</w:t>
      </w:r>
    </w:p>
    <w:p w:rsidR="008A5773" w:rsidRDefault="008A5773" w:rsidP="008A5773">
      <w:pPr>
        <w:spacing w:before="100" w:beforeAutospacing="1" w:after="100" w:afterAutospacing="1"/>
        <w:contextualSpacing/>
        <w:jc w:val="both"/>
      </w:pPr>
    </w:p>
    <w:p w:rsidR="008A5773" w:rsidRDefault="008A5773" w:rsidP="008A5773">
      <w:pPr>
        <w:spacing w:before="100" w:beforeAutospacing="1" w:after="100" w:afterAutospacing="1"/>
        <w:contextualSpacing/>
        <w:jc w:val="both"/>
      </w:pPr>
      <w:r>
        <w:rPr>
          <w:noProof/>
        </w:rPr>
        <w:lastRenderedPageBreak/>
        <w:drawing>
          <wp:inline distT="0" distB="0" distL="0" distR="0">
            <wp:extent cx="6644005" cy="3361690"/>
            <wp:effectExtent l="1905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6644005" cy="3361690"/>
                    </a:xfrm>
                    <a:prstGeom prst="rect">
                      <a:avLst/>
                    </a:prstGeom>
                    <a:noFill/>
                    <a:ln w="9525">
                      <a:noFill/>
                      <a:miter lim="800000"/>
                      <a:headEnd/>
                      <a:tailEnd/>
                    </a:ln>
                  </pic:spPr>
                </pic:pic>
              </a:graphicData>
            </a:graphic>
          </wp:inline>
        </w:drawing>
      </w:r>
    </w:p>
    <w:p w:rsidR="00C37CBD" w:rsidRDefault="00C37CBD" w:rsidP="008A5773">
      <w:pPr>
        <w:spacing w:before="100" w:beforeAutospacing="1" w:after="100" w:afterAutospacing="1"/>
        <w:contextualSpacing/>
        <w:jc w:val="both"/>
      </w:pPr>
    </w:p>
    <w:p w:rsidR="00BB52C1" w:rsidRDefault="00C37CBD" w:rsidP="008A5773">
      <w:pPr>
        <w:spacing w:before="100" w:beforeAutospacing="1" w:after="100" w:afterAutospacing="1"/>
        <w:contextualSpacing/>
        <w:jc w:val="both"/>
      </w:pPr>
      <w:r>
        <w:t>Empezaremos por las caras X</w:t>
      </w:r>
      <w:r w:rsidRPr="00C37CBD">
        <w:rPr>
          <w:vertAlign w:val="superscript"/>
        </w:rPr>
        <w:t>+</w:t>
      </w:r>
      <w:r>
        <w:t xml:space="preserve"> y X</w:t>
      </w:r>
      <w:r w:rsidRPr="00C37CBD">
        <w:rPr>
          <w:vertAlign w:val="superscript"/>
        </w:rPr>
        <w:t>-</w:t>
      </w:r>
      <w:r>
        <w:t xml:space="preserve"> que son las más sencillas de imprimir, ya que se presentan en forma cuadrada. Hay que tener en cuenta el segundo índice</w:t>
      </w:r>
      <w:r w:rsidR="00B72A6C">
        <w:t xml:space="preserve"> </w:t>
      </w:r>
      <w:r w:rsidR="00B72A6C" w:rsidRPr="00B72A6C">
        <w:rPr>
          <w:b/>
        </w:rPr>
        <w:t>i</w:t>
      </w:r>
      <w:r>
        <w:t xml:space="preserve"> representa la fila (de abajo hacia arriba) y el </w:t>
      </w:r>
      <w:r w:rsidR="00B72A6C">
        <w:t>primer</w:t>
      </w:r>
      <w:r>
        <w:t xml:space="preserve"> índice </w:t>
      </w:r>
      <w:r w:rsidR="00B72A6C" w:rsidRPr="00B72A6C">
        <w:rPr>
          <w:b/>
        </w:rPr>
        <w:t>j</w:t>
      </w:r>
      <w:r w:rsidR="00B72A6C">
        <w:t xml:space="preserve"> </w:t>
      </w:r>
      <w:r>
        <w:t>representa la columna (izquierda a derecha)</w:t>
      </w:r>
      <w:r w:rsidR="00B72A6C">
        <w:t>:</w:t>
      </w:r>
    </w:p>
    <w:p w:rsidR="00B72A6C" w:rsidRDefault="00B72A6C" w:rsidP="008A5773">
      <w:pPr>
        <w:spacing w:before="100" w:beforeAutospacing="1" w:after="100" w:afterAutospacing="1"/>
        <w:contextualSpacing/>
        <w:jc w:val="both"/>
      </w:pPr>
    </w:p>
    <w:tbl>
      <w:tblPr>
        <w:tblStyle w:val="Tablaconcuadrcula"/>
        <w:tblW w:w="0" w:type="auto"/>
        <w:tblLook w:val="04A0"/>
      </w:tblPr>
      <w:tblGrid>
        <w:gridCol w:w="5303"/>
        <w:gridCol w:w="5303"/>
      </w:tblGrid>
      <w:tr w:rsidR="00C37CBD" w:rsidTr="00C37CBD">
        <w:tc>
          <w:tcPr>
            <w:tcW w:w="5303" w:type="dxa"/>
          </w:tcPr>
          <w:p w:rsidR="00C37CBD" w:rsidRDefault="00C37CBD" w:rsidP="00C37CBD">
            <w:pPr>
              <w:contextualSpacing/>
              <w:jc w:val="center"/>
              <w:rPr>
                <w:vertAlign w:val="superscript"/>
              </w:rPr>
            </w:pPr>
            <w:r>
              <w:t>Cara X</w:t>
            </w:r>
            <w:r>
              <w:rPr>
                <w:vertAlign w:val="superscript"/>
              </w:rPr>
              <w:t>-</w:t>
            </w:r>
          </w:p>
          <w:p w:rsidR="00BB52C1" w:rsidRDefault="00BB52C1" w:rsidP="00C37CBD">
            <w:pPr>
              <w:contextualSpacing/>
              <w:jc w:val="center"/>
            </w:pPr>
            <w:r>
              <w:object w:dxaOrig="2840" w:dyaOrig="1540">
                <v:shape id="_x0000_i1033" type="#_x0000_t75" style="width:106.15pt;height:57.85pt" o:ole="">
                  <v:imagedata r:id="rId23" o:title=""/>
                </v:shape>
                <o:OLEObject Type="Embed" ProgID="PBrush" ShapeID="_x0000_i1033" DrawAspect="Content" ObjectID="_1558103980" r:id="rId24"/>
              </w:object>
            </w:r>
          </w:p>
        </w:tc>
        <w:tc>
          <w:tcPr>
            <w:tcW w:w="5303" w:type="dxa"/>
          </w:tcPr>
          <w:p w:rsidR="00C37CBD" w:rsidRDefault="00C37CBD" w:rsidP="00C37CBD">
            <w:pPr>
              <w:contextualSpacing/>
              <w:jc w:val="center"/>
              <w:rPr>
                <w:vertAlign w:val="superscript"/>
              </w:rPr>
            </w:pPr>
            <w:r>
              <w:t>Cara X</w:t>
            </w:r>
            <w:r>
              <w:rPr>
                <w:vertAlign w:val="superscript"/>
              </w:rPr>
              <w:t>+</w:t>
            </w:r>
          </w:p>
          <w:p w:rsidR="00BB52C1" w:rsidRDefault="00BB52C1" w:rsidP="00C37CBD">
            <w:pPr>
              <w:contextualSpacing/>
              <w:jc w:val="center"/>
            </w:pPr>
            <w:r>
              <w:object w:dxaOrig="3090" w:dyaOrig="1540">
                <v:shape id="_x0000_i1034" type="#_x0000_t75" style="width:108.2pt;height:54.1pt" o:ole="">
                  <v:imagedata r:id="rId25" o:title=""/>
                </v:shape>
                <o:OLEObject Type="Embed" ProgID="PBrush" ShapeID="_x0000_i1034" DrawAspect="Content" ObjectID="_1558103981" r:id="rId26"/>
              </w:object>
            </w:r>
          </w:p>
        </w:tc>
      </w:tr>
      <w:tr w:rsidR="00C37CBD" w:rsidTr="00C37CBD">
        <w:tc>
          <w:tcPr>
            <w:tcW w:w="5303" w:type="dxa"/>
          </w:tcPr>
          <w:p w:rsidR="00C37CBD" w:rsidRPr="00C81894" w:rsidRDefault="00C37CBD" w:rsidP="00C37CBD">
            <w:r w:rsidRPr="00C81894">
              <w:t>Desde i=0  Hasta cr.n-1 Hacer</w:t>
            </w:r>
          </w:p>
          <w:p w:rsidR="00C37CBD" w:rsidRDefault="00B72A6C" w:rsidP="00B72A6C">
            <w:r>
              <w:tab/>
            </w:r>
            <w:r w:rsidR="00C37CBD">
              <w:t>Escribir("|")</w:t>
            </w:r>
          </w:p>
          <w:p w:rsidR="00C37CBD" w:rsidRPr="00C81894" w:rsidRDefault="00B72A6C" w:rsidP="00B72A6C">
            <w:r>
              <w:tab/>
            </w:r>
            <w:r w:rsidR="00C37CBD" w:rsidRPr="00C81894">
              <w:t>Desde j=0  Hasta cr.n-1</w:t>
            </w:r>
            <w:r w:rsidR="00C37CBD">
              <w:t xml:space="preserve"> Hacer</w:t>
            </w:r>
          </w:p>
          <w:p w:rsidR="00B72A6C" w:rsidRDefault="00B72A6C" w:rsidP="00B72A6C">
            <w:r>
              <w:tab/>
            </w:r>
            <w:r>
              <w:tab/>
            </w:r>
            <w:r w:rsidR="00C37CBD">
              <w:t>Escribir(</w:t>
            </w:r>
            <w:proofErr w:type="spellStart"/>
            <w:r>
              <w:t>cr.m</w:t>
            </w:r>
            <w:proofErr w:type="spellEnd"/>
            <w:r>
              <w:t>[3][j][cr.</w:t>
            </w:r>
            <w:r w:rsidR="00C37CBD" w:rsidRPr="004D5252">
              <w:t>n-1-i])</w:t>
            </w:r>
          </w:p>
          <w:p w:rsidR="00C37CBD" w:rsidRPr="004D5252" w:rsidRDefault="00C37CBD" w:rsidP="00B72A6C">
            <w:pPr>
              <w:ind w:left="708"/>
            </w:pPr>
            <w:proofErr w:type="spellStart"/>
            <w:r>
              <w:t>Fin_desde</w:t>
            </w:r>
            <w:proofErr w:type="spellEnd"/>
          </w:p>
          <w:p w:rsidR="00C37CBD" w:rsidRDefault="00B72A6C" w:rsidP="00B72A6C">
            <w:r>
              <w:tab/>
            </w:r>
            <w:r w:rsidR="00C37CBD">
              <w:t>Escribir(" |")</w:t>
            </w:r>
          </w:p>
          <w:p w:rsidR="00C37CBD" w:rsidRPr="004D5252" w:rsidRDefault="00C37CBD" w:rsidP="00C37CBD">
            <w:r w:rsidRPr="004D5252">
              <w:tab/>
            </w:r>
            <w:r>
              <w:t>Escribir("\n")</w:t>
            </w:r>
          </w:p>
          <w:p w:rsidR="00C37CBD" w:rsidRDefault="00C37CBD" w:rsidP="00C37CBD">
            <w:proofErr w:type="spellStart"/>
            <w:r w:rsidRPr="00407563">
              <w:t>Fin_mientras</w:t>
            </w:r>
            <w:proofErr w:type="spellEnd"/>
          </w:p>
        </w:tc>
        <w:tc>
          <w:tcPr>
            <w:tcW w:w="5303" w:type="dxa"/>
          </w:tcPr>
          <w:p w:rsidR="00B72A6C" w:rsidRPr="00407563" w:rsidRDefault="00B72A6C" w:rsidP="00B72A6C">
            <w:r w:rsidRPr="00407563">
              <w:t>Desde i=0  Hasta cr.n-1</w:t>
            </w:r>
            <w:r>
              <w:t xml:space="preserve"> Hacer</w:t>
            </w:r>
          </w:p>
          <w:p w:rsidR="00B72A6C" w:rsidRPr="00681629" w:rsidRDefault="00B72A6C" w:rsidP="00B72A6C">
            <w:r w:rsidRPr="00681629">
              <w:tab/>
            </w:r>
            <w:r>
              <w:t>Escribir(</w:t>
            </w:r>
            <w:r w:rsidRPr="00681629">
              <w:t>"  |")</w:t>
            </w:r>
          </w:p>
          <w:p w:rsidR="00B72A6C" w:rsidRPr="00681629" w:rsidRDefault="00B72A6C" w:rsidP="00B72A6C">
            <w:r w:rsidRPr="00681629">
              <w:tab/>
              <w:t>Desde j=0  Hasta cr.n-1  Hacer</w:t>
            </w:r>
          </w:p>
          <w:p w:rsidR="00B72A6C" w:rsidRDefault="00B72A6C" w:rsidP="00B72A6C">
            <w:r w:rsidRPr="00681629">
              <w:tab/>
            </w:r>
            <w:r w:rsidRPr="00681629">
              <w:tab/>
            </w:r>
            <w:r>
              <w:t>Escribir(</w:t>
            </w:r>
            <w:proofErr w:type="spellStart"/>
            <w:r w:rsidRPr="004D5252">
              <w:t>cr</w:t>
            </w:r>
            <w:r>
              <w:t>.</w:t>
            </w:r>
            <w:r w:rsidRPr="004D5252">
              <w:t>m</w:t>
            </w:r>
            <w:proofErr w:type="spellEnd"/>
            <w:r w:rsidRPr="004D5252">
              <w:t>[0][j][cr</w:t>
            </w:r>
            <w:r>
              <w:t>.</w:t>
            </w:r>
            <w:r w:rsidRPr="004D5252">
              <w:t>n-1-i])</w:t>
            </w:r>
          </w:p>
          <w:p w:rsidR="00B72A6C" w:rsidRPr="004D5252" w:rsidRDefault="00B72A6C" w:rsidP="00B72A6C">
            <w:pPr>
              <w:ind w:left="708"/>
            </w:pPr>
            <w:proofErr w:type="spellStart"/>
            <w:r>
              <w:t>Fin_desde</w:t>
            </w:r>
            <w:proofErr w:type="spellEnd"/>
          </w:p>
          <w:p w:rsidR="00B72A6C" w:rsidRDefault="00B72A6C" w:rsidP="00B72A6C">
            <w:r>
              <w:tab/>
              <w:t>Escribir("|")</w:t>
            </w:r>
          </w:p>
          <w:p w:rsidR="00B72A6C" w:rsidRPr="004D5252" w:rsidRDefault="00B72A6C" w:rsidP="00B72A6C">
            <w:r w:rsidRPr="004D5252">
              <w:tab/>
            </w:r>
            <w:r>
              <w:t>Escribir(</w:t>
            </w:r>
            <w:r w:rsidRPr="004D5252">
              <w:t>"\n")</w:t>
            </w:r>
          </w:p>
          <w:p w:rsidR="00C37CBD" w:rsidRDefault="00B72A6C" w:rsidP="00B72A6C">
            <w:pPr>
              <w:contextualSpacing/>
              <w:jc w:val="both"/>
            </w:pPr>
            <w:proofErr w:type="spellStart"/>
            <w:r>
              <w:t>Fin_procedimiento</w:t>
            </w:r>
            <w:proofErr w:type="spellEnd"/>
          </w:p>
        </w:tc>
      </w:tr>
    </w:tbl>
    <w:p w:rsidR="00B72A6C" w:rsidRDefault="00B72A6C" w:rsidP="008A5773">
      <w:pPr>
        <w:contextualSpacing/>
        <w:jc w:val="both"/>
      </w:pPr>
    </w:p>
    <w:p w:rsidR="008A5773" w:rsidRDefault="00B72A6C" w:rsidP="008A5773">
      <w:pPr>
        <w:contextualSpacing/>
        <w:jc w:val="both"/>
      </w:pPr>
      <w:r>
        <w:t>Continuaremos por las caras Z</w:t>
      </w:r>
      <w:r w:rsidRPr="00C37CBD">
        <w:rPr>
          <w:vertAlign w:val="superscript"/>
        </w:rPr>
        <w:t>+</w:t>
      </w:r>
      <w:r>
        <w:t xml:space="preserve"> y Z</w:t>
      </w:r>
      <w:r w:rsidRPr="00C37CBD">
        <w:rPr>
          <w:vertAlign w:val="superscript"/>
        </w:rPr>
        <w:t>-</w:t>
      </w:r>
      <w:r>
        <w:t xml:space="preserve"> que son similares a las anteriores con la excepción de los espacios en blanco que hay que situar al final/principio de cada línea respectivamente y que fácilmente se relacionan con el nº de fila (en un caso coi</w:t>
      </w:r>
      <w:r w:rsidR="002D2E0F">
        <w:t>ncide y en el otro va al revés). También hay que tener en cuenta el punto de vista desde el que se está imprimiendo la imagen</w:t>
      </w:r>
      <w:r w:rsidR="00425CB3">
        <w:t>: el primer índice (columna ó coordenada x) del "</w:t>
      </w:r>
      <w:proofErr w:type="spellStart"/>
      <w:r w:rsidR="00425CB3">
        <w:t>array</w:t>
      </w:r>
      <w:proofErr w:type="spellEnd"/>
      <w:r w:rsidR="00425CB3">
        <w:t>" pasa a ser la fila al imprimir:</w:t>
      </w:r>
    </w:p>
    <w:p w:rsidR="00B72A6C" w:rsidRDefault="00B72A6C" w:rsidP="008A5773">
      <w:pPr>
        <w:contextualSpacing/>
        <w:jc w:val="both"/>
      </w:pPr>
    </w:p>
    <w:tbl>
      <w:tblPr>
        <w:tblStyle w:val="Tablaconcuadrcula"/>
        <w:tblW w:w="0" w:type="auto"/>
        <w:tblLook w:val="04A0"/>
      </w:tblPr>
      <w:tblGrid>
        <w:gridCol w:w="5303"/>
        <w:gridCol w:w="5303"/>
      </w:tblGrid>
      <w:tr w:rsidR="00B72A6C" w:rsidTr="00D3541D">
        <w:tc>
          <w:tcPr>
            <w:tcW w:w="5303" w:type="dxa"/>
          </w:tcPr>
          <w:p w:rsidR="00B72A6C" w:rsidRDefault="00B72A6C" w:rsidP="00BB52C1">
            <w:pPr>
              <w:contextualSpacing/>
              <w:jc w:val="center"/>
              <w:rPr>
                <w:vertAlign w:val="superscript"/>
              </w:rPr>
            </w:pPr>
            <w:r>
              <w:t xml:space="preserve">Cara </w:t>
            </w:r>
            <w:r w:rsidR="00BB52C1">
              <w:t>Z</w:t>
            </w:r>
            <w:r>
              <w:rPr>
                <w:vertAlign w:val="superscript"/>
              </w:rPr>
              <w:t>-</w:t>
            </w:r>
          </w:p>
          <w:p w:rsidR="001B38B1" w:rsidRDefault="002D2E0F" w:rsidP="00BB52C1">
            <w:pPr>
              <w:contextualSpacing/>
              <w:jc w:val="center"/>
            </w:pPr>
            <w:r>
              <w:object w:dxaOrig="3150" w:dyaOrig="1550">
                <v:shape id="_x0000_i1035" type="#_x0000_t75" style="width:117.35pt;height:57.85pt" o:ole="">
                  <v:imagedata r:id="rId27" o:title=""/>
                </v:shape>
                <o:OLEObject Type="Embed" ProgID="PBrush" ShapeID="_x0000_i1035" DrawAspect="Content" ObjectID="_1558103982" r:id="rId28"/>
              </w:object>
            </w:r>
            <w:r w:rsidR="00425CB3" w:rsidRPr="00425CB3">
              <w:rPr>
                <w:noProof/>
              </w:rPr>
              <w:drawing>
                <wp:inline distT="0" distB="0" distL="0" distR="0">
                  <wp:extent cx="1164913" cy="907667"/>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1167284" cy="909514"/>
                          </a:xfrm>
                          <a:prstGeom prst="rect">
                            <a:avLst/>
                          </a:prstGeom>
                          <a:noFill/>
                          <a:ln w="9525">
                            <a:noFill/>
                            <a:miter lim="800000"/>
                            <a:headEnd/>
                            <a:tailEnd/>
                          </a:ln>
                        </pic:spPr>
                      </pic:pic>
                    </a:graphicData>
                  </a:graphic>
                </wp:inline>
              </w:drawing>
            </w:r>
          </w:p>
        </w:tc>
        <w:tc>
          <w:tcPr>
            <w:tcW w:w="5303" w:type="dxa"/>
          </w:tcPr>
          <w:p w:rsidR="00B72A6C" w:rsidRDefault="00B72A6C" w:rsidP="00BB52C1">
            <w:pPr>
              <w:contextualSpacing/>
              <w:jc w:val="center"/>
              <w:rPr>
                <w:vertAlign w:val="superscript"/>
              </w:rPr>
            </w:pPr>
            <w:r>
              <w:t xml:space="preserve">Cara </w:t>
            </w:r>
            <w:r w:rsidR="00BB52C1">
              <w:t>Z</w:t>
            </w:r>
            <w:r>
              <w:rPr>
                <w:vertAlign w:val="superscript"/>
              </w:rPr>
              <w:t>+</w:t>
            </w:r>
          </w:p>
          <w:p w:rsidR="001B38B1" w:rsidRDefault="002D2E0F" w:rsidP="00BB52C1">
            <w:pPr>
              <w:contextualSpacing/>
              <w:jc w:val="center"/>
            </w:pPr>
            <w:r>
              <w:object w:dxaOrig="3020" w:dyaOrig="1480">
                <v:shape id="_x0000_i1036" type="#_x0000_t75" style="width:111.55pt;height:54.5pt" o:ole="">
                  <v:imagedata r:id="rId30" o:title=""/>
                </v:shape>
                <o:OLEObject Type="Embed" ProgID="PBrush" ShapeID="_x0000_i1036" DrawAspect="Content" ObjectID="_1558103983" r:id="rId31"/>
              </w:object>
            </w:r>
          </w:p>
        </w:tc>
      </w:tr>
      <w:tr w:rsidR="00B72A6C" w:rsidTr="00D3541D">
        <w:tc>
          <w:tcPr>
            <w:tcW w:w="5303" w:type="dxa"/>
          </w:tcPr>
          <w:p w:rsidR="00B72A6C" w:rsidRPr="00C81894" w:rsidRDefault="00B72A6C" w:rsidP="00D3541D">
            <w:r w:rsidRPr="00C81894">
              <w:t>Desde i=0  Hasta cr.n-1 Hacer</w:t>
            </w:r>
          </w:p>
          <w:p w:rsidR="002D2E0F" w:rsidRDefault="002D2E0F" w:rsidP="002D2E0F">
            <w:pPr>
              <w:ind w:left="708"/>
            </w:pPr>
            <w:r>
              <w:t>{ Cara Z- }</w:t>
            </w:r>
          </w:p>
          <w:p w:rsidR="002D2E0F" w:rsidRDefault="002D2E0F" w:rsidP="002D2E0F">
            <w:r>
              <w:tab/>
              <w:t>Escribir("/")</w:t>
            </w:r>
          </w:p>
          <w:p w:rsidR="002D2E0F" w:rsidRPr="00681629" w:rsidRDefault="002D2E0F" w:rsidP="002D2E0F">
            <w:r>
              <w:tab/>
            </w:r>
            <w:r w:rsidRPr="00681629">
              <w:t>Desde j=0  Hasta cr.n-1  Hacer</w:t>
            </w:r>
          </w:p>
          <w:p w:rsidR="002D2E0F" w:rsidRDefault="002D2E0F" w:rsidP="002D2E0F">
            <w:r w:rsidRPr="00681629">
              <w:tab/>
            </w:r>
            <w:r w:rsidRPr="00681629">
              <w:tab/>
            </w:r>
            <w:r>
              <w:t>Escribir(</w:t>
            </w:r>
            <w:proofErr w:type="spellStart"/>
            <w:r w:rsidRPr="004D5252">
              <w:t>cr</w:t>
            </w:r>
            <w:r>
              <w:t>.m</w:t>
            </w:r>
            <w:proofErr w:type="spellEnd"/>
            <w:r>
              <w:t>[5][i][j])</w:t>
            </w:r>
          </w:p>
          <w:p w:rsidR="002D2E0F" w:rsidRPr="004D5252" w:rsidRDefault="002D2E0F" w:rsidP="002D2E0F">
            <w:pPr>
              <w:ind w:left="708"/>
            </w:pPr>
            <w:proofErr w:type="spellStart"/>
            <w:r>
              <w:lastRenderedPageBreak/>
              <w:t>Fin_desde</w:t>
            </w:r>
            <w:proofErr w:type="spellEnd"/>
          </w:p>
          <w:p w:rsidR="002D2E0F" w:rsidRDefault="002D2E0F" w:rsidP="002D2E0F">
            <w:r>
              <w:tab/>
              <w:t>Escribir("/")</w:t>
            </w:r>
          </w:p>
          <w:p w:rsidR="002D2E0F" w:rsidRDefault="002D2E0F" w:rsidP="002D2E0F">
            <w:r>
              <w:tab/>
              <w:t>{ Espacios en blanco }</w:t>
            </w:r>
          </w:p>
          <w:p w:rsidR="002D2E0F" w:rsidRDefault="002D2E0F" w:rsidP="002D2E0F">
            <w:r>
              <w:tab/>
              <w:t xml:space="preserve">Desde j=0  Hasta i  Hacer </w:t>
            </w:r>
          </w:p>
          <w:p w:rsidR="002D2E0F" w:rsidRDefault="002D2E0F" w:rsidP="002D2E0F">
            <w:r>
              <w:tab/>
            </w:r>
            <w:r>
              <w:tab/>
              <w:t>Escribir(" ")</w:t>
            </w:r>
          </w:p>
          <w:p w:rsidR="002D2E0F" w:rsidRDefault="002D2E0F" w:rsidP="002D2E0F">
            <w:pPr>
              <w:ind w:left="708"/>
            </w:pPr>
            <w:proofErr w:type="spellStart"/>
            <w:r>
              <w:t>Fin_desde</w:t>
            </w:r>
            <w:proofErr w:type="spellEnd"/>
          </w:p>
          <w:p w:rsidR="00B72A6C" w:rsidRDefault="00B72A6C" w:rsidP="002D2E0F">
            <w:proofErr w:type="spellStart"/>
            <w:r w:rsidRPr="00407563">
              <w:t>Fin_mientras</w:t>
            </w:r>
            <w:proofErr w:type="spellEnd"/>
          </w:p>
        </w:tc>
        <w:tc>
          <w:tcPr>
            <w:tcW w:w="5303" w:type="dxa"/>
          </w:tcPr>
          <w:p w:rsidR="00B72A6C" w:rsidRPr="00407563" w:rsidRDefault="00B72A6C" w:rsidP="00D3541D">
            <w:r w:rsidRPr="00407563">
              <w:lastRenderedPageBreak/>
              <w:t>Desde i=0  Hasta cr.n-1</w:t>
            </w:r>
            <w:r>
              <w:t xml:space="preserve"> Hacer</w:t>
            </w:r>
          </w:p>
          <w:p w:rsidR="00BB52C1" w:rsidRDefault="005323A9" w:rsidP="00BB52C1">
            <w:r>
              <w:tab/>
            </w:r>
            <w:r w:rsidR="00BB52C1">
              <w:t>{ Espacios en blanco }</w:t>
            </w:r>
          </w:p>
          <w:p w:rsidR="00BB52C1" w:rsidRDefault="00BB52C1" w:rsidP="00BB52C1">
            <w:r>
              <w:tab/>
              <w:t xml:space="preserve">Desde j=0  Hasta </w:t>
            </w:r>
            <w:proofErr w:type="spellStart"/>
            <w:r>
              <w:t>cr.n</w:t>
            </w:r>
            <w:proofErr w:type="spellEnd"/>
            <w:r>
              <w:t>-i  Hacer</w:t>
            </w:r>
          </w:p>
          <w:p w:rsidR="005323A9" w:rsidRDefault="00BB52C1" w:rsidP="005323A9">
            <w:r>
              <w:tab/>
            </w:r>
            <w:r>
              <w:tab/>
              <w:t>Escribir(</w:t>
            </w:r>
            <w:r w:rsidRPr="00F95010">
              <w:t>" ")</w:t>
            </w:r>
          </w:p>
          <w:p w:rsidR="00BB52C1" w:rsidRPr="00F95010" w:rsidRDefault="00BB52C1" w:rsidP="005323A9">
            <w:pPr>
              <w:ind w:left="708"/>
            </w:pPr>
            <w:proofErr w:type="spellStart"/>
            <w:r w:rsidRPr="00F95010">
              <w:t>Fin_desde</w:t>
            </w:r>
            <w:proofErr w:type="spellEnd"/>
          </w:p>
          <w:p w:rsidR="00BB52C1" w:rsidRPr="00407563" w:rsidRDefault="005323A9" w:rsidP="00BB52C1">
            <w:r>
              <w:lastRenderedPageBreak/>
              <w:tab/>
            </w:r>
            <w:r w:rsidR="00BB52C1" w:rsidRPr="00407563">
              <w:t>{ Cara Z+ }</w:t>
            </w:r>
          </w:p>
          <w:p w:rsidR="00BB52C1" w:rsidRPr="00407563" w:rsidRDefault="00BB52C1" w:rsidP="00BB52C1">
            <w:r w:rsidRPr="00407563">
              <w:tab/>
            </w:r>
            <w:r>
              <w:t>Escribir(</w:t>
            </w:r>
            <w:r w:rsidRPr="00407563">
              <w:t>"/")</w:t>
            </w:r>
          </w:p>
          <w:p w:rsidR="00BB52C1" w:rsidRPr="00407563" w:rsidRDefault="00BB52C1" w:rsidP="00BB52C1">
            <w:r w:rsidRPr="00407563">
              <w:tab/>
              <w:t>Desde j=0  Hasta cr.n-1  Hacer</w:t>
            </w:r>
          </w:p>
          <w:p w:rsidR="005323A9" w:rsidRDefault="00BB52C1" w:rsidP="005323A9">
            <w:r w:rsidRPr="00407563">
              <w:tab/>
            </w:r>
            <w:r w:rsidRPr="00407563">
              <w:tab/>
            </w:r>
            <w:r>
              <w:t>Escribir(</w:t>
            </w:r>
            <w:proofErr w:type="spellStart"/>
            <w:r>
              <w:t>cr</w:t>
            </w:r>
            <w:proofErr w:type="spellEnd"/>
            <w:r>
              <w:t>-&gt;m[2][i][j])</w:t>
            </w:r>
          </w:p>
          <w:p w:rsidR="00BB52C1" w:rsidRPr="004D5252" w:rsidRDefault="00BB52C1" w:rsidP="005323A9">
            <w:pPr>
              <w:ind w:left="708"/>
            </w:pPr>
            <w:proofErr w:type="spellStart"/>
            <w:r>
              <w:t>Fin_desde</w:t>
            </w:r>
            <w:proofErr w:type="spellEnd"/>
          </w:p>
          <w:p w:rsidR="00BB52C1" w:rsidRDefault="005323A9" w:rsidP="00BB52C1">
            <w:r>
              <w:tab/>
            </w:r>
            <w:r w:rsidR="00BB52C1">
              <w:t>Escribir("/")</w:t>
            </w:r>
          </w:p>
          <w:p w:rsidR="00B72A6C" w:rsidRDefault="00B72A6C" w:rsidP="00D3541D">
            <w:pPr>
              <w:contextualSpacing/>
              <w:jc w:val="both"/>
            </w:pPr>
            <w:proofErr w:type="spellStart"/>
            <w:r>
              <w:t>Fin_procedimiento</w:t>
            </w:r>
            <w:proofErr w:type="spellEnd"/>
          </w:p>
        </w:tc>
      </w:tr>
    </w:tbl>
    <w:p w:rsidR="008A5773" w:rsidRDefault="008A5773" w:rsidP="008A5773">
      <w:pPr>
        <w:contextualSpacing/>
        <w:jc w:val="both"/>
      </w:pPr>
    </w:p>
    <w:p w:rsidR="00F30BEB" w:rsidRDefault="00425CB3" w:rsidP="00425CB3">
      <w:pPr>
        <w:contextualSpacing/>
        <w:jc w:val="both"/>
      </w:pPr>
      <w:r>
        <w:t>Terminaremos por las caras Y</w:t>
      </w:r>
      <w:r w:rsidRPr="00C37CBD">
        <w:rPr>
          <w:vertAlign w:val="superscript"/>
        </w:rPr>
        <w:t>+</w:t>
      </w:r>
      <w:r>
        <w:t xml:space="preserve"> e Y</w:t>
      </w:r>
      <w:r w:rsidRPr="00C37CBD">
        <w:rPr>
          <w:vertAlign w:val="superscript"/>
        </w:rPr>
        <w:t>-</w:t>
      </w:r>
      <w:r>
        <w:t xml:space="preserve"> que son las más complicadas de imprimir ya que se imprimen en diagonal</w:t>
      </w:r>
      <w:r w:rsidR="005323A9">
        <w:t xml:space="preserve"> (forma de rombo)</w:t>
      </w:r>
      <w:r>
        <w:t>.</w:t>
      </w:r>
      <w:r w:rsidR="005323A9">
        <w:t xml:space="preserve"> En cada línea se imprime una diagonal y el nº de diagonales es 2*n-1 siendo n la longitud del lado del cubo.</w:t>
      </w:r>
      <w:r w:rsidR="00F30BEB">
        <w:t xml:space="preserve"> El rombo lo vamos a imprimir en dos partes, a diagonal por línea, vinculando en cada parte el nº de línea con la diagonal a imprimir:</w:t>
      </w:r>
    </w:p>
    <w:p w:rsidR="00F30BEB" w:rsidRPr="00C81894" w:rsidRDefault="00F30BEB" w:rsidP="00F30BEB">
      <w:pPr>
        <w:ind w:left="2124"/>
      </w:pPr>
      <w:r w:rsidRPr="00C81894">
        <w:t>Desde i=0  Hasta cr.n-1 Hacer</w:t>
      </w:r>
    </w:p>
    <w:p w:rsidR="00F30BEB" w:rsidRDefault="00F30BEB" w:rsidP="00F30BEB">
      <w:pPr>
        <w:ind w:left="2124"/>
      </w:pPr>
      <w:r>
        <w:tab/>
        <w:t>{ Diagonal i Cara Y- (parte superior) }</w:t>
      </w:r>
    </w:p>
    <w:p w:rsidR="00F30BEB" w:rsidRDefault="00F30BEB" w:rsidP="00F30BEB">
      <w:pPr>
        <w:ind w:left="2124"/>
      </w:pPr>
      <w:r>
        <w:tab/>
        <w:t>{ Diagonal i Cara Y+ (parte superior) }</w:t>
      </w:r>
    </w:p>
    <w:p w:rsidR="00F30BEB" w:rsidRDefault="00F30BEB" w:rsidP="00F30BEB">
      <w:pPr>
        <w:ind w:left="2124"/>
        <w:contextualSpacing/>
        <w:jc w:val="both"/>
      </w:pPr>
      <w:proofErr w:type="spellStart"/>
      <w:r w:rsidRPr="00407563">
        <w:t>Fin_mientras</w:t>
      </w:r>
      <w:proofErr w:type="spellEnd"/>
    </w:p>
    <w:p w:rsidR="00F30BEB" w:rsidRPr="00C81894" w:rsidRDefault="00F30BEB" w:rsidP="00F30BEB">
      <w:pPr>
        <w:ind w:left="2124"/>
      </w:pPr>
      <w:r w:rsidRPr="00C81894">
        <w:t>Desde i=0  Hasta cr.n-1 Hacer</w:t>
      </w:r>
    </w:p>
    <w:p w:rsidR="00F30BEB" w:rsidRDefault="00F30BEB" w:rsidP="00F30BEB">
      <w:pPr>
        <w:ind w:left="2124"/>
      </w:pPr>
      <w:r>
        <w:tab/>
        <w:t>{ Diagonal i Cara Y- (parte inferior) }</w:t>
      </w:r>
    </w:p>
    <w:p w:rsidR="00F30BEB" w:rsidRDefault="00F30BEB" w:rsidP="00F30BEB">
      <w:pPr>
        <w:ind w:left="2124"/>
      </w:pPr>
      <w:r>
        <w:tab/>
        <w:t>{ Diagonal i Cara Y+ (parte inferior) }</w:t>
      </w:r>
    </w:p>
    <w:p w:rsidR="00F30BEB" w:rsidRDefault="00F30BEB" w:rsidP="00F30BEB">
      <w:pPr>
        <w:ind w:left="2124"/>
        <w:contextualSpacing/>
        <w:jc w:val="both"/>
      </w:pPr>
      <w:proofErr w:type="spellStart"/>
      <w:r w:rsidRPr="00407563">
        <w:t>Fin_mientras</w:t>
      </w:r>
      <w:proofErr w:type="spellEnd"/>
    </w:p>
    <w:p w:rsidR="00F30BEB" w:rsidRDefault="00F30BEB" w:rsidP="00F30BEB">
      <w:pPr>
        <w:ind w:left="2124"/>
        <w:contextualSpacing/>
        <w:jc w:val="both"/>
      </w:pPr>
    </w:p>
    <w:p w:rsidR="00425CB3" w:rsidRDefault="00F30BEB" w:rsidP="00425CB3">
      <w:pPr>
        <w:contextualSpacing/>
        <w:jc w:val="both"/>
      </w:pPr>
      <w:r>
        <w:t>Como el nº de diagonales es impar, una parte tendrá una diagonal más que la otra, dependiendo de la cara a la que pertenezca.</w:t>
      </w:r>
    </w:p>
    <w:p w:rsidR="00F30BEB" w:rsidRDefault="00F30BEB" w:rsidP="00425CB3">
      <w:pPr>
        <w:contextualSpacing/>
        <w:jc w:val="both"/>
      </w:pPr>
      <w:r>
        <w:t>Cada diagonal consta de un nº de elementos del "</w:t>
      </w:r>
      <w:proofErr w:type="spellStart"/>
      <w:r>
        <w:t>array</w:t>
      </w:r>
      <w:proofErr w:type="spellEnd"/>
      <w:r>
        <w:t>" y se imprime con una repetición simple controlada por un contador de iteraciones. Para movernos en el "</w:t>
      </w:r>
      <w:proofErr w:type="spellStart"/>
      <w:r>
        <w:t>array</w:t>
      </w:r>
      <w:proofErr w:type="spellEnd"/>
      <w:r>
        <w:t>" bidimensional en diagonal hay que incrementar/</w:t>
      </w:r>
      <w:proofErr w:type="spellStart"/>
      <w:r>
        <w:t>decrementar</w:t>
      </w:r>
      <w:proofErr w:type="spellEnd"/>
      <w:r>
        <w:t xml:space="preserve"> ambos índices de forma simultánea en cada iteración</w:t>
      </w:r>
      <w:r w:rsidR="001855D4">
        <w:t>. Tan solo necesitamos conocer el nº de elementos de la diagonal y en qué posición del "</w:t>
      </w:r>
      <w:proofErr w:type="spellStart"/>
      <w:r w:rsidR="001855D4">
        <w:t>array</w:t>
      </w:r>
      <w:proofErr w:type="spellEnd"/>
      <w:r w:rsidR="001855D4">
        <w:t xml:space="preserve">" empieza. Por ejemplo, para imprimir </w:t>
      </w:r>
      <w:r w:rsidR="00A41F87">
        <w:t xml:space="preserve">una diagonal de </w:t>
      </w:r>
      <w:r w:rsidR="001855D4">
        <w:t>la parte superior de la</w:t>
      </w:r>
      <w:r w:rsidR="00A41F87">
        <w:t>s</w:t>
      </w:r>
      <w:r w:rsidR="001855D4">
        <w:t xml:space="preserve"> cara</w:t>
      </w:r>
      <w:r w:rsidR="00A41F87">
        <w:t>s</w:t>
      </w:r>
      <w:r w:rsidR="001855D4">
        <w:t xml:space="preserve"> Y</w:t>
      </w:r>
      <w:r w:rsidR="001855D4" w:rsidRPr="001855D4">
        <w:rPr>
          <w:vertAlign w:val="superscript"/>
        </w:rPr>
        <w:t>-</w:t>
      </w:r>
      <w:r w:rsidR="00A41F87" w:rsidRPr="00A41F87">
        <w:t xml:space="preserve"> </w:t>
      </w:r>
      <w:r w:rsidR="00A41F87">
        <w:t>e Y</w:t>
      </w:r>
      <w:r w:rsidR="00A41F87" w:rsidRPr="00A41F87">
        <w:rPr>
          <w:vertAlign w:val="superscript"/>
        </w:rPr>
        <w:t>+</w:t>
      </w:r>
      <w:r w:rsidR="001855D4">
        <w:t>:</w:t>
      </w:r>
    </w:p>
    <w:p w:rsidR="001855D4" w:rsidRDefault="0091287E" w:rsidP="0091287E">
      <w:pPr>
        <w:ind w:left="4956"/>
        <w:contextualSpacing/>
        <w:jc w:val="both"/>
      </w:pPr>
      <w:r>
        <w:t>{ Cara Y- (parte superior) }</w:t>
      </w:r>
      <w:r w:rsidR="00D3117E">
        <w:rPr>
          <w:noProof/>
        </w:rPr>
        <w:pict>
          <v:shape id="_x0000_s1453" type="#_x0000_t202" style="position:absolute;left:0;text-align:left;margin-left:26.5pt;margin-top:1.15pt;width:31.6pt;height:120.25pt;z-index:251744768;mso-position-horizontal-relative:text;mso-position-vertical-relative:text" filled="f" stroked="f">
            <v:textbox>
              <w:txbxContent>
                <w:p w:rsidR="00D3541D" w:rsidRDefault="00D3541D" w:rsidP="0091287E">
                  <w:pPr>
                    <w:rPr>
                      <w:b/>
                    </w:rPr>
                  </w:pPr>
                  <w:r>
                    <w:rPr>
                      <w:b/>
                    </w:rPr>
                    <w:t>X</w:t>
                  </w:r>
                  <w:r w:rsidRPr="00E67B91">
                    <w:rPr>
                      <w:b/>
                      <w:vertAlign w:val="superscript"/>
                    </w:rPr>
                    <w:t>+</w:t>
                  </w:r>
                  <w:r>
                    <w:rPr>
                      <w:b/>
                    </w:rPr>
                    <w:t xml:space="preserve"> </w:t>
                  </w:r>
                </w:p>
                <w:p w:rsidR="00D3541D" w:rsidRDefault="00D3541D" w:rsidP="0091287E">
                  <w:pPr>
                    <w:rPr>
                      <w:b/>
                    </w:rPr>
                  </w:pPr>
                </w:p>
                <w:p w:rsidR="00D3541D" w:rsidRPr="0091287E" w:rsidRDefault="00D3541D" w:rsidP="0091287E">
                  <w:pPr>
                    <w:rPr>
                      <w:b/>
                      <w:sz w:val="20"/>
                      <w:szCs w:val="20"/>
                    </w:rPr>
                  </w:pPr>
                  <w:r w:rsidRPr="0091287E">
                    <w:rPr>
                      <w:b/>
                      <w:sz w:val="20"/>
                      <w:szCs w:val="20"/>
                    </w:rPr>
                    <w:t xml:space="preserve">3  </w:t>
                  </w:r>
                </w:p>
                <w:p w:rsidR="00D3541D" w:rsidRPr="0091287E" w:rsidRDefault="00D3541D" w:rsidP="0091287E">
                  <w:pPr>
                    <w:rPr>
                      <w:b/>
                      <w:sz w:val="20"/>
                      <w:szCs w:val="20"/>
                    </w:rPr>
                  </w:pPr>
                </w:p>
                <w:p w:rsidR="00D3541D" w:rsidRPr="0091287E" w:rsidRDefault="00D3541D" w:rsidP="0091287E">
                  <w:pPr>
                    <w:rPr>
                      <w:b/>
                      <w:sz w:val="20"/>
                      <w:szCs w:val="20"/>
                    </w:rPr>
                  </w:pPr>
                  <w:r w:rsidRPr="0091287E">
                    <w:rPr>
                      <w:b/>
                      <w:sz w:val="20"/>
                      <w:szCs w:val="20"/>
                    </w:rPr>
                    <w:t xml:space="preserve">2      </w:t>
                  </w:r>
                </w:p>
                <w:p w:rsidR="00D3541D" w:rsidRPr="0091287E" w:rsidRDefault="00D3541D" w:rsidP="0091287E">
                  <w:pPr>
                    <w:rPr>
                      <w:b/>
                      <w:sz w:val="20"/>
                      <w:szCs w:val="20"/>
                    </w:rPr>
                  </w:pPr>
                </w:p>
                <w:p w:rsidR="00D3541D" w:rsidRPr="0091287E" w:rsidRDefault="00D3541D" w:rsidP="0091287E">
                  <w:pPr>
                    <w:rPr>
                      <w:b/>
                      <w:sz w:val="20"/>
                      <w:szCs w:val="20"/>
                    </w:rPr>
                  </w:pPr>
                  <w:r w:rsidRPr="0091287E">
                    <w:rPr>
                      <w:b/>
                      <w:sz w:val="20"/>
                      <w:szCs w:val="20"/>
                    </w:rPr>
                    <w:t>1</w:t>
                  </w:r>
                </w:p>
                <w:p w:rsidR="00D3541D" w:rsidRPr="0091287E" w:rsidRDefault="00D3541D" w:rsidP="0091287E">
                  <w:pPr>
                    <w:rPr>
                      <w:b/>
                      <w:sz w:val="20"/>
                      <w:szCs w:val="20"/>
                    </w:rPr>
                  </w:pPr>
                  <w:r w:rsidRPr="0091287E">
                    <w:rPr>
                      <w:b/>
                      <w:sz w:val="20"/>
                      <w:szCs w:val="20"/>
                    </w:rPr>
                    <w:t xml:space="preserve">      </w:t>
                  </w:r>
                </w:p>
                <w:p w:rsidR="00D3541D" w:rsidRPr="0091287E" w:rsidRDefault="00D3541D" w:rsidP="0091287E">
                  <w:pPr>
                    <w:rPr>
                      <w:b/>
                      <w:sz w:val="20"/>
                      <w:szCs w:val="20"/>
                      <w:vertAlign w:val="superscript"/>
                    </w:rPr>
                  </w:pPr>
                  <w:r w:rsidRPr="0091287E">
                    <w:rPr>
                      <w:b/>
                      <w:sz w:val="20"/>
                      <w:szCs w:val="20"/>
                    </w:rPr>
                    <w:t xml:space="preserve">0        </w:t>
                  </w:r>
                </w:p>
              </w:txbxContent>
            </v:textbox>
          </v:shape>
        </w:pict>
      </w:r>
      <w:r w:rsidR="00D3117E">
        <w:rPr>
          <w:noProof/>
        </w:rPr>
        <w:pict>
          <v:shape id="_x0000_s1451" type="#_x0000_t32" style="position:absolute;left:0;text-align:left;margin-left:118.8pt;margin-top:7pt;width:60.7pt;height:40.85pt;z-index:251742720;mso-position-horizontal-relative:text;mso-position-vertical-relative:text" o:connectortype="straight" strokecolor="red">
            <v:stroke dashstyle="dash" endarrow="block"/>
          </v:shape>
        </w:pict>
      </w:r>
      <w:r w:rsidR="00D3117E">
        <w:rPr>
          <w:noProof/>
        </w:rPr>
        <w:pict>
          <v:shape id="_x0000_s1448" type="#_x0000_t32" style="position:absolute;left:0;text-align:left;margin-left:80.15pt;margin-top:12.5pt;width:76.15pt;height:60.65pt;z-index:251739648;mso-position-horizontal-relative:text;mso-position-vertical-relative:text" o:connectortype="straight" strokecolor="red">
            <v:stroke endarrow="block"/>
          </v:shape>
        </w:pict>
      </w:r>
      <w:r w:rsidR="00D3117E">
        <w:rPr>
          <w:noProof/>
        </w:rPr>
        <w:pict>
          <v:shape id="_x0000_s1447" type="#_x0000_t32" style="position:absolute;left:0;text-align:left;margin-left:97.2pt;margin-top:9.65pt;width:66.55pt;height:47pt;z-index:251738624;mso-position-horizontal-relative:text;mso-position-vertical-relative:text" o:connectortype="straight" strokecolor="red">
            <v:stroke endarrow="block"/>
          </v:shape>
        </w:pict>
      </w:r>
      <w:r w:rsidR="00D3117E">
        <w:rPr>
          <w:noProof/>
        </w:rPr>
        <w:pict>
          <v:shape id="_x0000_s1445" type="#_x0000_t32" style="position:absolute;left:0;text-align:left;margin-left:49.75pt;margin-top:9.5pt;width:0;height:16.2pt;flip:y;z-index:251736576;mso-position-horizontal-relative:text;mso-position-vertical-relative:text" o:connectortype="straight">
            <v:stroke endarrow="block"/>
          </v:shape>
        </w:pict>
      </w:r>
    </w:p>
    <w:p w:rsidR="00A41F87" w:rsidRPr="00C81894" w:rsidRDefault="00D3117E" w:rsidP="00A41F87">
      <w:pPr>
        <w:ind w:left="4248"/>
      </w:pPr>
      <w:r>
        <w:rPr>
          <w:noProof/>
        </w:rPr>
        <w:pict>
          <v:shape id="_x0000_s1450" type="#_x0000_t32" style="position:absolute;left:0;text-align:left;margin-left:45.1pt;margin-top:7.85pt;width:111.2pt;height:91.05pt;z-index:251741696" o:connectortype="straight" strokecolor="red">
            <v:stroke endarrow="block"/>
          </v:shape>
        </w:pict>
      </w:r>
      <w:r>
        <w:rPr>
          <w:noProof/>
        </w:rPr>
        <w:pict>
          <v:shape id="_x0000_s1449" type="#_x0000_t32" style="position:absolute;left:0;text-align:left;margin-left:60.55pt;margin-top:1.6pt;width:95.75pt;height:76.9pt;z-index:251740672" o:connectortype="straight" strokecolor="red">
            <v:stroke endarrow="block"/>
          </v:shape>
        </w:pict>
      </w:r>
      <w:r>
        <w:rPr>
          <w:noProof/>
        </w:rPr>
        <w:pict>
          <v:shape id="_x0000_s1441" type="#_x0000_t32" style="position:absolute;left:0;text-align:left;margin-left:118.8pt;margin-top:11.9pt;width:0;height:79.9pt;z-index:251732480" o:connectortype="straight"/>
        </w:pict>
      </w:r>
      <w:r>
        <w:rPr>
          <w:noProof/>
        </w:rPr>
        <w:pict>
          <v:shape id="_x0000_s1439" type="#_x0000_t32" style="position:absolute;left:0;text-align:left;margin-left:95.1pt;margin-top:11.9pt;width:0;height:79.9pt;z-index:251731456" o:connectortype="straight"/>
        </w:pict>
      </w:r>
      <w:r>
        <w:rPr>
          <w:noProof/>
        </w:rPr>
        <w:pict>
          <v:shape id="_x0000_s1438" type="#_x0000_t32" style="position:absolute;left:0;text-align:left;margin-left:72.2pt;margin-top:11.9pt;width:.4pt;height:79.9pt;z-index:251730432" o:connectortype="straight"/>
        </w:pict>
      </w:r>
      <w:r>
        <w:rPr>
          <w:noProof/>
        </w:rPr>
        <w:pict>
          <v:rect id="_x0000_s1437" style="position:absolute;left:0;text-align:left;margin-left:49.75pt;margin-top:11.9pt;width:96.95pt;height:79.9pt;z-index:251729408"/>
        </w:pict>
      </w:r>
      <w:r w:rsidR="00A41F87" w:rsidRPr="00C81894">
        <w:tab/>
        <w:t>c</w:t>
      </w:r>
      <w:ins w:id="2624" w:author="José Rafael García Lázaro" w:date="2017-06-02T12:06:00Z">
        <w:r w:rsidR="00A41F87">
          <w:sym w:font="Wingdings" w:char="F0DF"/>
        </w:r>
      </w:ins>
      <w:r w:rsidR="00A41F87" w:rsidRPr="00C81894">
        <w:t>c0-1</w:t>
      </w:r>
    </w:p>
    <w:p w:rsidR="00A41F87" w:rsidRPr="00C81894" w:rsidRDefault="00A41F87" w:rsidP="00A41F87">
      <w:pPr>
        <w:ind w:left="4248"/>
      </w:pPr>
      <w:r w:rsidRPr="00C81894">
        <w:tab/>
        <w:t>f</w:t>
      </w:r>
      <w:ins w:id="2625" w:author="José Rafael García Lázaro" w:date="2017-06-02T12:06:00Z">
        <w:r>
          <w:sym w:font="Wingdings" w:char="F0DF"/>
        </w:r>
      </w:ins>
      <w:r w:rsidRPr="00C81894">
        <w:t>f0</w:t>
      </w:r>
    </w:p>
    <w:p w:rsidR="00A41F87" w:rsidRPr="00C81894" w:rsidRDefault="00D3117E" w:rsidP="00A41F87">
      <w:pPr>
        <w:ind w:left="4248"/>
      </w:pPr>
      <w:r>
        <w:rPr>
          <w:noProof/>
        </w:rPr>
        <w:pict>
          <v:shape id="_x0000_s1442" type="#_x0000_t32" style="position:absolute;left:0;text-align:left;margin-left:49.75pt;margin-top:.55pt;width:96.95pt;height:0;z-index:251733504" o:connectortype="straight"/>
        </w:pict>
      </w:r>
      <w:r w:rsidR="00A41F87" w:rsidRPr="00C81894">
        <w:tab/>
        <w:t>Mientras(c&gt;=0)</w:t>
      </w:r>
      <w:r w:rsidR="00A41F87">
        <w:t xml:space="preserve"> Hacer</w:t>
      </w:r>
    </w:p>
    <w:p w:rsidR="00A41F87" w:rsidRPr="004D5252" w:rsidRDefault="00D3117E" w:rsidP="00A41F87">
      <w:pPr>
        <w:ind w:left="4248"/>
      </w:pPr>
      <w:r>
        <w:rPr>
          <w:noProof/>
        </w:rPr>
        <w:pict>
          <v:shape id="_x0000_s1443" type="#_x0000_t32" style="position:absolute;left:0;text-align:left;margin-left:49.75pt;margin-top:10.05pt;width:96.95pt;height:0;z-index:251734528" o:connectortype="straight"/>
        </w:pict>
      </w:r>
      <w:r w:rsidR="00A41F87" w:rsidRPr="00C81894">
        <w:tab/>
      </w:r>
      <w:r w:rsidR="00A41F87" w:rsidRPr="00C81894">
        <w:tab/>
      </w:r>
      <w:r w:rsidR="00A41F87">
        <w:t>Escribir(</w:t>
      </w:r>
      <w:proofErr w:type="spellStart"/>
      <w:r w:rsidR="00A41F87" w:rsidRPr="004D5252">
        <w:t>cr</w:t>
      </w:r>
      <w:r w:rsidR="00A41F87">
        <w:t>.</w:t>
      </w:r>
      <w:r w:rsidR="00A41F87" w:rsidRPr="004D5252">
        <w:t>m</w:t>
      </w:r>
      <w:proofErr w:type="spellEnd"/>
      <w:r w:rsidR="00A41F87" w:rsidRPr="004D5252">
        <w:t>[4][f][c])</w:t>
      </w:r>
    </w:p>
    <w:p w:rsidR="00A41F87" w:rsidRDefault="00A41F87" w:rsidP="00A41F87">
      <w:pPr>
        <w:ind w:left="4248"/>
      </w:pPr>
      <w:r w:rsidRPr="004D5252">
        <w:tab/>
      </w:r>
      <w:r w:rsidRPr="004D5252">
        <w:tab/>
      </w:r>
      <w:r>
        <w:t>f</w:t>
      </w:r>
      <w:ins w:id="2626" w:author="José Rafael García Lázaro" w:date="2017-06-02T12:06:00Z">
        <w:r>
          <w:sym w:font="Wingdings" w:char="F0DF"/>
        </w:r>
      </w:ins>
      <w:r>
        <w:t>f-1</w:t>
      </w:r>
    </w:p>
    <w:p w:rsidR="00A41F87" w:rsidRDefault="00D3117E" w:rsidP="00A41F87">
      <w:pPr>
        <w:ind w:left="4248"/>
      </w:pPr>
      <w:r>
        <w:rPr>
          <w:noProof/>
        </w:rPr>
        <w:pict>
          <v:shape id="_x0000_s1444" type="#_x0000_t32" style="position:absolute;left:0;text-align:left;margin-left:49.75pt;margin-top:2.45pt;width:99.05pt;height:0;z-index:251735552" o:connectortype="straight"/>
        </w:pict>
      </w:r>
      <w:r w:rsidR="00A41F87">
        <w:tab/>
      </w:r>
      <w:r w:rsidR="00A41F87">
        <w:tab/>
        <w:t>c</w:t>
      </w:r>
      <w:ins w:id="2627" w:author="José Rafael García Lázaro" w:date="2017-06-02T12:06:00Z">
        <w:r w:rsidR="00A41F87">
          <w:sym w:font="Wingdings" w:char="F0DF"/>
        </w:r>
      </w:ins>
      <w:r w:rsidR="00A41F87">
        <w:t>c-1</w:t>
      </w:r>
    </w:p>
    <w:p w:rsidR="00A41F87" w:rsidRDefault="00D3117E" w:rsidP="00A41F87">
      <w:pPr>
        <w:ind w:left="4248"/>
      </w:pPr>
      <w:r>
        <w:rPr>
          <w:noProof/>
        </w:rPr>
        <w:pict>
          <v:shape id="_x0000_s1452" type="#_x0000_t202" style="position:absolute;left:0;text-align:left;margin-left:41pt;margin-top:5.3pt;width:146.1pt;height:22.05pt;z-index:251743744" filled="f" stroked="f">
            <v:textbox>
              <w:txbxContent>
                <w:p w:rsidR="00D3541D" w:rsidRPr="00E67B91" w:rsidRDefault="00D3541D">
                  <w:pPr>
                    <w:rPr>
                      <w:b/>
                    </w:rPr>
                  </w:pPr>
                  <w:r>
                    <w:rPr>
                      <w:b/>
                    </w:rPr>
                    <w:t xml:space="preserve">   </w:t>
                  </w:r>
                  <w:r w:rsidRPr="00E67B91">
                    <w:rPr>
                      <w:b/>
                    </w:rPr>
                    <w:t xml:space="preserve">3   </w:t>
                  </w:r>
                  <w:r>
                    <w:rPr>
                      <w:b/>
                    </w:rPr>
                    <w:t xml:space="preserve">   </w:t>
                  </w:r>
                  <w:r w:rsidRPr="00E67B91">
                    <w:rPr>
                      <w:b/>
                    </w:rPr>
                    <w:t xml:space="preserve">2   </w:t>
                  </w:r>
                  <w:r>
                    <w:rPr>
                      <w:b/>
                    </w:rPr>
                    <w:t xml:space="preserve">   </w:t>
                  </w:r>
                  <w:r w:rsidRPr="00E67B91">
                    <w:rPr>
                      <w:b/>
                    </w:rPr>
                    <w:t xml:space="preserve">1   </w:t>
                  </w:r>
                  <w:r>
                    <w:rPr>
                      <w:b/>
                    </w:rPr>
                    <w:t xml:space="preserve">   </w:t>
                  </w:r>
                  <w:r w:rsidRPr="00E67B91">
                    <w:rPr>
                      <w:b/>
                    </w:rPr>
                    <w:t>0         Z</w:t>
                  </w:r>
                  <w:r w:rsidRPr="00E67B91">
                    <w:rPr>
                      <w:b/>
                      <w:vertAlign w:val="superscript"/>
                    </w:rPr>
                    <w:t>+</w:t>
                  </w:r>
                </w:p>
              </w:txbxContent>
            </v:textbox>
          </v:shape>
        </w:pict>
      </w:r>
      <w:r>
        <w:rPr>
          <w:noProof/>
        </w:rPr>
        <w:pict>
          <v:shape id="_x0000_s1446" type="#_x0000_t32" style="position:absolute;left:0;text-align:left;margin-left:146.7pt;margin-top:9pt;width:17.05pt;height:0;z-index:251737600" o:connectortype="straight">
            <v:stroke endarrow="block"/>
          </v:shape>
        </w:pict>
      </w:r>
      <w:r w:rsidR="00A41F87">
        <w:tab/>
      </w:r>
      <w:proofErr w:type="spellStart"/>
      <w:r w:rsidR="00A41F87">
        <w:t>Fin_mientras</w:t>
      </w:r>
      <w:proofErr w:type="spellEnd"/>
    </w:p>
    <w:p w:rsidR="0091287E" w:rsidRDefault="0091287E" w:rsidP="0091287E">
      <w:pPr>
        <w:ind w:left="3540"/>
      </w:pPr>
      <w:r>
        <w:tab/>
      </w:r>
      <w:r>
        <w:tab/>
        <w:t>{ Cara Y+ (parte superior) }</w:t>
      </w:r>
    </w:p>
    <w:p w:rsidR="0091287E" w:rsidRPr="00407563" w:rsidRDefault="0091287E" w:rsidP="0091287E">
      <w:pPr>
        <w:ind w:left="3540"/>
      </w:pPr>
      <w:r>
        <w:tab/>
      </w:r>
      <w:r>
        <w:tab/>
      </w:r>
      <w:r w:rsidRPr="00407563">
        <w:t>c</w:t>
      </w:r>
      <w:ins w:id="2628" w:author="José Rafael García Lázaro" w:date="2017-06-02T12:06:00Z">
        <w:r>
          <w:sym w:font="Wingdings" w:char="F0DF"/>
        </w:r>
      </w:ins>
      <w:r w:rsidRPr="00407563">
        <w:t>c0</w:t>
      </w:r>
    </w:p>
    <w:p w:rsidR="0091287E" w:rsidRPr="00407563" w:rsidRDefault="0091287E" w:rsidP="0091287E">
      <w:pPr>
        <w:ind w:left="3540"/>
      </w:pPr>
      <w:r w:rsidRPr="00407563">
        <w:tab/>
      </w:r>
      <w:r w:rsidRPr="00407563">
        <w:tab/>
        <w:t>f</w:t>
      </w:r>
      <w:ins w:id="2629" w:author="José Rafael García Lázaro" w:date="2017-06-02T12:06:00Z">
        <w:r>
          <w:sym w:font="Wingdings" w:char="F0DF"/>
        </w:r>
      </w:ins>
      <w:r>
        <w:t>f0</w:t>
      </w:r>
    </w:p>
    <w:p w:rsidR="0091287E" w:rsidRPr="00407563" w:rsidRDefault="0091287E" w:rsidP="0091287E">
      <w:pPr>
        <w:ind w:left="3540"/>
      </w:pPr>
      <w:r w:rsidRPr="00407563">
        <w:tab/>
      </w:r>
      <w:r w:rsidRPr="00407563">
        <w:tab/>
        <w:t>Mientras(c&gt;=0)</w:t>
      </w:r>
    </w:p>
    <w:p w:rsidR="0091287E" w:rsidRPr="004D5252" w:rsidRDefault="0091287E" w:rsidP="0091287E">
      <w:pPr>
        <w:ind w:left="3540"/>
      </w:pPr>
      <w:r w:rsidRPr="00407563">
        <w:tab/>
      </w:r>
      <w:r w:rsidRPr="00407563">
        <w:tab/>
      </w:r>
      <w:r w:rsidRPr="00407563">
        <w:tab/>
      </w:r>
      <w:r>
        <w:t>Escribir(</w:t>
      </w:r>
      <w:proofErr w:type="spellStart"/>
      <w:r>
        <w:t>cr</w:t>
      </w:r>
      <w:proofErr w:type="spellEnd"/>
      <w:r>
        <w:t>-&gt;m[1][f][c])</w:t>
      </w:r>
    </w:p>
    <w:p w:rsidR="0091287E" w:rsidRPr="00407563" w:rsidRDefault="0091287E" w:rsidP="0091287E">
      <w:pPr>
        <w:ind w:left="3540"/>
      </w:pPr>
      <w:r w:rsidRPr="004D5252">
        <w:tab/>
      </w:r>
      <w:r w:rsidRPr="004D5252">
        <w:tab/>
      </w:r>
      <w:r w:rsidRPr="004D5252">
        <w:tab/>
      </w:r>
      <w:r w:rsidRPr="00407563">
        <w:t>f</w:t>
      </w:r>
      <w:ins w:id="2630" w:author="José Rafael García Lázaro" w:date="2017-06-02T12:06:00Z">
        <w:r>
          <w:sym w:font="Wingdings" w:char="F0DF"/>
        </w:r>
      </w:ins>
      <w:r>
        <w:t>f-1</w:t>
      </w:r>
    </w:p>
    <w:p w:rsidR="0091287E" w:rsidRPr="00407563" w:rsidRDefault="0091287E" w:rsidP="0091287E">
      <w:pPr>
        <w:ind w:left="3540"/>
      </w:pPr>
      <w:r w:rsidRPr="00407563">
        <w:tab/>
      </w:r>
      <w:r w:rsidRPr="00407563">
        <w:tab/>
      </w:r>
      <w:r w:rsidRPr="00407563">
        <w:tab/>
        <w:t>c</w:t>
      </w:r>
      <w:ins w:id="2631" w:author="José Rafael García Lázaro" w:date="2017-06-02T12:06:00Z">
        <w:r>
          <w:sym w:font="Wingdings" w:char="F0DF"/>
        </w:r>
      </w:ins>
      <w:r>
        <w:t>c-1</w:t>
      </w:r>
    </w:p>
    <w:p w:rsidR="0091287E" w:rsidRPr="00407563" w:rsidRDefault="0091287E" w:rsidP="0091287E">
      <w:pPr>
        <w:ind w:left="3540"/>
      </w:pPr>
      <w:r w:rsidRPr="00407563">
        <w:tab/>
      </w:r>
      <w:r w:rsidRPr="00407563">
        <w:tab/>
      </w:r>
      <w:proofErr w:type="spellStart"/>
      <w:r w:rsidRPr="00407563">
        <w:t>Fin_mientras</w:t>
      </w:r>
      <w:proofErr w:type="spellEnd"/>
    </w:p>
    <w:p w:rsidR="00F40BE4" w:rsidRDefault="00F40BE4" w:rsidP="00425CB3">
      <w:pPr>
        <w:contextualSpacing/>
        <w:jc w:val="both"/>
      </w:pPr>
    </w:p>
    <w:p w:rsidR="001855D4" w:rsidRDefault="00F40BE4" w:rsidP="00425CB3">
      <w:pPr>
        <w:contextualSpacing/>
        <w:jc w:val="both"/>
      </w:pPr>
      <w:r>
        <w:t>Nótese que el nº de columna coincide con el nº de elementos de la diagonal y que la cara negativa tiene una diagonal menos que la cara positiva (para la parte inferior pasa al contrario)</w:t>
      </w:r>
    </w:p>
    <w:p w:rsidR="001855D4" w:rsidRDefault="0091287E" w:rsidP="00425CB3">
      <w:pPr>
        <w:contextualSpacing/>
        <w:jc w:val="both"/>
      </w:pPr>
      <w:r>
        <w:t>Para la siguiente diagonal, tan solo hay que incrementar c0 en una unidad. Para la primera diagonal, habría que hacer la siguiente inicialización:</w:t>
      </w:r>
    </w:p>
    <w:p w:rsidR="0091287E" w:rsidRDefault="0091287E" w:rsidP="0091287E">
      <w:pPr>
        <w:ind w:left="4956"/>
      </w:pPr>
      <w:r>
        <w:t>f0</w:t>
      </w:r>
      <w:ins w:id="2632" w:author="José Rafael García Lázaro" w:date="2017-06-02T12:06:00Z">
        <w:r>
          <w:sym w:font="Wingdings" w:char="F0DF"/>
        </w:r>
      </w:ins>
      <w:r>
        <w:t>cr.n-1</w:t>
      </w:r>
    </w:p>
    <w:p w:rsidR="0091287E" w:rsidRDefault="0091287E" w:rsidP="0091287E">
      <w:pPr>
        <w:ind w:left="4956"/>
      </w:pPr>
      <w:r w:rsidRPr="00C81894">
        <w:t>c0</w:t>
      </w:r>
      <w:ins w:id="2633" w:author="José Rafael García Lázaro" w:date="2017-06-02T12:06:00Z">
        <w:r>
          <w:sym w:font="Wingdings" w:char="F0DF"/>
        </w:r>
      </w:ins>
      <w:r>
        <w:t>0</w:t>
      </w:r>
    </w:p>
    <w:p w:rsidR="0091287E" w:rsidRDefault="0091287E" w:rsidP="00425CB3">
      <w:pPr>
        <w:contextualSpacing/>
        <w:jc w:val="both"/>
      </w:pPr>
    </w:p>
    <w:p w:rsidR="001855D4" w:rsidRDefault="0091287E" w:rsidP="00425CB3">
      <w:pPr>
        <w:contextualSpacing/>
        <w:jc w:val="both"/>
      </w:pPr>
      <w:r>
        <w:t>Para imprimir las diagonales de las partes inferiores, el proceso sería similar</w:t>
      </w:r>
      <w:r w:rsidR="00F40BE4">
        <w:t>, cambiando las inicializaciones de las diagonales y el control de la diagonal que ahora se realiza con la fila</w:t>
      </w:r>
    </w:p>
    <w:p w:rsidR="0091287E" w:rsidRDefault="0091287E" w:rsidP="00425CB3">
      <w:pPr>
        <w:contextualSpacing/>
        <w:jc w:val="both"/>
      </w:pPr>
    </w:p>
    <w:p w:rsidR="00425CB3" w:rsidRDefault="00425CB3" w:rsidP="00425CB3">
      <w:pPr>
        <w:contextualSpacing/>
        <w:jc w:val="both"/>
      </w:pPr>
    </w:p>
    <w:tbl>
      <w:tblPr>
        <w:tblStyle w:val="Tablaconcuadrcula"/>
        <w:tblW w:w="0" w:type="auto"/>
        <w:tblLook w:val="04A0"/>
      </w:tblPr>
      <w:tblGrid>
        <w:gridCol w:w="5303"/>
        <w:gridCol w:w="5303"/>
      </w:tblGrid>
      <w:tr w:rsidR="00425CB3" w:rsidTr="00D3541D">
        <w:tc>
          <w:tcPr>
            <w:tcW w:w="5303" w:type="dxa"/>
          </w:tcPr>
          <w:p w:rsidR="00425CB3" w:rsidRDefault="005323A9" w:rsidP="00D3541D">
            <w:pPr>
              <w:contextualSpacing/>
              <w:jc w:val="center"/>
              <w:rPr>
                <w:vertAlign w:val="superscript"/>
              </w:rPr>
            </w:pPr>
            <w:r>
              <w:t>Parte superior c</w:t>
            </w:r>
            <w:r w:rsidR="00425CB3">
              <w:t>ara</w:t>
            </w:r>
            <w:r>
              <w:t>s</w:t>
            </w:r>
            <w:r w:rsidR="00425CB3">
              <w:t xml:space="preserve"> Y</w:t>
            </w:r>
            <w:r w:rsidR="00425CB3">
              <w:rPr>
                <w:vertAlign w:val="superscript"/>
              </w:rPr>
              <w:t>-</w:t>
            </w:r>
            <w:r>
              <w:rPr>
                <w:vertAlign w:val="superscript"/>
              </w:rPr>
              <w:t xml:space="preserve"> </w:t>
            </w:r>
            <w:r>
              <w:t>e Y</w:t>
            </w:r>
            <w:r>
              <w:rPr>
                <w:vertAlign w:val="superscript"/>
              </w:rPr>
              <w:t>+</w:t>
            </w:r>
          </w:p>
          <w:p w:rsidR="00425CB3" w:rsidRDefault="001855D4" w:rsidP="00D3541D">
            <w:pPr>
              <w:contextualSpacing/>
              <w:jc w:val="center"/>
            </w:pPr>
            <w:r>
              <w:object w:dxaOrig="2950" w:dyaOrig="1620">
                <v:shape id="_x0000_i1037" type="#_x0000_t75" style="width:107.8pt;height:59.1pt" o:ole="">
                  <v:imagedata r:id="rId32" o:title=""/>
                </v:shape>
                <o:OLEObject Type="Embed" ProgID="PBrush" ShapeID="_x0000_i1037" DrawAspect="Content" ObjectID="_1558103984" r:id="rId33"/>
              </w:object>
            </w:r>
            <w:r w:rsidRPr="001855D4">
              <w:rPr>
                <w:noProof/>
              </w:rPr>
              <w:drawing>
                <wp:inline distT="0" distB="0" distL="0" distR="0">
                  <wp:extent cx="1164913" cy="907667"/>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1167284" cy="909514"/>
                          </a:xfrm>
                          <a:prstGeom prst="rect">
                            <a:avLst/>
                          </a:prstGeom>
                          <a:noFill/>
                          <a:ln w="9525">
                            <a:noFill/>
                            <a:miter lim="800000"/>
                            <a:headEnd/>
                            <a:tailEnd/>
                          </a:ln>
                        </pic:spPr>
                      </pic:pic>
                    </a:graphicData>
                  </a:graphic>
                </wp:inline>
              </w:drawing>
            </w:r>
          </w:p>
        </w:tc>
        <w:tc>
          <w:tcPr>
            <w:tcW w:w="5303" w:type="dxa"/>
          </w:tcPr>
          <w:p w:rsidR="005323A9" w:rsidRDefault="005323A9" w:rsidP="005323A9">
            <w:pPr>
              <w:contextualSpacing/>
              <w:jc w:val="center"/>
              <w:rPr>
                <w:vertAlign w:val="superscript"/>
              </w:rPr>
            </w:pPr>
            <w:r>
              <w:t>Parte inferior caras Y</w:t>
            </w:r>
            <w:r>
              <w:rPr>
                <w:vertAlign w:val="superscript"/>
              </w:rPr>
              <w:t xml:space="preserve">- </w:t>
            </w:r>
            <w:r>
              <w:t>e Y</w:t>
            </w:r>
            <w:r>
              <w:rPr>
                <w:vertAlign w:val="superscript"/>
              </w:rPr>
              <w:t>+</w:t>
            </w:r>
          </w:p>
          <w:p w:rsidR="00425CB3" w:rsidRDefault="001855D4" w:rsidP="00D3541D">
            <w:pPr>
              <w:contextualSpacing/>
              <w:jc w:val="center"/>
            </w:pPr>
            <w:r>
              <w:object w:dxaOrig="3010" w:dyaOrig="1510">
                <v:shape id="_x0000_i1038" type="#_x0000_t75" style="width:111.55pt;height:55.75pt" o:ole="">
                  <v:imagedata r:id="rId34" o:title=""/>
                </v:shape>
                <o:OLEObject Type="Embed" ProgID="PBrush" ShapeID="_x0000_i1038" DrawAspect="Content" ObjectID="_1558103985" r:id="rId35"/>
              </w:object>
            </w:r>
          </w:p>
        </w:tc>
      </w:tr>
      <w:tr w:rsidR="00425CB3" w:rsidTr="00D3541D">
        <w:tc>
          <w:tcPr>
            <w:tcW w:w="5303" w:type="dxa"/>
          </w:tcPr>
          <w:p w:rsidR="00363A87" w:rsidRDefault="00363A87" w:rsidP="00363A87">
            <w:r>
              <w:t>f0</w:t>
            </w:r>
            <w:ins w:id="2634" w:author="José Rafael García Lázaro" w:date="2017-06-02T12:06:00Z">
              <w:r>
                <w:sym w:font="Wingdings" w:char="F0DF"/>
              </w:r>
            </w:ins>
            <w:r>
              <w:t>cr.n-1</w:t>
            </w:r>
          </w:p>
          <w:p w:rsidR="00363A87" w:rsidRDefault="00363A87" w:rsidP="00363A87">
            <w:r w:rsidRPr="00C81894">
              <w:t>c0</w:t>
            </w:r>
            <w:ins w:id="2635" w:author="José Rafael García Lázaro" w:date="2017-06-02T12:06:00Z">
              <w:r>
                <w:sym w:font="Wingdings" w:char="F0DF"/>
              </w:r>
            </w:ins>
            <w:r>
              <w:t>0</w:t>
            </w:r>
          </w:p>
          <w:p w:rsidR="00425CB3" w:rsidRPr="00C81894" w:rsidRDefault="00425CB3" w:rsidP="00D3541D">
            <w:r w:rsidRPr="00C81894">
              <w:t>Desde i=0  Hasta cr.n-1 Hacer</w:t>
            </w:r>
          </w:p>
          <w:p w:rsidR="00363A87" w:rsidRDefault="00363A87" w:rsidP="00363A87">
            <w:r>
              <w:tab/>
              <w:t>{ Espacios en blanco }</w:t>
            </w:r>
          </w:p>
          <w:p w:rsidR="00363A87" w:rsidRDefault="00363A87" w:rsidP="00363A87">
            <w:r>
              <w:tab/>
              <w:t xml:space="preserve">Desde j=0  Hasta </w:t>
            </w:r>
            <w:proofErr w:type="spellStart"/>
            <w:r>
              <w:t>cr.n</w:t>
            </w:r>
            <w:proofErr w:type="spellEnd"/>
            <w:r>
              <w:t>-i  Hacer</w:t>
            </w:r>
          </w:p>
          <w:p w:rsidR="00363A87" w:rsidRDefault="00363A87" w:rsidP="00363A87">
            <w:r>
              <w:tab/>
            </w:r>
            <w:r>
              <w:tab/>
              <w:t>Escribir(" ")</w:t>
            </w:r>
          </w:p>
          <w:p w:rsidR="00363A87" w:rsidRDefault="00363A87" w:rsidP="00363A87">
            <w:pPr>
              <w:ind w:left="708"/>
            </w:pPr>
            <w:proofErr w:type="spellStart"/>
            <w:r>
              <w:t>Fin_desde</w:t>
            </w:r>
            <w:proofErr w:type="spellEnd"/>
          </w:p>
          <w:p w:rsidR="00363A87" w:rsidRDefault="00363A87" w:rsidP="00363A87">
            <w:r>
              <w:tab/>
              <w:t>{ Cara Y- (parte superior) }</w:t>
            </w:r>
          </w:p>
          <w:p w:rsidR="00363A87" w:rsidRPr="00C81894" w:rsidRDefault="00363A87" w:rsidP="00363A87">
            <w:r>
              <w:tab/>
              <w:t>Escribir(</w:t>
            </w:r>
            <w:r w:rsidRPr="00C81894">
              <w:t>"/")</w:t>
            </w:r>
          </w:p>
          <w:p w:rsidR="00363A87" w:rsidRPr="00C81894" w:rsidRDefault="00363A87" w:rsidP="00363A87">
            <w:r w:rsidRPr="00C81894">
              <w:tab/>
              <w:t>c</w:t>
            </w:r>
            <w:ins w:id="2636" w:author="José Rafael García Lázaro" w:date="2017-06-02T12:06:00Z">
              <w:r>
                <w:sym w:font="Wingdings" w:char="F0DF"/>
              </w:r>
            </w:ins>
            <w:r w:rsidRPr="00C81894">
              <w:t>c0-1</w:t>
            </w:r>
          </w:p>
          <w:p w:rsidR="00363A87" w:rsidRPr="00C81894" w:rsidRDefault="00363A87" w:rsidP="00363A87">
            <w:r w:rsidRPr="00C81894">
              <w:tab/>
              <w:t>f</w:t>
            </w:r>
            <w:ins w:id="2637" w:author="José Rafael García Lázaro" w:date="2017-06-02T12:06:00Z">
              <w:r>
                <w:sym w:font="Wingdings" w:char="F0DF"/>
              </w:r>
            </w:ins>
            <w:r w:rsidRPr="00C81894">
              <w:t>f0</w:t>
            </w:r>
          </w:p>
          <w:p w:rsidR="00363A87" w:rsidRPr="00C81894" w:rsidRDefault="00363A87" w:rsidP="00363A87">
            <w:r w:rsidRPr="00C81894">
              <w:tab/>
              <w:t>Mientras(c&gt;=0)</w:t>
            </w:r>
            <w:r>
              <w:t xml:space="preserve"> Hacer</w:t>
            </w:r>
          </w:p>
          <w:p w:rsidR="00363A87" w:rsidRPr="004D5252" w:rsidRDefault="00363A87" w:rsidP="00363A87">
            <w:r w:rsidRPr="00C81894">
              <w:tab/>
            </w:r>
            <w:r w:rsidRPr="00C81894">
              <w:tab/>
            </w:r>
            <w:r>
              <w:t>Escribir(</w:t>
            </w:r>
            <w:proofErr w:type="spellStart"/>
            <w:r w:rsidRPr="004D5252">
              <w:t>cr</w:t>
            </w:r>
            <w:r>
              <w:t>.</w:t>
            </w:r>
            <w:r w:rsidRPr="004D5252">
              <w:t>m</w:t>
            </w:r>
            <w:proofErr w:type="spellEnd"/>
            <w:r w:rsidRPr="004D5252">
              <w:t>[4][f][c])</w:t>
            </w:r>
          </w:p>
          <w:p w:rsidR="00363A87" w:rsidRDefault="00363A87" w:rsidP="00363A87">
            <w:r w:rsidRPr="004D5252">
              <w:tab/>
            </w:r>
            <w:r w:rsidRPr="004D5252">
              <w:tab/>
            </w:r>
            <w:r>
              <w:t>f</w:t>
            </w:r>
            <w:ins w:id="2638" w:author="José Rafael García Lázaro" w:date="2017-06-02T12:06:00Z">
              <w:r>
                <w:sym w:font="Wingdings" w:char="F0DF"/>
              </w:r>
            </w:ins>
            <w:r>
              <w:t>f-1</w:t>
            </w:r>
          </w:p>
          <w:p w:rsidR="00363A87" w:rsidRDefault="00363A87" w:rsidP="00363A87">
            <w:r>
              <w:tab/>
            </w:r>
            <w:r>
              <w:tab/>
              <w:t>c</w:t>
            </w:r>
            <w:ins w:id="2639" w:author="José Rafael García Lázaro" w:date="2017-06-02T12:06:00Z">
              <w:r>
                <w:sym w:font="Wingdings" w:char="F0DF"/>
              </w:r>
            </w:ins>
            <w:r>
              <w:t>c-1</w:t>
            </w:r>
          </w:p>
          <w:p w:rsidR="00363A87" w:rsidRDefault="00363A87" w:rsidP="00363A87">
            <w:r>
              <w:tab/>
            </w:r>
            <w:proofErr w:type="spellStart"/>
            <w:r>
              <w:t>Fin_mientras</w:t>
            </w:r>
            <w:proofErr w:type="spellEnd"/>
          </w:p>
          <w:p w:rsidR="005323A9" w:rsidRDefault="005323A9" w:rsidP="005323A9">
            <w:r>
              <w:tab/>
              <w:t>{ Cara Y+ (parte superior) }</w:t>
            </w:r>
          </w:p>
          <w:p w:rsidR="005323A9" w:rsidRPr="00407563" w:rsidRDefault="005323A9" w:rsidP="005323A9">
            <w:r>
              <w:tab/>
            </w:r>
            <w:r w:rsidRPr="00407563">
              <w:t>c</w:t>
            </w:r>
            <w:ins w:id="2640" w:author="José Rafael García Lázaro" w:date="2017-06-02T12:06:00Z">
              <w:r>
                <w:sym w:font="Wingdings" w:char="F0DF"/>
              </w:r>
            </w:ins>
            <w:r w:rsidRPr="00407563">
              <w:t>c0</w:t>
            </w:r>
          </w:p>
          <w:p w:rsidR="005323A9" w:rsidRPr="00407563" w:rsidRDefault="005323A9" w:rsidP="005323A9">
            <w:r w:rsidRPr="00407563">
              <w:tab/>
              <w:t>f</w:t>
            </w:r>
            <w:ins w:id="2641" w:author="José Rafael García Lázaro" w:date="2017-06-02T12:06:00Z">
              <w:r>
                <w:sym w:font="Wingdings" w:char="F0DF"/>
              </w:r>
            </w:ins>
            <w:r>
              <w:t>f0</w:t>
            </w:r>
          </w:p>
          <w:p w:rsidR="005323A9" w:rsidRPr="00407563" w:rsidRDefault="005323A9" w:rsidP="005323A9">
            <w:r w:rsidRPr="00407563">
              <w:tab/>
              <w:t>Mientras(c&gt;=0)</w:t>
            </w:r>
          </w:p>
          <w:p w:rsidR="005323A9" w:rsidRPr="004D5252" w:rsidRDefault="005323A9" w:rsidP="005323A9">
            <w:r w:rsidRPr="00407563">
              <w:tab/>
            </w:r>
            <w:r w:rsidRPr="00407563">
              <w:tab/>
            </w:r>
            <w:r>
              <w:t>Escribir(</w:t>
            </w:r>
            <w:proofErr w:type="spellStart"/>
            <w:r>
              <w:t>cr</w:t>
            </w:r>
            <w:proofErr w:type="spellEnd"/>
            <w:r>
              <w:t>-&gt;m[1][f][c])</w:t>
            </w:r>
          </w:p>
          <w:p w:rsidR="005323A9" w:rsidRPr="00407563" w:rsidRDefault="005323A9" w:rsidP="005323A9">
            <w:r w:rsidRPr="004D5252">
              <w:tab/>
            </w:r>
            <w:r w:rsidRPr="004D5252">
              <w:tab/>
            </w:r>
            <w:r w:rsidRPr="00407563">
              <w:t>f</w:t>
            </w:r>
            <w:ins w:id="2642" w:author="José Rafael García Lázaro" w:date="2017-06-02T12:06:00Z">
              <w:r>
                <w:sym w:font="Wingdings" w:char="F0DF"/>
              </w:r>
            </w:ins>
            <w:r>
              <w:t>f-1</w:t>
            </w:r>
          </w:p>
          <w:p w:rsidR="005323A9" w:rsidRPr="00407563" w:rsidRDefault="005323A9" w:rsidP="005323A9">
            <w:r w:rsidRPr="00407563">
              <w:tab/>
            </w:r>
            <w:r w:rsidRPr="00407563">
              <w:tab/>
              <w:t>c</w:t>
            </w:r>
            <w:ins w:id="2643" w:author="José Rafael García Lázaro" w:date="2017-06-02T12:06:00Z">
              <w:r>
                <w:sym w:font="Wingdings" w:char="F0DF"/>
              </w:r>
            </w:ins>
            <w:r>
              <w:t>c-1</w:t>
            </w:r>
          </w:p>
          <w:p w:rsidR="005323A9" w:rsidRPr="00407563" w:rsidRDefault="005323A9" w:rsidP="005323A9">
            <w:r w:rsidRPr="00407563">
              <w:tab/>
            </w:r>
            <w:proofErr w:type="spellStart"/>
            <w:r w:rsidRPr="00407563">
              <w:t>Fin_mientras</w:t>
            </w:r>
            <w:proofErr w:type="spellEnd"/>
          </w:p>
          <w:p w:rsidR="005323A9" w:rsidRPr="004D5252" w:rsidRDefault="005323A9" w:rsidP="005323A9">
            <w:r w:rsidRPr="00407563">
              <w:tab/>
            </w:r>
            <w:r w:rsidRPr="004D5252">
              <w:t>c0</w:t>
            </w:r>
            <w:ins w:id="2644" w:author="José Rafael García Lázaro" w:date="2017-06-02T12:06:00Z">
              <w:r>
                <w:sym w:font="Wingdings" w:char="F0DF"/>
              </w:r>
            </w:ins>
            <w:r>
              <w:t>c0+1</w:t>
            </w:r>
          </w:p>
          <w:p w:rsidR="005323A9" w:rsidRPr="004D5252" w:rsidRDefault="005323A9" w:rsidP="005323A9">
            <w:r w:rsidRPr="004D5252">
              <w:tab/>
            </w:r>
            <w:r>
              <w:t>Escribir("|")</w:t>
            </w:r>
          </w:p>
          <w:p w:rsidR="005323A9" w:rsidRDefault="005323A9" w:rsidP="005323A9">
            <w:r w:rsidRPr="004D5252">
              <w:tab/>
            </w:r>
            <w:r>
              <w:t>Escribir("\n")</w:t>
            </w:r>
          </w:p>
          <w:p w:rsidR="00425CB3" w:rsidRDefault="00425CB3" w:rsidP="00D3541D">
            <w:proofErr w:type="spellStart"/>
            <w:r w:rsidRPr="00407563">
              <w:t>Fin_mientras</w:t>
            </w:r>
            <w:proofErr w:type="spellEnd"/>
          </w:p>
        </w:tc>
        <w:tc>
          <w:tcPr>
            <w:tcW w:w="5303" w:type="dxa"/>
          </w:tcPr>
          <w:p w:rsidR="005323A9" w:rsidRPr="00407563" w:rsidRDefault="005323A9" w:rsidP="005323A9">
            <w:r w:rsidRPr="00407563">
              <w:t>c0</w:t>
            </w:r>
            <w:ins w:id="2645" w:author="José Rafael García Lázaro" w:date="2017-06-02T12:06:00Z">
              <w:r>
                <w:sym w:font="Wingdings" w:char="F0DF"/>
              </w:r>
            </w:ins>
            <w:r w:rsidR="00A41F87">
              <w:t>cr.</w:t>
            </w:r>
            <w:r w:rsidRPr="00407563">
              <w:t>n-1</w:t>
            </w:r>
          </w:p>
          <w:p w:rsidR="005323A9" w:rsidRDefault="005323A9" w:rsidP="00D3541D">
            <w:r w:rsidRPr="00407563">
              <w:t>f0</w:t>
            </w:r>
            <w:ins w:id="2646" w:author="José Rafael García Lázaro" w:date="2017-06-02T12:06:00Z">
              <w:r>
                <w:sym w:font="Wingdings" w:char="F0DF"/>
              </w:r>
            </w:ins>
            <w:r w:rsidR="00A41F87">
              <w:t>cr.</w:t>
            </w:r>
            <w:r>
              <w:t>n-2</w:t>
            </w:r>
          </w:p>
          <w:p w:rsidR="00425CB3" w:rsidRPr="00407563" w:rsidRDefault="00425CB3" w:rsidP="00D3541D">
            <w:r w:rsidRPr="00407563">
              <w:t>Desde i=0  Hasta cr.n-1</w:t>
            </w:r>
            <w:r>
              <w:t xml:space="preserve"> Hacer</w:t>
            </w:r>
          </w:p>
          <w:p w:rsidR="005323A9" w:rsidRDefault="005323A9" w:rsidP="005323A9">
            <w:r>
              <w:tab/>
              <w:t>{ Cara Y- (parte inferior) }</w:t>
            </w:r>
          </w:p>
          <w:p w:rsidR="005323A9" w:rsidRDefault="005323A9" w:rsidP="005323A9">
            <w:r>
              <w:tab/>
              <w:t>Escribir(" |")</w:t>
            </w:r>
          </w:p>
          <w:p w:rsidR="005323A9" w:rsidRPr="00407563" w:rsidRDefault="005323A9" w:rsidP="005323A9">
            <w:r>
              <w:tab/>
            </w:r>
            <w:r w:rsidRPr="00407563">
              <w:t>c</w:t>
            </w:r>
            <w:ins w:id="2647" w:author="José Rafael García Lázaro" w:date="2017-06-02T12:06:00Z">
              <w:r>
                <w:sym w:font="Wingdings" w:char="F0DF"/>
              </w:r>
            </w:ins>
            <w:r>
              <w:t>c0</w:t>
            </w:r>
          </w:p>
          <w:p w:rsidR="005323A9" w:rsidRPr="00407563" w:rsidRDefault="005323A9" w:rsidP="005323A9">
            <w:r w:rsidRPr="00407563">
              <w:tab/>
              <w:t>f</w:t>
            </w:r>
            <w:ins w:id="2648" w:author="José Rafael García Lázaro" w:date="2017-06-02T12:06:00Z">
              <w:r>
                <w:sym w:font="Wingdings" w:char="F0DF"/>
              </w:r>
            </w:ins>
            <w:r>
              <w:t>f0+1</w:t>
            </w:r>
          </w:p>
          <w:p w:rsidR="005323A9" w:rsidRPr="00681629" w:rsidRDefault="005323A9" w:rsidP="005323A9">
            <w:r w:rsidRPr="00407563">
              <w:tab/>
            </w:r>
            <w:r w:rsidRPr="00681629">
              <w:t>Mientras(f&gt;=0)</w:t>
            </w:r>
            <w:r>
              <w:t xml:space="preserve"> Hacer</w:t>
            </w:r>
          </w:p>
          <w:p w:rsidR="005323A9" w:rsidRPr="004D5252" w:rsidRDefault="005323A9" w:rsidP="005323A9">
            <w:r w:rsidRPr="00681629">
              <w:tab/>
            </w:r>
            <w:r w:rsidRPr="00681629">
              <w:tab/>
            </w:r>
            <w:r>
              <w:t>Escribir(</w:t>
            </w:r>
            <w:proofErr w:type="spellStart"/>
            <w:r w:rsidRPr="004D5252">
              <w:t>cr</w:t>
            </w:r>
            <w:r>
              <w:t>.m</w:t>
            </w:r>
            <w:proofErr w:type="spellEnd"/>
            <w:r>
              <w:t>[4][f][c])</w:t>
            </w:r>
          </w:p>
          <w:p w:rsidR="005323A9" w:rsidRDefault="005323A9" w:rsidP="005323A9">
            <w:r w:rsidRPr="004D5252">
              <w:tab/>
            </w:r>
            <w:r w:rsidRPr="004D5252">
              <w:tab/>
            </w:r>
            <w:r>
              <w:t>f</w:t>
            </w:r>
            <w:ins w:id="2649" w:author="José Rafael García Lázaro" w:date="2017-06-02T12:06:00Z">
              <w:r>
                <w:sym w:font="Wingdings" w:char="F0DF"/>
              </w:r>
            </w:ins>
            <w:r>
              <w:t>f-1</w:t>
            </w:r>
          </w:p>
          <w:p w:rsidR="005323A9" w:rsidRDefault="005323A9" w:rsidP="005323A9">
            <w:r>
              <w:tab/>
            </w:r>
            <w:r>
              <w:tab/>
              <w:t>c</w:t>
            </w:r>
            <w:ins w:id="2650" w:author="José Rafael García Lázaro" w:date="2017-06-02T12:06:00Z">
              <w:r>
                <w:sym w:font="Wingdings" w:char="F0DF"/>
              </w:r>
            </w:ins>
            <w:r>
              <w:t>c-1</w:t>
            </w:r>
          </w:p>
          <w:p w:rsidR="005323A9" w:rsidRDefault="005323A9" w:rsidP="005323A9">
            <w:r>
              <w:tab/>
            </w:r>
            <w:proofErr w:type="spellStart"/>
            <w:r>
              <w:t>Fin_mientras</w:t>
            </w:r>
            <w:proofErr w:type="spellEnd"/>
          </w:p>
          <w:p w:rsidR="005323A9" w:rsidRDefault="005323A9" w:rsidP="005323A9">
            <w:r>
              <w:tab/>
              <w:t>{ Cara Y+ (parte inferior) }</w:t>
            </w:r>
          </w:p>
          <w:p w:rsidR="005323A9" w:rsidRPr="00681629" w:rsidRDefault="005323A9" w:rsidP="005323A9">
            <w:r>
              <w:tab/>
            </w:r>
            <w:r w:rsidRPr="00681629">
              <w:t>c</w:t>
            </w:r>
            <w:ins w:id="2651" w:author="José Rafael García Lázaro" w:date="2017-06-02T12:06:00Z">
              <w:r>
                <w:sym w:font="Wingdings" w:char="F0DF"/>
              </w:r>
            </w:ins>
            <w:r w:rsidRPr="00681629">
              <w:t>c0</w:t>
            </w:r>
          </w:p>
          <w:p w:rsidR="005323A9" w:rsidRPr="00681629" w:rsidRDefault="005323A9" w:rsidP="005323A9">
            <w:r w:rsidRPr="00681629">
              <w:tab/>
              <w:t>f</w:t>
            </w:r>
            <w:ins w:id="2652" w:author="José Rafael García Lázaro" w:date="2017-06-02T12:06:00Z">
              <w:r>
                <w:sym w:font="Wingdings" w:char="F0DF"/>
              </w:r>
            </w:ins>
            <w:r w:rsidRPr="00681629">
              <w:t>f0</w:t>
            </w:r>
          </w:p>
          <w:p w:rsidR="005323A9" w:rsidRPr="00681629" w:rsidRDefault="005323A9" w:rsidP="005323A9">
            <w:r w:rsidRPr="00681629">
              <w:tab/>
              <w:t>Mientras(f&gt;=0) Hacer</w:t>
            </w:r>
          </w:p>
          <w:p w:rsidR="005323A9" w:rsidRPr="004D5252" w:rsidRDefault="005323A9" w:rsidP="005323A9">
            <w:r w:rsidRPr="00681629">
              <w:tab/>
            </w:r>
            <w:r w:rsidRPr="00681629">
              <w:tab/>
            </w:r>
            <w:r>
              <w:t>Escribir(</w:t>
            </w:r>
            <w:proofErr w:type="spellStart"/>
            <w:r w:rsidRPr="004D5252">
              <w:t>cr</w:t>
            </w:r>
            <w:r>
              <w:t>.m</w:t>
            </w:r>
            <w:proofErr w:type="spellEnd"/>
            <w:r>
              <w:t>[1][f][c])</w:t>
            </w:r>
          </w:p>
          <w:p w:rsidR="005323A9" w:rsidRPr="00681629" w:rsidRDefault="005323A9" w:rsidP="005323A9">
            <w:r w:rsidRPr="004D5252">
              <w:tab/>
            </w:r>
            <w:r w:rsidRPr="004D5252">
              <w:tab/>
            </w:r>
            <w:r w:rsidRPr="00681629">
              <w:t>f</w:t>
            </w:r>
            <w:ins w:id="2653" w:author="José Rafael García Lázaro" w:date="2017-06-02T12:06:00Z">
              <w:r>
                <w:sym w:font="Wingdings" w:char="F0DF"/>
              </w:r>
            </w:ins>
            <w:r>
              <w:t>f-1</w:t>
            </w:r>
          </w:p>
          <w:p w:rsidR="005323A9" w:rsidRPr="00681629" w:rsidRDefault="005323A9" w:rsidP="005323A9">
            <w:r w:rsidRPr="00681629">
              <w:tab/>
            </w:r>
            <w:r w:rsidRPr="00681629">
              <w:tab/>
              <w:t>c</w:t>
            </w:r>
            <w:ins w:id="2654" w:author="José Rafael García Lázaro" w:date="2017-06-02T12:06:00Z">
              <w:r>
                <w:sym w:font="Wingdings" w:char="F0DF"/>
              </w:r>
            </w:ins>
            <w:r>
              <w:t>c-1</w:t>
            </w:r>
          </w:p>
          <w:p w:rsidR="005323A9" w:rsidRPr="00681629" w:rsidRDefault="005323A9" w:rsidP="005323A9">
            <w:r w:rsidRPr="00681629">
              <w:tab/>
            </w:r>
            <w:proofErr w:type="spellStart"/>
            <w:r w:rsidRPr="00681629">
              <w:t>Fin_mientras</w:t>
            </w:r>
            <w:proofErr w:type="spellEnd"/>
          </w:p>
          <w:p w:rsidR="005323A9" w:rsidRPr="004D5252" w:rsidRDefault="005323A9" w:rsidP="005323A9">
            <w:r w:rsidRPr="00681629">
              <w:tab/>
            </w:r>
            <w:r w:rsidRPr="004D5252">
              <w:t>f0</w:t>
            </w:r>
            <w:ins w:id="2655" w:author="José Rafael García Lázaro" w:date="2017-06-02T12:06:00Z">
              <w:r>
                <w:sym w:font="Wingdings" w:char="F0DF"/>
              </w:r>
            </w:ins>
            <w:r>
              <w:t>f0-1</w:t>
            </w:r>
          </w:p>
          <w:p w:rsidR="005323A9" w:rsidRPr="004D5252" w:rsidRDefault="005323A9" w:rsidP="005323A9">
            <w:r w:rsidRPr="004D5252">
              <w:tab/>
            </w:r>
            <w:r>
              <w:t>Escribir("/")</w:t>
            </w:r>
          </w:p>
          <w:p w:rsidR="005323A9" w:rsidRDefault="005323A9" w:rsidP="005323A9">
            <w:r w:rsidRPr="004D5252">
              <w:tab/>
            </w:r>
            <w:r>
              <w:t>Escribir("\n")</w:t>
            </w:r>
          </w:p>
          <w:p w:rsidR="00425CB3" w:rsidRDefault="00425CB3" w:rsidP="00D3541D">
            <w:pPr>
              <w:contextualSpacing/>
              <w:jc w:val="both"/>
            </w:pPr>
            <w:proofErr w:type="spellStart"/>
            <w:r>
              <w:t>Fin_procedimiento</w:t>
            </w:r>
            <w:proofErr w:type="spellEnd"/>
          </w:p>
        </w:tc>
      </w:tr>
    </w:tbl>
    <w:p w:rsidR="00425CB3" w:rsidRDefault="00425CB3" w:rsidP="008A5773">
      <w:pPr>
        <w:contextualSpacing/>
        <w:jc w:val="both"/>
      </w:pPr>
    </w:p>
    <w:p w:rsidR="008A5773" w:rsidRDefault="008A5773" w:rsidP="008A5773">
      <w:pPr>
        <w:contextualSpacing/>
        <w:jc w:val="both"/>
      </w:pPr>
    </w:p>
    <w:tbl>
      <w:tblPr>
        <w:tblStyle w:val="Tablaconcuadrcula"/>
        <w:tblW w:w="0" w:type="auto"/>
        <w:tblLook w:val="04A0"/>
      </w:tblPr>
      <w:tblGrid>
        <w:gridCol w:w="7338"/>
      </w:tblGrid>
      <w:tr w:rsidR="004D5252" w:rsidRPr="003C2469" w:rsidTr="004D5252">
        <w:tc>
          <w:tcPr>
            <w:tcW w:w="7338" w:type="dxa"/>
          </w:tcPr>
          <w:p w:rsidR="004D5252" w:rsidRPr="003C2469" w:rsidRDefault="004D5252" w:rsidP="000F7E66">
            <w:pPr>
              <w:jc w:val="center"/>
              <w:rPr>
                <w:b/>
              </w:rPr>
            </w:pPr>
            <w:proofErr w:type="spellStart"/>
            <w:r w:rsidRPr="003C2469">
              <w:rPr>
                <w:b/>
              </w:rPr>
              <w:t>Pseudo</w:t>
            </w:r>
            <w:proofErr w:type="spellEnd"/>
            <w:r w:rsidRPr="003C2469">
              <w:rPr>
                <w:b/>
              </w:rPr>
              <w:t>-código</w:t>
            </w:r>
          </w:p>
        </w:tc>
      </w:tr>
      <w:tr w:rsidR="004D5252" w:rsidTr="004D5252">
        <w:tc>
          <w:tcPr>
            <w:tcW w:w="7338" w:type="dxa"/>
          </w:tcPr>
          <w:p w:rsidR="004D5252" w:rsidRPr="004D5252" w:rsidRDefault="004D5252" w:rsidP="004D5252">
            <w:r w:rsidRPr="004D5252">
              <w:t xml:space="preserve">Procedimiento </w:t>
            </w:r>
            <w:proofErr w:type="spellStart"/>
            <w:r w:rsidRPr="004D5252">
              <w:t>imprimirCubo</w:t>
            </w:r>
            <w:proofErr w:type="spellEnd"/>
            <w:r w:rsidRPr="004D5252">
              <w:t>(</w:t>
            </w:r>
            <w:proofErr w:type="spellStart"/>
            <w:r w:rsidRPr="004D5252">
              <w:t>cr</w:t>
            </w:r>
            <w:proofErr w:type="spellEnd"/>
            <w:r w:rsidRPr="004D5252">
              <w:t xml:space="preserve">: </w:t>
            </w:r>
            <w:proofErr w:type="spellStart"/>
            <w:r w:rsidRPr="004D5252">
              <w:t>tCuboRubik</w:t>
            </w:r>
            <w:proofErr w:type="spellEnd"/>
            <w:r w:rsidRPr="004D5252">
              <w:t xml:space="preserve"> </w:t>
            </w:r>
            <w:r>
              <w:t>(E/S))</w:t>
            </w:r>
          </w:p>
          <w:p w:rsidR="004D5252" w:rsidRPr="004D5252" w:rsidRDefault="004D5252" w:rsidP="004D5252">
            <w:r w:rsidRPr="004D5252">
              <w:t>Var</w:t>
            </w:r>
            <w:r w:rsidRPr="004D5252">
              <w:tab/>
              <w:t>i,j,f,c,f0,c0: entero</w:t>
            </w:r>
          </w:p>
          <w:p w:rsidR="004D5252" w:rsidRDefault="004D5252" w:rsidP="004D5252">
            <w:r w:rsidRPr="004D5252">
              <w:t>Inicio</w:t>
            </w:r>
            <w:r w:rsidRPr="004D5252">
              <w:tab/>
            </w:r>
            <w:r>
              <w:t>Escribir(" Caras ocultas        Caras visibles:")</w:t>
            </w:r>
          </w:p>
          <w:p w:rsidR="004D5252" w:rsidRDefault="004D5252" w:rsidP="004D5252">
            <w:r>
              <w:tab/>
              <w:t>{ Caras visibles  }</w:t>
            </w:r>
          </w:p>
          <w:p w:rsidR="004D5252" w:rsidRDefault="004D5252" w:rsidP="004D5252">
            <w:r>
              <w:tab/>
            </w:r>
            <w:r w:rsidR="00425CB3">
              <w:t>f0</w:t>
            </w:r>
            <w:ins w:id="2656" w:author="José Rafael García Lázaro" w:date="2017-06-02T12:06:00Z">
              <w:r>
                <w:sym w:font="Wingdings" w:char="F0DF"/>
              </w:r>
            </w:ins>
            <w:r>
              <w:t>cr.n-1</w:t>
            </w:r>
          </w:p>
          <w:p w:rsidR="004D5252" w:rsidRPr="00C81894" w:rsidRDefault="004D5252" w:rsidP="004D5252">
            <w:r>
              <w:tab/>
            </w:r>
            <w:r w:rsidRPr="00C81894">
              <w:t>c0</w:t>
            </w:r>
            <w:ins w:id="2657" w:author="José Rafael García Lázaro" w:date="2017-06-02T12:06:00Z">
              <w:r>
                <w:sym w:font="Wingdings" w:char="F0DF"/>
              </w:r>
            </w:ins>
            <w:r w:rsidRPr="00C81894">
              <w:t>0</w:t>
            </w:r>
          </w:p>
          <w:p w:rsidR="004D5252" w:rsidRPr="00C81894" w:rsidRDefault="004D5252" w:rsidP="004D5252">
            <w:r w:rsidRPr="00C81894">
              <w:tab/>
            </w:r>
            <w:r w:rsidR="00C81894" w:rsidRPr="00C81894">
              <w:t xml:space="preserve">Desde </w:t>
            </w:r>
            <w:r w:rsidRPr="00C81894">
              <w:t>i=0</w:t>
            </w:r>
            <w:r w:rsidR="00C81894" w:rsidRPr="00C81894">
              <w:t xml:space="preserve">  Hasta </w:t>
            </w:r>
            <w:r w:rsidRPr="00C81894">
              <w:t>cr</w:t>
            </w:r>
            <w:r w:rsidR="00C81894" w:rsidRPr="00C81894">
              <w:t>.</w:t>
            </w:r>
            <w:r w:rsidRPr="00C81894">
              <w:t>n</w:t>
            </w:r>
            <w:r w:rsidR="00C81894" w:rsidRPr="00C81894">
              <w:t>-1 Hacer</w:t>
            </w:r>
          </w:p>
          <w:p w:rsidR="004D5252" w:rsidRDefault="004D5252" w:rsidP="004D5252">
            <w:r w:rsidRPr="00C81894">
              <w:tab/>
            </w:r>
            <w:r w:rsidRPr="00C81894">
              <w:tab/>
            </w:r>
            <w:r w:rsidR="00C81894">
              <w:t>{</w:t>
            </w:r>
            <w:r>
              <w:t xml:space="preserve"> Espacios en blanco</w:t>
            </w:r>
            <w:r w:rsidR="00C81894">
              <w:t xml:space="preserve"> }</w:t>
            </w:r>
          </w:p>
          <w:p w:rsidR="004D5252" w:rsidRDefault="004D5252" w:rsidP="004D5252">
            <w:r>
              <w:tab/>
            </w:r>
            <w:r>
              <w:tab/>
            </w:r>
            <w:r w:rsidR="00C81894">
              <w:t xml:space="preserve">Desde </w:t>
            </w:r>
            <w:r>
              <w:t>j=0</w:t>
            </w:r>
            <w:r w:rsidR="00C81894">
              <w:t xml:space="preserve">  Hasta </w:t>
            </w:r>
            <w:proofErr w:type="spellStart"/>
            <w:r>
              <w:t>cr</w:t>
            </w:r>
            <w:r w:rsidR="00C81894">
              <w:t>.</w:t>
            </w:r>
            <w:r>
              <w:t>n</w:t>
            </w:r>
            <w:proofErr w:type="spellEnd"/>
            <w:r>
              <w:t>-i</w:t>
            </w:r>
            <w:r w:rsidR="00C81894">
              <w:t xml:space="preserve">  Hacer</w:t>
            </w:r>
          </w:p>
          <w:p w:rsidR="004D5252" w:rsidRDefault="004D5252" w:rsidP="004D5252">
            <w:r>
              <w:tab/>
            </w:r>
            <w:r>
              <w:tab/>
            </w:r>
            <w:r>
              <w:tab/>
              <w:t>Escribir(" ")</w:t>
            </w:r>
          </w:p>
          <w:p w:rsidR="00C81894" w:rsidRDefault="00C81894" w:rsidP="00C81894">
            <w:pPr>
              <w:ind w:left="1416"/>
            </w:pPr>
            <w:proofErr w:type="spellStart"/>
            <w:r>
              <w:t>Fin_desde</w:t>
            </w:r>
            <w:proofErr w:type="spellEnd"/>
          </w:p>
          <w:p w:rsidR="004D5252" w:rsidRDefault="004D5252" w:rsidP="004D5252">
            <w:r>
              <w:tab/>
            </w:r>
            <w:r>
              <w:tab/>
            </w:r>
            <w:r w:rsidR="00C81894">
              <w:t>{</w:t>
            </w:r>
            <w:r>
              <w:t xml:space="preserve"> Cara Y- (parte superior)</w:t>
            </w:r>
            <w:r w:rsidR="00C81894">
              <w:t xml:space="preserve"> }</w:t>
            </w:r>
          </w:p>
          <w:p w:rsidR="004D5252" w:rsidRPr="00C81894" w:rsidRDefault="004D5252" w:rsidP="004D5252">
            <w:r>
              <w:tab/>
            </w:r>
            <w:r>
              <w:tab/>
              <w:t>Escribir(</w:t>
            </w:r>
            <w:r w:rsidRPr="00C81894">
              <w:t>"/")</w:t>
            </w:r>
          </w:p>
          <w:p w:rsidR="004D5252" w:rsidRPr="00C81894" w:rsidRDefault="004D5252" w:rsidP="004D5252">
            <w:r w:rsidRPr="00C81894">
              <w:tab/>
            </w:r>
            <w:r w:rsidRPr="00C81894">
              <w:tab/>
              <w:t>c</w:t>
            </w:r>
            <w:ins w:id="2658" w:author="José Rafael García Lázaro" w:date="2017-06-02T12:06:00Z">
              <w:r>
                <w:sym w:font="Wingdings" w:char="F0DF"/>
              </w:r>
            </w:ins>
            <w:r w:rsidR="00C81894" w:rsidRPr="00C81894">
              <w:t>c0-1</w:t>
            </w:r>
          </w:p>
          <w:p w:rsidR="004D5252" w:rsidRPr="00C81894" w:rsidRDefault="004D5252" w:rsidP="004D5252">
            <w:r w:rsidRPr="00C81894">
              <w:tab/>
            </w:r>
            <w:r w:rsidRPr="00C81894">
              <w:tab/>
              <w:t>f</w:t>
            </w:r>
            <w:ins w:id="2659" w:author="José Rafael García Lázaro" w:date="2017-06-02T12:06:00Z">
              <w:r>
                <w:sym w:font="Wingdings" w:char="F0DF"/>
              </w:r>
            </w:ins>
            <w:r w:rsidR="00C81894" w:rsidRPr="00C81894">
              <w:t>f0</w:t>
            </w:r>
          </w:p>
          <w:p w:rsidR="004D5252" w:rsidRPr="00C81894" w:rsidRDefault="004D5252" w:rsidP="004D5252">
            <w:r w:rsidRPr="00C81894">
              <w:tab/>
            </w:r>
            <w:r w:rsidRPr="00C81894">
              <w:tab/>
            </w:r>
            <w:r w:rsidR="00C81894" w:rsidRPr="00C81894">
              <w:t>Mientras</w:t>
            </w:r>
            <w:r w:rsidRPr="00C81894">
              <w:t>(c&gt;=0)</w:t>
            </w:r>
            <w:r w:rsidR="00C81894">
              <w:t xml:space="preserve"> Hacer</w:t>
            </w:r>
          </w:p>
          <w:p w:rsidR="004D5252" w:rsidRPr="004D5252" w:rsidRDefault="004D5252" w:rsidP="004D5252">
            <w:r w:rsidRPr="00C81894">
              <w:tab/>
            </w:r>
            <w:r w:rsidRPr="00C81894">
              <w:tab/>
            </w:r>
            <w:r w:rsidRPr="00C81894">
              <w:tab/>
            </w:r>
            <w:r>
              <w:t>Escribir(</w:t>
            </w:r>
            <w:proofErr w:type="spellStart"/>
            <w:r w:rsidRPr="004D5252">
              <w:t>cr</w:t>
            </w:r>
            <w:r w:rsidR="00C81894">
              <w:t>.</w:t>
            </w:r>
            <w:r w:rsidRPr="004D5252">
              <w:t>m</w:t>
            </w:r>
            <w:proofErr w:type="spellEnd"/>
            <w:r w:rsidRPr="004D5252">
              <w:t>[4][f][c])</w:t>
            </w:r>
          </w:p>
          <w:p w:rsidR="004D5252" w:rsidRDefault="004D5252" w:rsidP="004D5252">
            <w:r w:rsidRPr="004D5252">
              <w:lastRenderedPageBreak/>
              <w:tab/>
            </w:r>
            <w:r w:rsidRPr="004D5252">
              <w:tab/>
            </w:r>
            <w:r w:rsidRPr="004D5252">
              <w:tab/>
            </w:r>
            <w:r>
              <w:t>f</w:t>
            </w:r>
            <w:ins w:id="2660" w:author="José Rafael García Lázaro" w:date="2017-06-02T12:06:00Z">
              <w:r>
                <w:sym w:font="Wingdings" w:char="F0DF"/>
              </w:r>
            </w:ins>
            <w:r>
              <w:t>f-1</w:t>
            </w:r>
          </w:p>
          <w:p w:rsidR="004D5252" w:rsidRDefault="004D5252" w:rsidP="004D5252">
            <w:r>
              <w:tab/>
            </w:r>
            <w:r>
              <w:tab/>
            </w:r>
            <w:r>
              <w:tab/>
              <w:t>c</w:t>
            </w:r>
            <w:ins w:id="2661" w:author="José Rafael García Lázaro" w:date="2017-06-02T12:06:00Z">
              <w:r>
                <w:sym w:font="Wingdings" w:char="F0DF"/>
              </w:r>
            </w:ins>
            <w:r>
              <w:t>c-1</w:t>
            </w:r>
          </w:p>
          <w:p w:rsidR="004D5252" w:rsidRDefault="004D5252" w:rsidP="004D5252">
            <w:r>
              <w:tab/>
            </w:r>
            <w:r>
              <w:tab/>
            </w:r>
            <w:proofErr w:type="spellStart"/>
            <w:r w:rsidR="00C81894">
              <w:t>Fin_mientras</w:t>
            </w:r>
            <w:proofErr w:type="spellEnd"/>
          </w:p>
          <w:p w:rsidR="004D5252" w:rsidRDefault="00C81894" w:rsidP="004D5252">
            <w:r>
              <w:tab/>
            </w:r>
            <w:r>
              <w:tab/>
              <w:t>{</w:t>
            </w:r>
            <w:r w:rsidR="004D5252">
              <w:t xml:space="preserve"> Cara x-</w:t>
            </w:r>
            <w:r>
              <w:t xml:space="preserve"> }</w:t>
            </w:r>
          </w:p>
          <w:p w:rsidR="004D5252" w:rsidRDefault="004D5252" w:rsidP="004D5252">
            <w:r>
              <w:tab/>
            </w:r>
            <w:r>
              <w:tab/>
              <w:t>Escribir(</w:t>
            </w:r>
            <w:r w:rsidR="00C81894">
              <w:t>"|")</w:t>
            </w:r>
          </w:p>
          <w:p w:rsidR="004D5252" w:rsidRPr="00C81894" w:rsidRDefault="004D5252" w:rsidP="004D5252">
            <w:r>
              <w:tab/>
            </w:r>
            <w:r>
              <w:tab/>
            </w:r>
            <w:r w:rsidR="00C81894" w:rsidRPr="00C81894">
              <w:t xml:space="preserve">Desde </w:t>
            </w:r>
            <w:r w:rsidRPr="00C81894">
              <w:t>j=0</w:t>
            </w:r>
            <w:r w:rsidR="00C81894" w:rsidRPr="00C81894">
              <w:t xml:space="preserve">  Hasta </w:t>
            </w:r>
            <w:r w:rsidRPr="00C81894">
              <w:t>cr</w:t>
            </w:r>
            <w:r w:rsidR="00C81894" w:rsidRPr="00C81894">
              <w:t>.</w:t>
            </w:r>
            <w:r w:rsidRPr="00C81894">
              <w:t>n</w:t>
            </w:r>
            <w:r w:rsidR="00C81894" w:rsidRPr="00C81894">
              <w:t>-1</w:t>
            </w:r>
            <w:r w:rsidR="00C81894">
              <w:t xml:space="preserve"> Hacer</w:t>
            </w:r>
          </w:p>
          <w:p w:rsidR="004D5252" w:rsidRDefault="004D5252" w:rsidP="004D5252">
            <w:r w:rsidRPr="00C81894">
              <w:tab/>
            </w:r>
            <w:r w:rsidRPr="00C81894">
              <w:tab/>
            </w:r>
            <w:r w:rsidRPr="00C81894">
              <w:tab/>
            </w:r>
            <w:r>
              <w:t>Escribir(</w:t>
            </w:r>
            <w:proofErr w:type="spellStart"/>
            <w:r w:rsidRPr="004D5252">
              <w:t>cr</w:t>
            </w:r>
            <w:proofErr w:type="spellEnd"/>
            <w:r w:rsidRPr="004D5252">
              <w:t>-&gt;m[3][j][</w:t>
            </w:r>
            <w:proofErr w:type="spellStart"/>
            <w:r w:rsidRPr="004D5252">
              <w:t>cr</w:t>
            </w:r>
            <w:proofErr w:type="spellEnd"/>
            <w:r w:rsidRPr="004D5252">
              <w:t>-&gt;n-1-i])</w:t>
            </w:r>
          </w:p>
          <w:p w:rsidR="00C81894" w:rsidRPr="004D5252" w:rsidRDefault="00C81894" w:rsidP="00C81894">
            <w:pPr>
              <w:ind w:left="1416"/>
            </w:pPr>
            <w:proofErr w:type="spellStart"/>
            <w:r>
              <w:t>Fin_desde</w:t>
            </w:r>
            <w:proofErr w:type="spellEnd"/>
          </w:p>
          <w:p w:rsidR="004D5252" w:rsidRDefault="004D5252" w:rsidP="004D5252">
            <w:r w:rsidRPr="004D5252">
              <w:tab/>
            </w:r>
            <w:r w:rsidRPr="004D5252">
              <w:tab/>
            </w:r>
            <w:r>
              <w:t>Escribir(</w:t>
            </w:r>
            <w:r w:rsidR="00C81894">
              <w:t>" |")</w:t>
            </w:r>
          </w:p>
          <w:p w:rsidR="004D5252" w:rsidRDefault="00407563" w:rsidP="004D5252">
            <w:r>
              <w:tab/>
            </w:r>
            <w:r>
              <w:tab/>
              <w:t>{</w:t>
            </w:r>
            <w:r w:rsidR="004D5252">
              <w:t xml:space="preserve"> </w:t>
            </w:r>
            <w:proofErr w:type="spellStart"/>
            <w:r w:rsidR="004D5252">
              <w:t>Separacion</w:t>
            </w:r>
            <w:proofErr w:type="spellEnd"/>
            <w:r w:rsidR="004D5252">
              <w:t xml:space="preserve"> entre vistas </w:t>
            </w:r>
            <w:r>
              <w:t>}</w:t>
            </w:r>
          </w:p>
          <w:p w:rsidR="004D5252" w:rsidRDefault="004D5252" w:rsidP="004D5252">
            <w:r>
              <w:tab/>
            </w:r>
            <w:r>
              <w:tab/>
              <w:t>Escribir(</w:t>
            </w:r>
            <w:r w:rsidR="00407563">
              <w:t>"         ")</w:t>
            </w:r>
          </w:p>
          <w:p w:rsidR="004D5252" w:rsidRDefault="004D5252" w:rsidP="004D5252">
            <w:r>
              <w:tab/>
            </w:r>
            <w:r>
              <w:tab/>
            </w:r>
            <w:r w:rsidR="00407563">
              <w:t>{</w:t>
            </w:r>
            <w:r>
              <w:t xml:space="preserve"> Espacios en blanco</w:t>
            </w:r>
            <w:r w:rsidR="00407563">
              <w:t xml:space="preserve"> }</w:t>
            </w:r>
          </w:p>
          <w:p w:rsidR="004D5252" w:rsidRDefault="004D5252" w:rsidP="004D5252">
            <w:r>
              <w:tab/>
            </w:r>
            <w:r>
              <w:tab/>
            </w:r>
            <w:r w:rsidR="00407563">
              <w:t xml:space="preserve">Desde </w:t>
            </w:r>
            <w:r>
              <w:t>j=0</w:t>
            </w:r>
            <w:r w:rsidR="00407563">
              <w:t xml:space="preserve">  Hasta </w:t>
            </w:r>
            <w:proofErr w:type="spellStart"/>
            <w:r>
              <w:t>cr</w:t>
            </w:r>
            <w:r w:rsidR="00407563">
              <w:t>.</w:t>
            </w:r>
            <w:r>
              <w:t>n</w:t>
            </w:r>
            <w:proofErr w:type="spellEnd"/>
            <w:r>
              <w:t>-i</w:t>
            </w:r>
            <w:r w:rsidR="00407563">
              <w:t xml:space="preserve">  Hacer</w:t>
            </w:r>
          </w:p>
          <w:p w:rsidR="004D5252" w:rsidRPr="00F95010" w:rsidRDefault="004D5252" w:rsidP="004D5252">
            <w:r>
              <w:tab/>
            </w:r>
            <w:r>
              <w:tab/>
            </w:r>
            <w:r>
              <w:tab/>
              <w:t>Escribir(</w:t>
            </w:r>
            <w:r w:rsidR="00407563" w:rsidRPr="00F95010">
              <w:t>" ")</w:t>
            </w:r>
          </w:p>
          <w:p w:rsidR="00407563" w:rsidRPr="00F95010" w:rsidRDefault="00407563" w:rsidP="00407563">
            <w:pPr>
              <w:ind w:left="1416"/>
            </w:pPr>
            <w:proofErr w:type="spellStart"/>
            <w:r w:rsidRPr="00F95010">
              <w:t>Fin_desde</w:t>
            </w:r>
            <w:proofErr w:type="spellEnd"/>
          </w:p>
          <w:p w:rsidR="004D5252" w:rsidRPr="00407563" w:rsidRDefault="00407563" w:rsidP="004D5252">
            <w:r w:rsidRPr="00F95010">
              <w:tab/>
            </w:r>
            <w:r w:rsidRPr="00F95010">
              <w:tab/>
            </w:r>
            <w:r w:rsidRPr="00407563">
              <w:t>{</w:t>
            </w:r>
            <w:r w:rsidR="004D5252" w:rsidRPr="00407563">
              <w:t xml:space="preserve"> Cara Z+</w:t>
            </w:r>
            <w:r w:rsidRPr="00407563">
              <w:t xml:space="preserve"> }</w:t>
            </w:r>
          </w:p>
          <w:p w:rsidR="004D5252" w:rsidRPr="00407563" w:rsidRDefault="004D5252" w:rsidP="004D5252">
            <w:r w:rsidRPr="00407563">
              <w:tab/>
            </w:r>
            <w:r w:rsidRPr="00407563">
              <w:tab/>
            </w:r>
            <w:r>
              <w:t>Escribir(</w:t>
            </w:r>
            <w:r w:rsidR="00407563" w:rsidRPr="00407563">
              <w:t>"/")</w:t>
            </w:r>
          </w:p>
          <w:p w:rsidR="004D5252" w:rsidRPr="00407563" w:rsidRDefault="004D5252" w:rsidP="004D5252">
            <w:r w:rsidRPr="00407563">
              <w:tab/>
            </w:r>
            <w:r w:rsidRPr="00407563">
              <w:tab/>
            </w:r>
            <w:r w:rsidR="00407563" w:rsidRPr="00407563">
              <w:t xml:space="preserve">Desde </w:t>
            </w:r>
            <w:r w:rsidRPr="00407563">
              <w:t>j=0</w:t>
            </w:r>
            <w:r w:rsidR="00407563" w:rsidRPr="00407563">
              <w:t xml:space="preserve">  Hasta </w:t>
            </w:r>
            <w:r w:rsidRPr="00407563">
              <w:t>cr</w:t>
            </w:r>
            <w:r w:rsidR="00407563" w:rsidRPr="00407563">
              <w:t>.</w:t>
            </w:r>
            <w:r w:rsidRPr="00407563">
              <w:t>n</w:t>
            </w:r>
            <w:r w:rsidR="00407563" w:rsidRPr="00407563">
              <w:t>-1  Hacer</w:t>
            </w:r>
          </w:p>
          <w:p w:rsidR="004D5252" w:rsidRDefault="004D5252" w:rsidP="004D5252">
            <w:r w:rsidRPr="00407563">
              <w:tab/>
            </w:r>
            <w:r w:rsidRPr="00407563">
              <w:tab/>
            </w:r>
            <w:r w:rsidRPr="00407563">
              <w:tab/>
            </w:r>
            <w:r>
              <w:t>Escribir(</w:t>
            </w:r>
            <w:proofErr w:type="spellStart"/>
            <w:r w:rsidR="00407563">
              <w:t>cr</w:t>
            </w:r>
            <w:proofErr w:type="spellEnd"/>
            <w:r w:rsidR="00407563">
              <w:t>-&gt;m[2][i][j])</w:t>
            </w:r>
          </w:p>
          <w:p w:rsidR="00407563" w:rsidRPr="004D5252" w:rsidRDefault="00407563" w:rsidP="00407563">
            <w:pPr>
              <w:ind w:left="1416"/>
            </w:pPr>
            <w:proofErr w:type="spellStart"/>
            <w:r>
              <w:t>Fin_desde</w:t>
            </w:r>
            <w:proofErr w:type="spellEnd"/>
          </w:p>
          <w:p w:rsidR="004D5252" w:rsidRDefault="004D5252" w:rsidP="004D5252">
            <w:r w:rsidRPr="004D5252">
              <w:tab/>
            </w:r>
            <w:r w:rsidRPr="004D5252">
              <w:tab/>
            </w:r>
            <w:r>
              <w:t>Escribir(</w:t>
            </w:r>
            <w:r w:rsidR="00407563">
              <w:t>"/")</w:t>
            </w:r>
          </w:p>
          <w:p w:rsidR="004D5252" w:rsidRDefault="00407563" w:rsidP="004D5252">
            <w:r>
              <w:tab/>
            </w:r>
            <w:r>
              <w:tab/>
              <w:t>{</w:t>
            </w:r>
            <w:r w:rsidR="004D5252">
              <w:t xml:space="preserve"> Cara Y+ (parte superior)</w:t>
            </w:r>
            <w:r>
              <w:t xml:space="preserve"> }</w:t>
            </w:r>
          </w:p>
          <w:p w:rsidR="004D5252" w:rsidRPr="00407563" w:rsidRDefault="004D5252" w:rsidP="004D5252">
            <w:r>
              <w:tab/>
            </w:r>
            <w:r>
              <w:tab/>
            </w:r>
            <w:r w:rsidRPr="00407563">
              <w:t>c</w:t>
            </w:r>
            <w:ins w:id="2662" w:author="José Rafael García Lázaro" w:date="2017-06-02T12:06:00Z">
              <w:r>
                <w:sym w:font="Wingdings" w:char="F0DF"/>
              </w:r>
            </w:ins>
            <w:r w:rsidRPr="00407563">
              <w:t>c0</w:t>
            </w:r>
          </w:p>
          <w:p w:rsidR="004D5252" w:rsidRPr="00407563" w:rsidRDefault="004D5252" w:rsidP="004D5252">
            <w:r w:rsidRPr="00407563">
              <w:tab/>
            </w:r>
            <w:r w:rsidRPr="00407563">
              <w:tab/>
              <w:t>f</w:t>
            </w:r>
            <w:ins w:id="2663" w:author="José Rafael García Lázaro" w:date="2017-06-02T12:06:00Z">
              <w:r>
                <w:sym w:font="Wingdings" w:char="F0DF"/>
              </w:r>
            </w:ins>
            <w:r w:rsidR="00407563">
              <w:t>f0</w:t>
            </w:r>
          </w:p>
          <w:p w:rsidR="004D5252" w:rsidRPr="00407563" w:rsidRDefault="004D5252" w:rsidP="004D5252">
            <w:r w:rsidRPr="00407563">
              <w:tab/>
            </w:r>
            <w:r w:rsidRPr="00407563">
              <w:tab/>
            </w:r>
            <w:r w:rsidR="00407563" w:rsidRPr="00407563">
              <w:t>Mientras</w:t>
            </w:r>
            <w:r w:rsidRPr="00407563">
              <w:t>(c&gt;=0)</w:t>
            </w:r>
          </w:p>
          <w:p w:rsidR="004D5252" w:rsidRPr="004D5252" w:rsidRDefault="004D5252" w:rsidP="004D5252">
            <w:r w:rsidRPr="00407563">
              <w:tab/>
            </w:r>
            <w:r w:rsidRPr="00407563">
              <w:tab/>
            </w:r>
            <w:r w:rsidRPr="00407563">
              <w:tab/>
            </w:r>
            <w:r>
              <w:t>Escribir(</w:t>
            </w:r>
            <w:proofErr w:type="spellStart"/>
            <w:r w:rsidR="00407563">
              <w:t>cr</w:t>
            </w:r>
            <w:proofErr w:type="spellEnd"/>
            <w:r w:rsidR="00407563">
              <w:t>-&gt;m[1][f][c])</w:t>
            </w:r>
          </w:p>
          <w:p w:rsidR="004D5252" w:rsidRPr="00407563" w:rsidRDefault="004D5252" w:rsidP="004D5252">
            <w:r w:rsidRPr="004D5252">
              <w:tab/>
            </w:r>
            <w:r w:rsidRPr="004D5252">
              <w:tab/>
            </w:r>
            <w:r w:rsidRPr="004D5252">
              <w:tab/>
            </w:r>
            <w:r w:rsidRPr="00407563">
              <w:t>f</w:t>
            </w:r>
            <w:ins w:id="2664" w:author="José Rafael García Lázaro" w:date="2017-06-02T12:06:00Z">
              <w:r>
                <w:sym w:font="Wingdings" w:char="F0DF"/>
              </w:r>
            </w:ins>
            <w:r>
              <w:t>f-1</w:t>
            </w:r>
          </w:p>
          <w:p w:rsidR="004D5252" w:rsidRPr="00407563" w:rsidRDefault="004D5252" w:rsidP="004D5252">
            <w:r w:rsidRPr="00407563">
              <w:tab/>
            </w:r>
            <w:r w:rsidRPr="00407563">
              <w:tab/>
            </w:r>
            <w:r w:rsidRPr="00407563">
              <w:tab/>
              <w:t>c</w:t>
            </w:r>
            <w:ins w:id="2665" w:author="José Rafael García Lázaro" w:date="2017-06-02T12:06:00Z">
              <w:r>
                <w:sym w:font="Wingdings" w:char="F0DF"/>
              </w:r>
            </w:ins>
            <w:r>
              <w:t>c-1</w:t>
            </w:r>
          </w:p>
          <w:p w:rsidR="004D5252" w:rsidRPr="00407563" w:rsidRDefault="004D5252" w:rsidP="004D5252">
            <w:r w:rsidRPr="00407563">
              <w:tab/>
            </w:r>
            <w:r w:rsidRPr="00407563">
              <w:tab/>
            </w:r>
            <w:proofErr w:type="spellStart"/>
            <w:r w:rsidR="00407563" w:rsidRPr="00407563">
              <w:t>Fin_mientras</w:t>
            </w:r>
            <w:proofErr w:type="spellEnd"/>
          </w:p>
          <w:p w:rsidR="004D5252" w:rsidRPr="004D5252" w:rsidRDefault="004D5252" w:rsidP="004D5252">
            <w:r w:rsidRPr="00407563">
              <w:tab/>
            </w:r>
            <w:r w:rsidRPr="00407563">
              <w:tab/>
            </w:r>
            <w:r w:rsidRPr="004D5252">
              <w:t>c0</w:t>
            </w:r>
            <w:ins w:id="2666" w:author="José Rafael García Lázaro" w:date="2017-06-02T12:06:00Z">
              <w:r>
                <w:sym w:font="Wingdings" w:char="F0DF"/>
              </w:r>
            </w:ins>
            <w:r>
              <w:t>c0+1</w:t>
            </w:r>
          </w:p>
          <w:p w:rsidR="004D5252" w:rsidRPr="004D5252" w:rsidRDefault="004D5252" w:rsidP="004D5252">
            <w:r w:rsidRPr="004D5252">
              <w:tab/>
            </w:r>
            <w:r w:rsidRPr="004D5252">
              <w:tab/>
            </w:r>
            <w:r>
              <w:t>Escribir(</w:t>
            </w:r>
            <w:r w:rsidR="00407563">
              <w:t>"|")</w:t>
            </w:r>
          </w:p>
          <w:p w:rsidR="004D5252" w:rsidRPr="004D5252" w:rsidRDefault="004D5252" w:rsidP="004D5252">
            <w:r w:rsidRPr="004D5252">
              <w:tab/>
            </w:r>
            <w:r w:rsidRPr="004D5252">
              <w:tab/>
            </w:r>
            <w:r>
              <w:t>Escribir(</w:t>
            </w:r>
            <w:r w:rsidR="00407563">
              <w:t>"\n")</w:t>
            </w:r>
          </w:p>
          <w:p w:rsidR="004D5252" w:rsidRPr="00407563" w:rsidRDefault="004D5252" w:rsidP="004D5252">
            <w:r w:rsidRPr="004D5252">
              <w:tab/>
            </w:r>
            <w:proofErr w:type="spellStart"/>
            <w:r w:rsidR="00407563" w:rsidRPr="00407563">
              <w:t>Fin_mientras</w:t>
            </w:r>
            <w:proofErr w:type="spellEnd"/>
          </w:p>
          <w:p w:rsidR="004D5252" w:rsidRPr="00407563" w:rsidRDefault="004D5252" w:rsidP="004D5252">
            <w:r w:rsidRPr="00407563">
              <w:tab/>
              <w:t>c0</w:t>
            </w:r>
            <w:ins w:id="2667" w:author="José Rafael García Lázaro" w:date="2017-06-02T12:06:00Z">
              <w:r>
                <w:sym w:font="Wingdings" w:char="F0DF"/>
              </w:r>
            </w:ins>
            <w:r w:rsidR="00A41F87">
              <w:t>cr.</w:t>
            </w:r>
            <w:r w:rsidRPr="00407563">
              <w:t>n-1</w:t>
            </w:r>
          </w:p>
          <w:p w:rsidR="004D5252" w:rsidRPr="00407563" w:rsidRDefault="004D5252" w:rsidP="004D5252">
            <w:r w:rsidRPr="00407563">
              <w:tab/>
              <w:t>f0</w:t>
            </w:r>
            <w:ins w:id="2668" w:author="José Rafael García Lázaro" w:date="2017-06-02T12:06:00Z">
              <w:r>
                <w:sym w:font="Wingdings" w:char="F0DF"/>
              </w:r>
            </w:ins>
            <w:r w:rsidRPr="00407563">
              <w:t>cr</w:t>
            </w:r>
            <w:r w:rsidR="00A41F87">
              <w:t>.</w:t>
            </w:r>
            <w:r w:rsidRPr="00407563">
              <w:t>n-2</w:t>
            </w:r>
          </w:p>
          <w:p w:rsidR="004D5252" w:rsidRPr="00407563" w:rsidRDefault="004D5252" w:rsidP="004D5252">
            <w:r w:rsidRPr="00407563">
              <w:tab/>
            </w:r>
            <w:r w:rsidR="00407563" w:rsidRPr="00407563">
              <w:t xml:space="preserve">Desde </w:t>
            </w:r>
            <w:r w:rsidRPr="00407563">
              <w:t>i=0</w:t>
            </w:r>
            <w:r w:rsidR="00407563" w:rsidRPr="00407563">
              <w:t xml:space="preserve">  Hasta </w:t>
            </w:r>
            <w:r w:rsidRPr="00407563">
              <w:t>cr</w:t>
            </w:r>
            <w:r w:rsidR="00407563" w:rsidRPr="00407563">
              <w:t>.n-1</w:t>
            </w:r>
            <w:r w:rsidR="00407563">
              <w:t xml:space="preserve"> Hacer</w:t>
            </w:r>
          </w:p>
          <w:p w:rsidR="004D5252" w:rsidRDefault="004D5252" w:rsidP="004D5252">
            <w:r w:rsidRPr="00407563">
              <w:tab/>
            </w:r>
            <w:r w:rsidRPr="00407563">
              <w:tab/>
            </w:r>
            <w:r w:rsidR="00407563">
              <w:t>{</w:t>
            </w:r>
            <w:r>
              <w:t xml:space="preserve"> Cara Y- (parte inferior)</w:t>
            </w:r>
            <w:r w:rsidR="00407563">
              <w:t xml:space="preserve"> }</w:t>
            </w:r>
          </w:p>
          <w:p w:rsidR="004D5252" w:rsidRDefault="004D5252" w:rsidP="004D5252">
            <w:r>
              <w:tab/>
            </w:r>
            <w:r>
              <w:tab/>
              <w:t>Escribir(" |")</w:t>
            </w:r>
          </w:p>
          <w:p w:rsidR="004D5252" w:rsidRPr="00407563" w:rsidRDefault="004D5252" w:rsidP="004D5252">
            <w:r>
              <w:tab/>
            </w:r>
            <w:r>
              <w:tab/>
            </w:r>
            <w:r w:rsidRPr="00407563">
              <w:t>c</w:t>
            </w:r>
            <w:ins w:id="2669" w:author="José Rafael García Lázaro" w:date="2017-06-02T12:06:00Z">
              <w:r>
                <w:sym w:font="Wingdings" w:char="F0DF"/>
              </w:r>
            </w:ins>
            <w:r w:rsidR="00407563">
              <w:t>c0</w:t>
            </w:r>
          </w:p>
          <w:p w:rsidR="004D5252" w:rsidRPr="00407563" w:rsidRDefault="004D5252" w:rsidP="004D5252">
            <w:r w:rsidRPr="00407563">
              <w:tab/>
            </w:r>
            <w:r w:rsidRPr="00407563">
              <w:tab/>
              <w:t>f</w:t>
            </w:r>
            <w:ins w:id="2670" w:author="José Rafael García Lázaro" w:date="2017-06-02T12:06:00Z">
              <w:r>
                <w:sym w:font="Wingdings" w:char="F0DF"/>
              </w:r>
            </w:ins>
            <w:r w:rsidR="00407563">
              <w:t>f0+1</w:t>
            </w:r>
          </w:p>
          <w:p w:rsidR="004D5252" w:rsidRPr="00681629" w:rsidRDefault="004D5252" w:rsidP="004D5252">
            <w:r w:rsidRPr="00407563">
              <w:tab/>
            </w:r>
            <w:r w:rsidRPr="00407563">
              <w:tab/>
            </w:r>
            <w:r w:rsidR="00681629" w:rsidRPr="00681629">
              <w:t>Mientras</w:t>
            </w:r>
            <w:r w:rsidRPr="00681629">
              <w:t>(f&gt;=0)</w:t>
            </w:r>
            <w:r w:rsidR="00681629">
              <w:t xml:space="preserve"> Hacer</w:t>
            </w:r>
          </w:p>
          <w:p w:rsidR="004D5252" w:rsidRPr="004D5252" w:rsidRDefault="004D5252" w:rsidP="004D5252">
            <w:r w:rsidRPr="00681629">
              <w:tab/>
            </w:r>
            <w:r w:rsidRPr="00681629">
              <w:tab/>
            </w:r>
            <w:r w:rsidRPr="00681629">
              <w:tab/>
            </w:r>
            <w:r>
              <w:t>Escribir(</w:t>
            </w:r>
            <w:proofErr w:type="spellStart"/>
            <w:r w:rsidRPr="004D5252">
              <w:t>cr</w:t>
            </w:r>
            <w:r w:rsidR="00681629">
              <w:t>.m</w:t>
            </w:r>
            <w:proofErr w:type="spellEnd"/>
            <w:r w:rsidR="00681629">
              <w:t>[4][f][c])</w:t>
            </w:r>
          </w:p>
          <w:p w:rsidR="004D5252" w:rsidRDefault="004D5252" w:rsidP="004D5252">
            <w:r w:rsidRPr="004D5252">
              <w:tab/>
            </w:r>
            <w:r w:rsidRPr="004D5252">
              <w:tab/>
            </w:r>
            <w:r w:rsidRPr="004D5252">
              <w:tab/>
            </w:r>
            <w:r>
              <w:t>f</w:t>
            </w:r>
            <w:ins w:id="2671" w:author="José Rafael García Lázaro" w:date="2017-06-02T12:06:00Z">
              <w:r>
                <w:sym w:font="Wingdings" w:char="F0DF"/>
              </w:r>
            </w:ins>
            <w:r>
              <w:t>f-1</w:t>
            </w:r>
          </w:p>
          <w:p w:rsidR="004D5252" w:rsidRDefault="004D5252" w:rsidP="004D5252">
            <w:r>
              <w:tab/>
            </w:r>
            <w:r>
              <w:tab/>
            </w:r>
            <w:r>
              <w:tab/>
              <w:t>c</w:t>
            </w:r>
            <w:ins w:id="2672" w:author="José Rafael García Lázaro" w:date="2017-06-02T12:06:00Z">
              <w:r>
                <w:sym w:font="Wingdings" w:char="F0DF"/>
              </w:r>
            </w:ins>
            <w:r>
              <w:t>c-1</w:t>
            </w:r>
          </w:p>
          <w:p w:rsidR="004D5252" w:rsidRDefault="00681629" w:rsidP="004D5252">
            <w:r>
              <w:tab/>
            </w:r>
            <w:r>
              <w:tab/>
            </w:r>
            <w:proofErr w:type="spellStart"/>
            <w:r>
              <w:t>Fin_mientras</w:t>
            </w:r>
            <w:proofErr w:type="spellEnd"/>
          </w:p>
          <w:p w:rsidR="004D5252" w:rsidRDefault="00681629" w:rsidP="004D5252">
            <w:r>
              <w:tab/>
            </w:r>
            <w:r>
              <w:tab/>
              <w:t>{</w:t>
            </w:r>
            <w:r w:rsidR="004D5252">
              <w:t xml:space="preserve"> Cara Z-</w:t>
            </w:r>
            <w:r>
              <w:t xml:space="preserve"> }</w:t>
            </w:r>
          </w:p>
          <w:p w:rsidR="004D5252" w:rsidRDefault="004D5252" w:rsidP="004D5252">
            <w:r>
              <w:tab/>
            </w:r>
            <w:r>
              <w:tab/>
              <w:t>Escribir(</w:t>
            </w:r>
            <w:r w:rsidR="00681629">
              <w:t>"/")</w:t>
            </w:r>
          </w:p>
          <w:p w:rsidR="004D5252" w:rsidRPr="00681629" w:rsidRDefault="004D5252" w:rsidP="004D5252">
            <w:r>
              <w:tab/>
            </w:r>
            <w:r>
              <w:tab/>
            </w:r>
            <w:r w:rsidR="00681629" w:rsidRPr="00681629">
              <w:t xml:space="preserve">Desde </w:t>
            </w:r>
            <w:r w:rsidRPr="00681629">
              <w:t>j=0</w:t>
            </w:r>
            <w:r w:rsidR="00681629" w:rsidRPr="00681629">
              <w:t xml:space="preserve">  Hasta </w:t>
            </w:r>
            <w:r w:rsidRPr="00681629">
              <w:t>cr</w:t>
            </w:r>
            <w:r w:rsidR="00681629" w:rsidRPr="00681629">
              <w:t>.</w:t>
            </w:r>
            <w:r w:rsidRPr="00681629">
              <w:t>n</w:t>
            </w:r>
            <w:r w:rsidR="00681629" w:rsidRPr="00681629">
              <w:t>-1  Hacer</w:t>
            </w:r>
          </w:p>
          <w:p w:rsidR="004D5252" w:rsidRDefault="004D5252" w:rsidP="004D5252">
            <w:r w:rsidRPr="00681629">
              <w:tab/>
            </w:r>
            <w:r w:rsidRPr="00681629">
              <w:tab/>
            </w:r>
            <w:r w:rsidRPr="00681629">
              <w:tab/>
            </w:r>
            <w:r>
              <w:t>Escribir(</w:t>
            </w:r>
            <w:proofErr w:type="spellStart"/>
            <w:r w:rsidRPr="004D5252">
              <w:t>cr</w:t>
            </w:r>
            <w:r w:rsidR="00681629">
              <w:t>.m</w:t>
            </w:r>
            <w:proofErr w:type="spellEnd"/>
            <w:r w:rsidR="00681629">
              <w:t>[5][i][j])</w:t>
            </w:r>
          </w:p>
          <w:p w:rsidR="00681629" w:rsidRPr="004D5252" w:rsidRDefault="00681629" w:rsidP="00681629">
            <w:pPr>
              <w:ind w:left="1416"/>
            </w:pPr>
            <w:proofErr w:type="spellStart"/>
            <w:r>
              <w:t>Fi</w:t>
            </w:r>
            <w:r w:rsidR="002D2E0F">
              <w:t>n</w:t>
            </w:r>
            <w:r>
              <w:t>_desde</w:t>
            </w:r>
            <w:proofErr w:type="spellEnd"/>
          </w:p>
          <w:p w:rsidR="004D5252" w:rsidRDefault="004D5252" w:rsidP="004D5252">
            <w:r w:rsidRPr="004D5252">
              <w:tab/>
            </w:r>
            <w:r w:rsidRPr="004D5252">
              <w:tab/>
            </w:r>
            <w:r>
              <w:t>Escribir(</w:t>
            </w:r>
            <w:r w:rsidR="00681629">
              <w:t>"/")</w:t>
            </w:r>
          </w:p>
          <w:p w:rsidR="004D5252" w:rsidRDefault="00681629" w:rsidP="004D5252">
            <w:r>
              <w:tab/>
            </w:r>
            <w:r>
              <w:tab/>
              <w:t>{</w:t>
            </w:r>
            <w:r w:rsidR="004D5252">
              <w:t xml:space="preserve"> Espacios en blanco</w:t>
            </w:r>
            <w:r>
              <w:t xml:space="preserve"> }</w:t>
            </w:r>
          </w:p>
          <w:p w:rsidR="004D5252" w:rsidRDefault="004D5252" w:rsidP="004D5252">
            <w:r>
              <w:tab/>
            </w:r>
            <w:r>
              <w:tab/>
            </w:r>
            <w:r w:rsidR="00681629">
              <w:t xml:space="preserve">Desde </w:t>
            </w:r>
            <w:r>
              <w:t>j=0</w:t>
            </w:r>
            <w:r w:rsidR="00681629">
              <w:t xml:space="preserve">  Hasta </w:t>
            </w:r>
            <w:r>
              <w:t>i</w:t>
            </w:r>
            <w:r w:rsidR="00681629">
              <w:t xml:space="preserve">  Hacer </w:t>
            </w:r>
          </w:p>
          <w:p w:rsidR="004D5252" w:rsidRDefault="004D5252" w:rsidP="004D5252">
            <w:r>
              <w:tab/>
            </w:r>
            <w:r>
              <w:tab/>
            </w:r>
            <w:r>
              <w:tab/>
              <w:t>Escribir(</w:t>
            </w:r>
            <w:r w:rsidR="00681629">
              <w:t>" ")</w:t>
            </w:r>
          </w:p>
          <w:p w:rsidR="00681629" w:rsidRDefault="00681629" w:rsidP="00681629">
            <w:pPr>
              <w:ind w:left="1416"/>
            </w:pPr>
            <w:proofErr w:type="spellStart"/>
            <w:r>
              <w:t>Fin_desde</w:t>
            </w:r>
            <w:proofErr w:type="spellEnd"/>
          </w:p>
          <w:p w:rsidR="004D5252" w:rsidRDefault="00681629" w:rsidP="004D5252">
            <w:r>
              <w:lastRenderedPageBreak/>
              <w:tab/>
            </w:r>
            <w:r>
              <w:tab/>
              <w:t>{</w:t>
            </w:r>
            <w:r w:rsidR="004D5252">
              <w:t xml:space="preserve"> </w:t>
            </w:r>
            <w:proofErr w:type="spellStart"/>
            <w:r w:rsidR="004D5252">
              <w:t>Separacion</w:t>
            </w:r>
            <w:proofErr w:type="spellEnd"/>
            <w:r w:rsidR="004D5252">
              <w:t xml:space="preserve"> entre vistas </w:t>
            </w:r>
            <w:r>
              <w:t>}</w:t>
            </w:r>
          </w:p>
          <w:p w:rsidR="004D5252" w:rsidRDefault="004D5252" w:rsidP="004D5252">
            <w:r>
              <w:tab/>
            </w:r>
            <w:r>
              <w:tab/>
              <w:t>Escribir(</w:t>
            </w:r>
            <w:r w:rsidR="00681629">
              <w:t>"         ")</w:t>
            </w:r>
          </w:p>
          <w:p w:rsidR="004D5252" w:rsidRPr="00681629" w:rsidRDefault="004D5252" w:rsidP="004D5252">
            <w:r>
              <w:tab/>
            </w:r>
            <w:r>
              <w:tab/>
            </w:r>
            <w:r w:rsidR="00681629" w:rsidRPr="00681629">
              <w:t>{</w:t>
            </w:r>
            <w:r w:rsidRPr="00681629">
              <w:t xml:space="preserve"> Cara X+</w:t>
            </w:r>
            <w:r w:rsidR="00681629" w:rsidRPr="00681629">
              <w:t xml:space="preserve"> }</w:t>
            </w:r>
          </w:p>
          <w:p w:rsidR="004D5252" w:rsidRPr="00681629" w:rsidRDefault="004D5252" w:rsidP="004D5252">
            <w:r w:rsidRPr="00681629">
              <w:tab/>
            </w:r>
            <w:r w:rsidRPr="00681629">
              <w:tab/>
            </w:r>
            <w:r>
              <w:t>Escribir(</w:t>
            </w:r>
            <w:r w:rsidR="00681629" w:rsidRPr="00681629">
              <w:t>"  |")</w:t>
            </w:r>
          </w:p>
          <w:p w:rsidR="004D5252" w:rsidRPr="00681629" w:rsidRDefault="004D5252" w:rsidP="004D5252">
            <w:r w:rsidRPr="00681629">
              <w:tab/>
            </w:r>
            <w:r w:rsidRPr="00681629">
              <w:tab/>
            </w:r>
            <w:r w:rsidR="00681629" w:rsidRPr="00681629">
              <w:t xml:space="preserve">Desde </w:t>
            </w:r>
            <w:r w:rsidRPr="00681629">
              <w:t>j=0</w:t>
            </w:r>
            <w:r w:rsidR="00681629" w:rsidRPr="00681629">
              <w:t xml:space="preserve">  Hasta </w:t>
            </w:r>
            <w:r w:rsidRPr="00681629">
              <w:t>cr</w:t>
            </w:r>
            <w:r w:rsidR="00681629" w:rsidRPr="00681629">
              <w:t>.n-1  Hacer</w:t>
            </w:r>
          </w:p>
          <w:p w:rsidR="004D5252" w:rsidRDefault="004D5252" w:rsidP="004D5252">
            <w:r w:rsidRPr="00681629">
              <w:tab/>
            </w:r>
            <w:r w:rsidRPr="00681629">
              <w:tab/>
            </w:r>
            <w:r w:rsidRPr="00681629">
              <w:tab/>
            </w:r>
            <w:r>
              <w:t>Escribir(</w:t>
            </w:r>
            <w:proofErr w:type="spellStart"/>
            <w:r w:rsidRPr="004D5252">
              <w:t>cr</w:t>
            </w:r>
            <w:r w:rsidR="00681629">
              <w:t>.</w:t>
            </w:r>
            <w:r w:rsidRPr="004D5252">
              <w:t>m</w:t>
            </w:r>
            <w:proofErr w:type="spellEnd"/>
            <w:r w:rsidRPr="004D5252">
              <w:t>[0][j][cr</w:t>
            </w:r>
            <w:r w:rsidR="00681629">
              <w:t>.</w:t>
            </w:r>
            <w:r w:rsidRPr="004D5252">
              <w:t>n-1-i])</w:t>
            </w:r>
          </w:p>
          <w:p w:rsidR="00681629" w:rsidRPr="004D5252" w:rsidRDefault="00681629" w:rsidP="00681629">
            <w:pPr>
              <w:ind w:left="1416"/>
            </w:pPr>
            <w:proofErr w:type="spellStart"/>
            <w:r>
              <w:t>Fin_desde</w:t>
            </w:r>
            <w:proofErr w:type="spellEnd"/>
          </w:p>
          <w:p w:rsidR="004D5252" w:rsidRDefault="004D5252" w:rsidP="004D5252">
            <w:r w:rsidRPr="004D5252">
              <w:tab/>
            </w:r>
            <w:r w:rsidRPr="004D5252">
              <w:tab/>
            </w:r>
            <w:r>
              <w:t>Escribir(</w:t>
            </w:r>
            <w:r w:rsidR="00681629">
              <w:t>"|")</w:t>
            </w:r>
          </w:p>
          <w:p w:rsidR="004D5252" w:rsidRDefault="00681629" w:rsidP="004D5252">
            <w:r>
              <w:tab/>
            </w:r>
            <w:r>
              <w:tab/>
              <w:t>{</w:t>
            </w:r>
            <w:r w:rsidR="004D5252">
              <w:t xml:space="preserve"> Cara Y+ (parte inferior)</w:t>
            </w:r>
            <w:r>
              <w:t xml:space="preserve"> }</w:t>
            </w:r>
          </w:p>
          <w:p w:rsidR="004D5252" w:rsidRPr="00681629" w:rsidRDefault="004D5252" w:rsidP="004D5252">
            <w:r>
              <w:tab/>
            </w:r>
            <w:r>
              <w:tab/>
            </w:r>
            <w:r w:rsidRPr="00681629">
              <w:t>c</w:t>
            </w:r>
            <w:ins w:id="2673" w:author="José Rafael García Lázaro" w:date="2017-06-02T12:06:00Z">
              <w:r>
                <w:sym w:font="Wingdings" w:char="F0DF"/>
              </w:r>
            </w:ins>
            <w:r w:rsidRPr="00681629">
              <w:t>c0</w:t>
            </w:r>
          </w:p>
          <w:p w:rsidR="004D5252" w:rsidRPr="00681629" w:rsidRDefault="004D5252" w:rsidP="004D5252">
            <w:r w:rsidRPr="00681629">
              <w:tab/>
            </w:r>
            <w:r w:rsidRPr="00681629">
              <w:tab/>
              <w:t>f</w:t>
            </w:r>
            <w:ins w:id="2674" w:author="José Rafael García Lázaro" w:date="2017-06-02T12:06:00Z">
              <w:r>
                <w:sym w:font="Wingdings" w:char="F0DF"/>
              </w:r>
            </w:ins>
            <w:r w:rsidRPr="00681629">
              <w:t>f0</w:t>
            </w:r>
          </w:p>
          <w:p w:rsidR="004D5252" w:rsidRPr="00681629" w:rsidRDefault="004D5252" w:rsidP="004D5252">
            <w:r w:rsidRPr="00681629">
              <w:tab/>
            </w:r>
            <w:r w:rsidRPr="00681629">
              <w:tab/>
            </w:r>
            <w:r w:rsidR="00681629" w:rsidRPr="00681629">
              <w:t>Mientras</w:t>
            </w:r>
            <w:r w:rsidRPr="00681629">
              <w:t>(f&gt;=0)</w:t>
            </w:r>
            <w:r w:rsidR="00681629" w:rsidRPr="00681629">
              <w:t xml:space="preserve"> Hacer</w:t>
            </w:r>
          </w:p>
          <w:p w:rsidR="004D5252" w:rsidRPr="004D5252" w:rsidRDefault="004D5252" w:rsidP="004D5252">
            <w:r w:rsidRPr="00681629">
              <w:tab/>
            </w:r>
            <w:r w:rsidRPr="00681629">
              <w:tab/>
            </w:r>
            <w:r w:rsidRPr="00681629">
              <w:tab/>
            </w:r>
            <w:r>
              <w:t>Escribir(</w:t>
            </w:r>
            <w:proofErr w:type="spellStart"/>
            <w:r w:rsidRPr="004D5252">
              <w:t>cr</w:t>
            </w:r>
            <w:r w:rsidR="00681629">
              <w:t>.m</w:t>
            </w:r>
            <w:proofErr w:type="spellEnd"/>
            <w:r w:rsidR="00681629">
              <w:t>[1][f][c])</w:t>
            </w:r>
          </w:p>
          <w:p w:rsidR="004D5252" w:rsidRPr="00681629" w:rsidRDefault="004D5252" w:rsidP="004D5252">
            <w:r w:rsidRPr="004D5252">
              <w:tab/>
            </w:r>
            <w:r w:rsidRPr="004D5252">
              <w:tab/>
            </w:r>
            <w:r w:rsidRPr="004D5252">
              <w:tab/>
            </w:r>
            <w:r w:rsidRPr="00681629">
              <w:t>f</w:t>
            </w:r>
            <w:ins w:id="2675" w:author="José Rafael García Lázaro" w:date="2017-06-02T12:06:00Z">
              <w:r>
                <w:sym w:font="Wingdings" w:char="F0DF"/>
              </w:r>
            </w:ins>
            <w:r>
              <w:t>f-1</w:t>
            </w:r>
          </w:p>
          <w:p w:rsidR="004D5252" w:rsidRPr="00681629" w:rsidRDefault="004D5252" w:rsidP="004D5252">
            <w:r w:rsidRPr="00681629">
              <w:tab/>
            </w:r>
            <w:r w:rsidRPr="00681629">
              <w:tab/>
            </w:r>
            <w:r w:rsidRPr="00681629">
              <w:tab/>
              <w:t>c</w:t>
            </w:r>
            <w:ins w:id="2676" w:author="José Rafael García Lázaro" w:date="2017-06-02T12:06:00Z">
              <w:r>
                <w:sym w:font="Wingdings" w:char="F0DF"/>
              </w:r>
            </w:ins>
            <w:r>
              <w:t>c-1</w:t>
            </w:r>
          </w:p>
          <w:p w:rsidR="004D5252" w:rsidRPr="00681629" w:rsidRDefault="004D5252" w:rsidP="004D5252">
            <w:r w:rsidRPr="00681629">
              <w:tab/>
            </w:r>
            <w:r w:rsidRPr="00681629">
              <w:tab/>
            </w:r>
            <w:proofErr w:type="spellStart"/>
            <w:r w:rsidR="00681629" w:rsidRPr="00681629">
              <w:t>Fin_mientras</w:t>
            </w:r>
            <w:proofErr w:type="spellEnd"/>
          </w:p>
          <w:p w:rsidR="004D5252" w:rsidRPr="004D5252" w:rsidRDefault="004D5252" w:rsidP="004D5252">
            <w:r w:rsidRPr="00681629">
              <w:tab/>
            </w:r>
            <w:r w:rsidRPr="00681629">
              <w:tab/>
            </w:r>
            <w:r w:rsidRPr="004D5252">
              <w:t>f0</w:t>
            </w:r>
            <w:ins w:id="2677" w:author="José Rafael García Lázaro" w:date="2017-06-02T12:06:00Z">
              <w:r>
                <w:sym w:font="Wingdings" w:char="F0DF"/>
              </w:r>
            </w:ins>
            <w:r>
              <w:t>f0-1</w:t>
            </w:r>
          </w:p>
          <w:p w:rsidR="004D5252" w:rsidRPr="004D5252" w:rsidRDefault="004D5252" w:rsidP="004D5252">
            <w:r w:rsidRPr="004D5252">
              <w:tab/>
            </w:r>
            <w:r w:rsidRPr="004D5252">
              <w:tab/>
            </w:r>
            <w:r>
              <w:t>Escribir("/")</w:t>
            </w:r>
          </w:p>
          <w:p w:rsidR="004D5252" w:rsidRPr="004D5252" w:rsidRDefault="004D5252" w:rsidP="004D5252">
            <w:r w:rsidRPr="004D5252">
              <w:tab/>
            </w:r>
            <w:r w:rsidRPr="004D5252">
              <w:tab/>
            </w:r>
            <w:r>
              <w:t>Escribir(</w:t>
            </w:r>
            <w:r w:rsidRPr="004D5252">
              <w:t>"\n")</w:t>
            </w:r>
          </w:p>
          <w:p w:rsidR="004D5252" w:rsidRDefault="004D5252" w:rsidP="004D5252">
            <w:r w:rsidRPr="004D5252">
              <w:tab/>
            </w:r>
            <w:proofErr w:type="spellStart"/>
            <w:r w:rsidR="00681629">
              <w:t>Fin_desde</w:t>
            </w:r>
            <w:proofErr w:type="spellEnd"/>
          </w:p>
          <w:p w:rsidR="004D5252" w:rsidRPr="00EF5DF6" w:rsidRDefault="004D5252" w:rsidP="004D5252">
            <w:proofErr w:type="spellStart"/>
            <w:r>
              <w:t>Fin_procedimiento</w:t>
            </w:r>
            <w:proofErr w:type="spellEnd"/>
          </w:p>
        </w:tc>
      </w:tr>
    </w:tbl>
    <w:p w:rsidR="000D7CDF" w:rsidRDefault="000D7CDF"/>
    <w:tbl>
      <w:tblPr>
        <w:tblStyle w:val="Tablaconcuadrcula"/>
        <w:tblW w:w="0" w:type="auto"/>
        <w:tblLook w:val="04A0"/>
      </w:tblPr>
      <w:tblGrid>
        <w:gridCol w:w="7338"/>
      </w:tblGrid>
      <w:tr w:rsidR="004D5252" w:rsidRPr="003C2469" w:rsidTr="004D5252">
        <w:tc>
          <w:tcPr>
            <w:tcW w:w="7338" w:type="dxa"/>
          </w:tcPr>
          <w:p w:rsidR="004D5252" w:rsidRPr="003C2469" w:rsidRDefault="004D5252" w:rsidP="009A39B0">
            <w:pPr>
              <w:jc w:val="center"/>
              <w:rPr>
                <w:b/>
              </w:rPr>
            </w:pPr>
            <w:r w:rsidRPr="003C2469">
              <w:rPr>
                <w:b/>
              </w:rPr>
              <w:t>Sintaxis de C</w:t>
            </w:r>
          </w:p>
        </w:tc>
      </w:tr>
      <w:tr w:rsidR="004D5252" w:rsidRPr="00EF5DF6" w:rsidTr="004D5252">
        <w:tc>
          <w:tcPr>
            <w:tcW w:w="7338" w:type="dxa"/>
          </w:tcPr>
          <w:p w:rsidR="004D5252" w:rsidRPr="004D5252" w:rsidRDefault="004D5252" w:rsidP="004D5252">
            <w:pPr>
              <w:rPr>
                <w:lang w:val="en-US"/>
              </w:rPr>
            </w:pPr>
            <w:r w:rsidRPr="004D5252">
              <w:rPr>
                <w:lang w:val="en-US"/>
              </w:rPr>
              <w:t xml:space="preserve">void </w:t>
            </w:r>
            <w:proofErr w:type="spellStart"/>
            <w:r w:rsidRPr="004D5252">
              <w:rPr>
                <w:lang w:val="en-US"/>
              </w:rPr>
              <w:t>imprimirCubo</w:t>
            </w:r>
            <w:proofErr w:type="spellEnd"/>
            <w:r w:rsidRPr="004D5252">
              <w:rPr>
                <w:lang w:val="en-US"/>
              </w:rPr>
              <w:t>(</w:t>
            </w:r>
            <w:proofErr w:type="spellStart"/>
            <w:r w:rsidRPr="004D5252">
              <w:rPr>
                <w:lang w:val="en-US"/>
              </w:rPr>
              <w:t>tCuboRubik</w:t>
            </w:r>
            <w:proofErr w:type="spellEnd"/>
            <w:r w:rsidRPr="004D5252">
              <w:rPr>
                <w:lang w:val="en-US"/>
              </w:rPr>
              <w:t xml:space="preserve"> *</w:t>
            </w:r>
            <w:proofErr w:type="spellStart"/>
            <w:r w:rsidRPr="004D5252">
              <w:rPr>
                <w:lang w:val="en-US"/>
              </w:rPr>
              <w:t>cr</w:t>
            </w:r>
            <w:proofErr w:type="spellEnd"/>
            <w:r w:rsidRPr="004D5252">
              <w:rPr>
                <w:lang w:val="en-US"/>
              </w:rPr>
              <w:t>){</w:t>
            </w:r>
          </w:p>
          <w:p w:rsidR="004D5252" w:rsidRPr="004D5252" w:rsidRDefault="004D5252" w:rsidP="004D5252">
            <w:pPr>
              <w:rPr>
                <w:lang w:val="en-US"/>
              </w:rPr>
            </w:pPr>
            <w:r w:rsidRPr="004D5252">
              <w:rPr>
                <w:lang w:val="en-US"/>
              </w:rPr>
              <w:tab/>
            </w:r>
            <w:proofErr w:type="spellStart"/>
            <w:r w:rsidRPr="004D5252">
              <w:rPr>
                <w:lang w:val="en-US"/>
              </w:rPr>
              <w:t>int</w:t>
            </w:r>
            <w:proofErr w:type="spellEnd"/>
            <w:r w:rsidRPr="004D5252">
              <w:rPr>
                <w:lang w:val="en-US"/>
              </w:rPr>
              <w:t xml:space="preserve"> i,j,f,c,f0,c0;</w:t>
            </w:r>
          </w:p>
          <w:p w:rsidR="004D5252" w:rsidRDefault="004D5252" w:rsidP="004D5252">
            <w:r w:rsidRPr="004D5252">
              <w:rPr>
                <w:lang w:val="en-US"/>
              </w:rPr>
              <w:tab/>
            </w:r>
            <w:proofErr w:type="spellStart"/>
            <w:r>
              <w:t>system</w:t>
            </w:r>
            <w:proofErr w:type="spellEnd"/>
            <w:r>
              <w:t>("</w:t>
            </w:r>
            <w:proofErr w:type="spellStart"/>
            <w:r>
              <w:t>cls</w:t>
            </w:r>
            <w:proofErr w:type="spellEnd"/>
            <w:r>
              <w:t>");</w:t>
            </w:r>
          </w:p>
          <w:p w:rsidR="004D5252" w:rsidRDefault="004D5252" w:rsidP="004D5252">
            <w:r>
              <w:tab/>
            </w:r>
            <w:proofErr w:type="spellStart"/>
            <w:r>
              <w:t>printf</w:t>
            </w:r>
            <w:proofErr w:type="spellEnd"/>
            <w:r>
              <w:t>(" Caras ocultas        Caras visibles:\n\n\n");</w:t>
            </w:r>
          </w:p>
          <w:p w:rsidR="004D5252" w:rsidRDefault="004D5252" w:rsidP="004D5252">
            <w:r>
              <w:tab/>
              <w:t>// Caras visibles</w:t>
            </w:r>
          </w:p>
          <w:p w:rsidR="004D5252" w:rsidRDefault="004D5252" w:rsidP="004D5252">
            <w:r>
              <w:tab/>
              <w:t>f0=</w:t>
            </w:r>
            <w:proofErr w:type="spellStart"/>
            <w:r>
              <w:t>cr</w:t>
            </w:r>
            <w:proofErr w:type="spellEnd"/>
            <w:r>
              <w:t>-&gt;n-1;</w:t>
            </w:r>
          </w:p>
          <w:p w:rsidR="004D5252" w:rsidRPr="004D5252" w:rsidRDefault="004D5252" w:rsidP="004D5252">
            <w:pPr>
              <w:rPr>
                <w:lang w:val="en-US"/>
              </w:rPr>
            </w:pPr>
            <w:r>
              <w:tab/>
            </w:r>
            <w:r w:rsidRPr="004D5252">
              <w:rPr>
                <w:lang w:val="en-US"/>
              </w:rPr>
              <w:t>c0=0;</w:t>
            </w:r>
          </w:p>
          <w:p w:rsidR="004D5252" w:rsidRPr="004D5252" w:rsidRDefault="004D5252" w:rsidP="004D5252">
            <w:pPr>
              <w:rPr>
                <w:lang w:val="en-US"/>
              </w:rPr>
            </w:pPr>
            <w:r w:rsidRPr="004D5252">
              <w:rPr>
                <w:lang w:val="en-US"/>
              </w:rPr>
              <w:tab/>
              <w:t>for(</w:t>
            </w:r>
            <w:proofErr w:type="spellStart"/>
            <w:r w:rsidRPr="004D5252">
              <w:rPr>
                <w:lang w:val="en-US"/>
              </w:rPr>
              <w:t>i</w:t>
            </w:r>
            <w:proofErr w:type="spellEnd"/>
            <w:r w:rsidRPr="004D5252">
              <w:rPr>
                <w:lang w:val="en-US"/>
              </w:rPr>
              <w:t>=0;i&lt;</w:t>
            </w:r>
            <w:proofErr w:type="spellStart"/>
            <w:r w:rsidRPr="004D5252">
              <w:rPr>
                <w:lang w:val="en-US"/>
              </w:rPr>
              <w:t>cr</w:t>
            </w:r>
            <w:proofErr w:type="spellEnd"/>
            <w:r w:rsidRPr="004D5252">
              <w:rPr>
                <w:lang w:val="en-US"/>
              </w:rPr>
              <w:t>-&gt;</w:t>
            </w:r>
            <w:proofErr w:type="spellStart"/>
            <w:r w:rsidRPr="004D5252">
              <w:rPr>
                <w:lang w:val="en-US"/>
              </w:rPr>
              <w:t>n;i</w:t>
            </w:r>
            <w:proofErr w:type="spellEnd"/>
            <w:r w:rsidRPr="004D5252">
              <w:rPr>
                <w:lang w:val="en-US"/>
              </w:rPr>
              <w:t>++){</w:t>
            </w:r>
          </w:p>
          <w:p w:rsidR="004D5252" w:rsidRDefault="004D5252" w:rsidP="004D5252">
            <w:r w:rsidRPr="004D5252">
              <w:rPr>
                <w:lang w:val="en-US"/>
              </w:rPr>
              <w:tab/>
            </w:r>
            <w:r w:rsidRPr="004D5252">
              <w:rPr>
                <w:lang w:val="en-US"/>
              </w:rPr>
              <w:tab/>
            </w:r>
            <w:r>
              <w:t>// Espacios en blanco</w:t>
            </w:r>
          </w:p>
          <w:p w:rsidR="004D5252" w:rsidRDefault="004D5252" w:rsidP="004D5252">
            <w:r>
              <w:tab/>
            </w:r>
            <w:r>
              <w:tab/>
            </w:r>
            <w:proofErr w:type="spellStart"/>
            <w:r>
              <w:t>for</w:t>
            </w:r>
            <w:proofErr w:type="spellEnd"/>
            <w:r>
              <w:t>(j=0;j&lt;</w:t>
            </w:r>
            <w:proofErr w:type="spellStart"/>
            <w:r>
              <w:t>cr</w:t>
            </w:r>
            <w:proofErr w:type="spellEnd"/>
            <w:r>
              <w:t>-&gt;n-i+1;++j)</w:t>
            </w:r>
          </w:p>
          <w:p w:rsidR="004D5252" w:rsidRDefault="004D5252" w:rsidP="004D5252">
            <w:r>
              <w:tab/>
            </w:r>
            <w:r>
              <w:tab/>
            </w:r>
            <w:r>
              <w:tab/>
            </w:r>
            <w:proofErr w:type="spellStart"/>
            <w:r>
              <w:t>printf</w:t>
            </w:r>
            <w:proofErr w:type="spellEnd"/>
            <w:r>
              <w:t>(" ");</w:t>
            </w:r>
          </w:p>
          <w:p w:rsidR="004D5252" w:rsidRDefault="004D5252" w:rsidP="004D5252">
            <w:r>
              <w:tab/>
            </w:r>
            <w:r>
              <w:tab/>
              <w:t>// Cara Y- (parte superior)</w:t>
            </w:r>
          </w:p>
          <w:p w:rsidR="004D5252" w:rsidRPr="004D5252" w:rsidRDefault="004D5252" w:rsidP="004D5252">
            <w:pPr>
              <w:rPr>
                <w:lang w:val="en-US"/>
              </w:rPr>
            </w:pPr>
            <w:r>
              <w:tab/>
            </w:r>
            <w:r>
              <w:tab/>
            </w:r>
            <w:proofErr w:type="spellStart"/>
            <w:r w:rsidRPr="004D5252">
              <w:rPr>
                <w:lang w:val="en-US"/>
              </w:rPr>
              <w:t>printf</w:t>
            </w:r>
            <w:proofErr w:type="spellEnd"/>
            <w:r w:rsidRPr="004D5252">
              <w:rPr>
                <w:lang w:val="en-US"/>
              </w:rPr>
              <w:t>("/");</w:t>
            </w:r>
          </w:p>
          <w:p w:rsidR="004D5252" w:rsidRPr="004D5252" w:rsidRDefault="004D5252" w:rsidP="004D5252">
            <w:pPr>
              <w:rPr>
                <w:lang w:val="en-US"/>
              </w:rPr>
            </w:pPr>
            <w:r w:rsidRPr="004D5252">
              <w:rPr>
                <w:lang w:val="en-US"/>
              </w:rPr>
              <w:tab/>
            </w:r>
            <w:r w:rsidRPr="004D5252">
              <w:rPr>
                <w:lang w:val="en-US"/>
              </w:rPr>
              <w:tab/>
              <w:t>c=c0-1;</w:t>
            </w:r>
          </w:p>
          <w:p w:rsidR="004D5252" w:rsidRPr="004D5252" w:rsidRDefault="004D5252" w:rsidP="004D5252">
            <w:pPr>
              <w:rPr>
                <w:lang w:val="en-US"/>
              </w:rPr>
            </w:pPr>
            <w:r w:rsidRPr="004D5252">
              <w:rPr>
                <w:lang w:val="en-US"/>
              </w:rPr>
              <w:tab/>
            </w:r>
            <w:r w:rsidRPr="004D5252">
              <w:rPr>
                <w:lang w:val="en-US"/>
              </w:rPr>
              <w:tab/>
              <w:t>f=f0;</w:t>
            </w:r>
          </w:p>
          <w:p w:rsidR="004D5252" w:rsidRPr="004D5252" w:rsidRDefault="004D5252" w:rsidP="004D5252">
            <w:pPr>
              <w:rPr>
                <w:lang w:val="en-US"/>
              </w:rPr>
            </w:pPr>
            <w:r w:rsidRPr="004D5252">
              <w:rPr>
                <w:lang w:val="en-US"/>
              </w:rPr>
              <w:tab/>
            </w:r>
            <w:r w:rsidRPr="004D5252">
              <w:rPr>
                <w:lang w:val="en-US"/>
              </w:rPr>
              <w:tab/>
              <w:t>while(c&gt;=0){</w:t>
            </w:r>
          </w:p>
          <w:p w:rsidR="004D5252" w:rsidRPr="004D5252" w:rsidRDefault="004D5252" w:rsidP="004D5252">
            <w:pPr>
              <w:rPr>
                <w:lang w:val="en-US"/>
              </w:rPr>
            </w:pPr>
            <w:r w:rsidRPr="004D5252">
              <w:rPr>
                <w:lang w:val="en-US"/>
              </w:rPr>
              <w:tab/>
            </w:r>
            <w:r w:rsidRPr="004D5252">
              <w:rPr>
                <w:lang w:val="en-US"/>
              </w:rPr>
              <w:tab/>
            </w:r>
            <w:r w:rsidRPr="004D5252">
              <w:rPr>
                <w:lang w:val="en-US"/>
              </w:rPr>
              <w:tab/>
            </w:r>
            <w:proofErr w:type="spellStart"/>
            <w:r w:rsidRPr="004D5252">
              <w:rPr>
                <w:lang w:val="en-US"/>
              </w:rPr>
              <w:t>printf</w:t>
            </w:r>
            <w:proofErr w:type="spellEnd"/>
            <w:r w:rsidRPr="004D5252">
              <w:rPr>
                <w:lang w:val="en-US"/>
              </w:rPr>
              <w:t>("%</w:t>
            </w:r>
            <w:proofErr w:type="spellStart"/>
            <w:r w:rsidRPr="004D5252">
              <w:rPr>
                <w:lang w:val="en-US"/>
              </w:rPr>
              <w:t>c",cr</w:t>
            </w:r>
            <w:proofErr w:type="spellEnd"/>
            <w:r w:rsidRPr="004D5252">
              <w:rPr>
                <w:lang w:val="en-US"/>
              </w:rPr>
              <w:t>-&gt;m[4][f][c]);</w:t>
            </w:r>
          </w:p>
          <w:p w:rsidR="004D5252" w:rsidRDefault="004D5252" w:rsidP="004D5252">
            <w:r w:rsidRPr="004D5252">
              <w:rPr>
                <w:lang w:val="en-US"/>
              </w:rPr>
              <w:tab/>
            </w:r>
            <w:r w:rsidRPr="004D5252">
              <w:rPr>
                <w:lang w:val="en-US"/>
              </w:rPr>
              <w:tab/>
            </w:r>
            <w:r w:rsidRPr="004D5252">
              <w:rPr>
                <w:lang w:val="en-US"/>
              </w:rPr>
              <w:tab/>
            </w:r>
            <w:r>
              <w:t>f--;</w:t>
            </w:r>
          </w:p>
          <w:p w:rsidR="004D5252" w:rsidRDefault="004D5252" w:rsidP="004D5252">
            <w:r>
              <w:tab/>
            </w:r>
            <w:r>
              <w:tab/>
            </w:r>
            <w:r>
              <w:tab/>
              <w:t>c--;</w:t>
            </w:r>
          </w:p>
          <w:p w:rsidR="004D5252" w:rsidRDefault="004D5252" w:rsidP="004D5252">
            <w:r>
              <w:tab/>
            </w:r>
            <w:r>
              <w:tab/>
              <w:t>}</w:t>
            </w:r>
          </w:p>
          <w:p w:rsidR="004D5252" w:rsidRDefault="004D5252" w:rsidP="004D5252">
            <w:r>
              <w:tab/>
            </w:r>
            <w:r>
              <w:tab/>
              <w:t>// Cara x-</w:t>
            </w:r>
          </w:p>
          <w:p w:rsidR="004D5252" w:rsidRDefault="004D5252" w:rsidP="004D5252">
            <w:r>
              <w:tab/>
            </w:r>
            <w:r>
              <w:tab/>
            </w:r>
            <w:proofErr w:type="spellStart"/>
            <w:r>
              <w:t>printf</w:t>
            </w:r>
            <w:proofErr w:type="spellEnd"/>
            <w:r>
              <w:t>("|");</w:t>
            </w:r>
          </w:p>
          <w:p w:rsidR="004D5252" w:rsidRPr="004D5252" w:rsidRDefault="004D5252" w:rsidP="004D5252">
            <w:pPr>
              <w:rPr>
                <w:lang w:val="en-US"/>
              </w:rPr>
            </w:pPr>
            <w:r>
              <w:tab/>
            </w:r>
            <w:r>
              <w:tab/>
            </w:r>
            <w:r w:rsidRPr="004D5252">
              <w:rPr>
                <w:lang w:val="en-US"/>
              </w:rPr>
              <w:t>for(j=0;j&lt;</w:t>
            </w:r>
            <w:proofErr w:type="spellStart"/>
            <w:r w:rsidRPr="004D5252">
              <w:rPr>
                <w:lang w:val="en-US"/>
              </w:rPr>
              <w:t>cr</w:t>
            </w:r>
            <w:proofErr w:type="spellEnd"/>
            <w:r w:rsidRPr="004D5252">
              <w:rPr>
                <w:lang w:val="en-US"/>
              </w:rPr>
              <w:t>-&gt;n;++j)</w:t>
            </w:r>
          </w:p>
          <w:p w:rsidR="004D5252" w:rsidRPr="004D5252" w:rsidRDefault="004D5252" w:rsidP="004D5252">
            <w:pPr>
              <w:rPr>
                <w:lang w:val="en-US"/>
              </w:rPr>
            </w:pPr>
            <w:r w:rsidRPr="004D5252">
              <w:rPr>
                <w:lang w:val="en-US"/>
              </w:rPr>
              <w:tab/>
            </w:r>
            <w:r w:rsidRPr="004D5252">
              <w:rPr>
                <w:lang w:val="en-US"/>
              </w:rPr>
              <w:tab/>
            </w:r>
            <w:r w:rsidRPr="004D5252">
              <w:rPr>
                <w:lang w:val="en-US"/>
              </w:rPr>
              <w:tab/>
            </w:r>
            <w:proofErr w:type="spellStart"/>
            <w:r w:rsidRPr="004D5252">
              <w:rPr>
                <w:lang w:val="en-US"/>
              </w:rPr>
              <w:t>printf</w:t>
            </w:r>
            <w:proofErr w:type="spellEnd"/>
            <w:r w:rsidRPr="004D5252">
              <w:rPr>
                <w:lang w:val="en-US"/>
              </w:rPr>
              <w:t>(" %</w:t>
            </w:r>
            <w:proofErr w:type="spellStart"/>
            <w:r w:rsidRPr="004D5252">
              <w:rPr>
                <w:lang w:val="en-US"/>
              </w:rPr>
              <w:t>c",cr</w:t>
            </w:r>
            <w:proofErr w:type="spellEnd"/>
            <w:r w:rsidRPr="004D5252">
              <w:rPr>
                <w:lang w:val="en-US"/>
              </w:rPr>
              <w:t>-&gt;m[3][j][</w:t>
            </w:r>
            <w:proofErr w:type="spellStart"/>
            <w:r w:rsidRPr="004D5252">
              <w:rPr>
                <w:lang w:val="en-US"/>
              </w:rPr>
              <w:t>cr</w:t>
            </w:r>
            <w:proofErr w:type="spellEnd"/>
            <w:r w:rsidRPr="004D5252">
              <w:rPr>
                <w:lang w:val="en-US"/>
              </w:rPr>
              <w:t>-&gt;n-1-i]);</w:t>
            </w:r>
          </w:p>
          <w:p w:rsidR="004D5252" w:rsidRDefault="004D5252" w:rsidP="004D5252">
            <w:r w:rsidRPr="004D5252">
              <w:rPr>
                <w:lang w:val="en-US"/>
              </w:rPr>
              <w:tab/>
            </w:r>
            <w:r w:rsidRPr="004D5252">
              <w:rPr>
                <w:lang w:val="en-US"/>
              </w:rPr>
              <w:tab/>
            </w:r>
            <w:proofErr w:type="spellStart"/>
            <w:r>
              <w:t>printf</w:t>
            </w:r>
            <w:proofErr w:type="spellEnd"/>
            <w:r>
              <w:t>(" |");</w:t>
            </w:r>
          </w:p>
          <w:p w:rsidR="004D5252" w:rsidRDefault="004D5252" w:rsidP="004D5252">
            <w:r>
              <w:tab/>
            </w:r>
            <w:r>
              <w:tab/>
              <w:t xml:space="preserve">// </w:t>
            </w:r>
            <w:proofErr w:type="spellStart"/>
            <w:r>
              <w:t>Separacion</w:t>
            </w:r>
            <w:proofErr w:type="spellEnd"/>
            <w:r>
              <w:t xml:space="preserve"> entre vistas </w:t>
            </w:r>
          </w:p>
          <w:p w:rsidR="004D5252" w:rsidRDefault="004D5252" w:rsidP="004D5252">
            <w:r>
              <w:tab/>
            </w:r>
            <w:r>
              <w:tab/>
            </w:r>
            <w:proofErr w:type="spellStart"/>
            <w:r>
              <w:t>printf</w:t>
            </w:r>
            <w:proofErr w:type="spellEnd"/>
            <w:r>
              <w:t>("         ");</w:t>
            </w:r>
          </w:p>
          <w:p w:rsidR="004D5252" w:rsidRDefault="004D5252" w:rsidP="004D5252">
            <w:r>
              <w:tab/>
            </w:r>
            <w:r>
              <w:tab/>
              <w:t>// Espacios en blanco</w:t>
            </w:r>
          </w:p>
          <w:p w:rsidR="004D5252" w:rsidRDefault="004D5252" w:rsidP="004D5252">
            <w:r>
              <w:tab/>
            </w:r>
            <w:r>
              <w:tab/>
            </w:r>
            <w:proofErr w:type="spellStart"/>
            <w:r>
              <w:t>for</w:t>
            </w:r>
            <w:proofErr w:type="spellEnd"/>
            <w:r>
              <w:t>(j=0;j&lt;</w:t>
            </w:r>
            <w:proofErr w:type="spellStart"/>
            <w:r>
              <w:t>cr</w:t>
            </w:r>
            <w:proofErr w:type="spellEnd"/>
            <w:r>
              <w:t>-&gt;n-i+1;++j)</w:t>
            </w:r>
          </w:p>
          <w:p w:rsidR="004D5252" w:rsidRPr="004D5252" w:rsidRDefault="004D5252" w:rsidP="004D5252">
            <w:pPr>
              <w:rPr>
                <w:lang w:val="en-US"/>
              </w:rPr>
            </w:pPr>
            <w:r>
              <w:tab/>
            </w:r>
            <w:r>
              <w:tab/>
            </w:r>
            <w:r>
              <w:tab/>
            </w:r>
            <w:proofErr w:type="spellStart"/>
            <w:r w:rsidRPr="004D5252">
              <w:rPr>
                <w:lang w:val="en-US"/>
              </w:rPr>
              <w:t>printf</w:t>
            </w:r>
            <w:proofErr w:type="spellEnd"/>
            <w:r w:rsidRPr="004D5252">
              <w:rPr>
                <w:lang w:val="en-US"/>
              </w:rPr>
              <w:t>(" ");</w:t>
            </w:r>
          </w:p>
          <w:p w:rsidR="004D5252" w:rsidRPr="004D5252" w:rsidRDefault="004D5252" w:rsidP="004D5252">
            <w:pPr>
              <w:rPr>
                <w:lang w:val="en-US"/>
              </w:rPr>
            </w:pPr>
            <w:r w:rsidRPr="004D5252">
              <w:rPr>
                <w:lang w:val="en-US"/>
              </w:rPr>
              <w:tab/>
            </w:r>
            <w:r w:rsidRPr="004D5252">
              <w:rPr>
                <w:lang w:val="en-US"/>
              </w:rPr>
              <w:tab/>
              <w:t>// Cara Z+</w:t>
            </w:r>
          </w:p>
          <w:p w:rsidR="004D5252" w:rsidRPr="004D5252" w:rsidRDefault="004D5252" w:rsidP="004D5252">
            <w:pPr>
              <w:rPr>
                <w:lang w:val="en-US"/>
              </w:rPr>
            </w:pPr>
            <w:r w:rsidRPr="004D5252">
              <w:rPr>
                <w:lang w:val="en-US"/>
              </w:rPr>
              <w:tab/>
            </w:r>
            <w:r w:rsidRPr="004D5252">
              <w:rPr>
                <w:lang w:val="en-US"/>
              </w:rPr>
              <w:tab/>
            </w:r>
            <w:proofErr w:type="spellStart"/>
            <w:r w:rsidRPr="004D5252">
              <w:rPr>
                <w:lang w:val="en-US"/>
              </w:rPr>
              <w:t>printf</w:t>
            </w:r>
            <w:proofErr w:type="spellEnd"/>
            <w:r w:rsidRPr="004D5252">
              <w:rPr>
                <w:lang w:val="en-US"/>
              </w:rPr>
              <w:t>("/");</w:t>
            </w:r>
          </w:p>
          <w:p w:rsidR="004D5252" w:rsidRPr="004D5252" w:rsidRDefault="004D5252" w:rsidP="004D5252">
            <w:pPr>
              <w:rPr>
                <w:lang w:val="en-US"/>
              </w:rPr>
            </w:pPr>
            <w:r w:rsidRPr="004D5252">
              <w:rPr>
                <w:lang w:val="en-US"/>
              </w:rPr>
              <w:lastRenderedPageBreak/>
              <w:tab/>
            </w:r>
            <w:r w:rsidRPr="004D5252">
              <w:rPr>
                <w:lang w:val="en-US"/>
              </w:rPr>
              <w:tab/>
              <w:t>for(j=0;j&lt;</w:t>
            </w:r>
            <w:proofErr w:type="spellStart"/>
            <w:r w:rsidRPr="004D5252">
              <w:rPr>
                <w:lang w:val="en-US"/>
              </w:rPr>
              <w:t>cr</w:t>
            </w:r>
            <w:proofErr w:type="spellEnd"/>
            <w:r w:rsidRPr="004D5252">
              <w:rPr>
                <w:lang w:val="en-US"/>
              </w:rPr>
              <w:t>-&gt;n;++j)</w:t>
            </w:r>
          </w:p>
          <w:p w:rsidR="004D5252" w:rsidRPr="004D5252" w:rsidRDefault="004D5252" w:rsidP="004D5252">
            <w:pPr>
              <w:rPr>
                <w:lang w:val="en-US"/>
              </w:rPr>
            </w:pPr>
            <w:r w:rsidRPr="004D5252">
              <w:rPr>
                <w:lang w:val="en-US"/>
              </w:rPr>
              <w:tab/>
            </w:r>
            <w:r w:rsidRPr="004D5252">
              <w:rPr>
                <w:lang w:val="en-US"/>
              </w:rPr>
              <w:tab/>
            </w:r>
            <w:r w:rsidRPr="004D5252">
              <w:rPr>
                <w:lang w:val="en-US"/>
              </w:rPr>
              <w:tab/>
            </w:r>
            <w:proofErr w:type="spellStart"/>
            <w:r w:rsidRPr="004D5252">
              <w:rPr>
                <w:lang w:val="en-US"/>
              </w:rPr>
              <w:t>printf</w:t>
            </w:r>
            <w:proofErr w:type="spellEnd"/>
            <w:r w:rsidRPr="004D5252">
              <w:rPr>
                <w:lang w:val="en-US"/>
              </w:rPr>
              <w:t>(" %</w:t>
            </w:r>
            <w:proofErr w:type="spellStart"/>
            <w:r w:rsidRPr="004D5252">
              <w:rPr>
                <w:lang w:val="en-US"/>
              </w:rPr>
              <w:t>c",cr</w:t>
            </w:r>
            <w:proofErr w:type="spellEnd"/>
            <w:r w:rsidRPr="004D5252">
              <w:rPr>
                <w:lang w:val="en-US"/>
              </w:rPr>
              <w:t>-&gt;m[2][</w:t>
            </w:r>
            <w:proofErr w:type="spellStart"/>
            <w:r w:rsidRPr="004D5252">
              <w:rPr>
                <w:lang w:val="en-US"/>
              </w:rPr>
              <w:t>i</w:t>
            </w:r>
            <w:proofErr w:type="spellEnd"/>
            <w:r w:rsidRPr="004D5252">
              <w:rPr>
                <w:lang w:val="en-US"/>
              </w:rPr>
              <w:t>][j]);</w:t>
            </w:r>
          </w:p>
          <w:p w:rsidR="004D5252" w:rsidRDefault="004D5252" w:rsidP="004D5252">
            <w:r w:rsidRPr="004D5252">
              <w:rPr>
                <w:lang w:val="en-US"/>
              </w:rPr>
              <w:tab/>
            </w:r>
            <w:r w:rsidRPr="004D5252">
              <w:rPr>
                <w:lang w:val="en-US"/>
              </w:rPr>
              <w:tab/>
            </w:r>
            <w:proofErr w:type="spellStart"/>
            <w:r>
              <w:t>printf</w:t>
            </w:r>
            <w:proofErr w:type="spellEnd"/>
            <w:r>
              <w:t>("/");</w:t>
            </w:r>
          </w:p>
          <w:p w:rsidR="004D5252" w:rsidRDefault="004D5252" w:rsidP="004D5252">
            <w:r>
              <w:tab/>
            </w:r>
            <w:r>
              <w:tab/>
              <w:t>// Cara Y+ (parte superior)</w:t>
            </w:r>
          </w:p>
          <w:p w:rsidR="004D5252" w:rsidRPr="004D5252" w:rsidRDefault="004D5252" w:rsidP="004D5252">
            <w:pPr>
              <w:rPr>
                <w:lang w:val="en-US"/>
              </w:rPr>
            </w:pPr>
            <w:r>
              <w:tab/>
            </w:r>
            <w:r>
              <w:tab/>
            </w:r>
            <w:r w:rsidRPr="004D5252">
              <w:rPr>
                <w:lang w:val="en-US"/>
              </w:rPr>
              <w:t>c=c0;</w:t>
            </w:r>
          </w:p>
          <w:p w:rsidR="004D5252" w:rsidRPr="004D5252" w:rsidRDefault="004D5252" w:rsidP="004D5252">
            <w:pPr>
              <w:rPr>
                <w:lang w:val="en-US"/>
              </w:rPr>
            </w:pPr>
            <w:r w:rsidRPr="004D5252">
              <w:rPr>
                <w:lang w:val="en-US"/>
              </w:rPr>
              <w:tab/>
            </w:r>
            <w:r w:rsidRPr="004D5252">
              <w:rPr>
                <w:lang w:val="en-US"/>
              </w:rPr>
              <w:tab/>
              <w:t>f=f0;</w:t>
            </w:r>
          </w:p>
          <w:p w:rsidR="004D5252" w:rsidRPr="004D5252" w:rsidRDefault="004D5252" w:rsidP="004D5252">
            <w:pPr>
              <w:rPr>
                <w:lang w:val="en-US"/>
              </w:rPr>
            </w:pPr>
            <w:r w:rsidRPr="004D5252">
              <w:rPr>
                <w:lang w:val="en-US"/>
              </w:rPr>
              <w:tab/>
            </w:r>
            <w:r w:rsidRPr="004D5252">
              <w:rPr>
                <w:lang w:val="en-US"/>
              </w:rPr>
              <w:tab/>
              <w:t>while(c&gt;=0){</w:t>
            </w:r>
          </w:p>
          <w:p w:rsidR="004D5252" w:rsidRPr="004D5252" w:rsidRDefault="004D5252" w:rsidP="004D5252">
            <w:pPr>
              <w:rPr>
                <w:lang w:val="en-US"/>
              </w:rPr>
            </w:pPr>
            <w:r w:rsidRPr="004D5252">
              <w:rPr>
                <w:lang w:val="en-US"/>
              </w:rPr>
              <w:tab/>
            </w:r>
            <w:r w:rsidRPr="004D5252">
              <w:rPr>
                <w:lang w:val="en-US"/>
              </w:rPr>
              <w:tab/>
            </w:r>
            <w:r w:rsidRPr="004D5252">
              <w:rPr>
                <w:lang w:val="en-US"/>
              </w:rPr>
              <w:tab/>
            </w:r>
            <w:proofErr w:type="spellStart"/>
            <w:r w:rsidRPr="004D5252">
              <w:rPr>
                <w:lang w:val="en-US"/>
              </w:rPr>
              <w:t>printf</w:t>
            </w:r>
            <w:proofErr w:type="spellEnd"/>
            <w:r w:rsidRPr="004D5252">
              <w:rPr>
                <w:lang w:val="en-US"/>
              </w:rPr>
              <w:t>("%</w:t>
            </w:r>
            <w:proofErr w:type="spellStart"/>
            <w:r w:rsidRPr="004D5252">
              <w:rPr>
                <w:lang w:val="en-US"/>
              </w:rPr>
              <w:t>c",cr</w:t>
            </w:r>
            <w:proofErr w:type="spellEnd"/>
            <w:r w:rsidRPr="004D5252">
              <w:rPr>
                <w:lang w:val="en-US"/>
              </w:rPr>
              <w:t>-&gt;m[1][f][c]);</w:t>
            </w:r>
          </w:p>
          <w:p w:rsidR="004D5252" w:rsidRPr="004D5252" w:rsidRDefault="004D5252" w:rsidP="004D5252">
            <w:pPr>
              <w:rPr>
                <w:lang w:val="en-US"/>
              </w:rPr>
            </w:pPr>
            <w:r w:rsidRPr="004D5252">
              <w:rPr>
                <w:lang w:val="en-US"/>
              </w:rPr>
              <w:tab/>
            </w:r>
            <w:r w:rsidRPr="004D5252">
              <w:rPr>
                <w:lang w:val="en-US"/>
              </w:rPr>
              <w:tab/>
            </w:r>
            <w:r w:rsidRPr="004D5252">
              <w:rPr>
                <w:lang w:val="en-US"/>
              </w:rPr>
              <w:tab/>
              <w:t>f--;</w:t>
            </w:r>
          </w:p>
          <w:p w:rsidR="004D5252" w:rsidRPr="004D5252" w:rsidRDefault="004D5252" w:rsidP="004D5252">
            <w:pPr>
              <w:rPr>
                <w:lang w:val="en-US"/>
              </w:rPr>
            </w:pPr>
            <w:r w:rsidRPr="004D5252">
              <w:rPr>
                <w:lang w:val="en-US"/>
              </w:rPr>
              <w:tab/>
            </w:r>
            <w:r w:rsidRPr="004D5252">
              <w:rPr>
                <w:lang w:val="en-US"/>
              </w:rPr>
              <w:tab/>
            </w:r>
            <w:r w:rsidRPr="004D5252">
              <w:rPr>
                <w:lang w:val="en-US"/>
              </w:rPr>
              <w:tab/>
              <w:t>c--;</w:t>
            </w:r>
          </w:p>
          <w:p w:rsidR="004D5252" w:rsidRPr="004D5252" w:rsidRDefault="004D5252" w:rsidP="004D5252">
            <w:pPr>
              <w:rPr>
                <w:lang w:val="en-US"/>
              </w:rPr>
            </w:pPr>
            <w:r w:rsidRPr="004D5252">
              <w:rPr>
                <w:lang w:val="en-US"/>
              </w:rPr>
              <w:tab/>
            </w:r>
            <w:r w:rsidRPr="004D5252">
              <w:rPr>
                <w:lang w:val="en-US"/>
              </w:rPr>
              <w:tab/>
              <w:t>}</w:t>
            </w:r>
          </w:p>
          <w:p w:rsidR="004D5252" w:rsidRPr="004D5252" w:rsidRDefault="004D5252" w:rsidP="004D5252">
            <w:pPr>
              <w:rPr>
                <w:lang w:val="en-US"/>
              </w:rPr>
            </w:pPr>
            <w:r w:rsidRPr="004D5252">
              <w:rPr>
                <w:lang w:val="en-US"/>
              </w:rPr>
              <w:tab/>
            </w:r>
            <w:r w:rsidRPr="004D5252">
              <w:rPr>
                <w:lang w:val="en-US"/>
              </w:rPr>
              <w:tab/>
              <w:t>c0++;</w:t>
            </w:r>
          </w:p>
          <w:p w:rsidR="004D5252" w:rsidRPr="004D5252" w:rsidRDefault="004D5252" w:rsidP="004D5252">
            <w:pPr>
              <w:rPr>
                <w:lang w:val="en-US"/>
              </w:rPr>
            </w:pPr>
            <w:r w:rsidRPr="004D5252">
              <w:rPr>
                <w:lang w:val="en-US"/>
              </w:rPr>
              <w:tab/>
            </w:r>
            <w:r w:rsidRPr="004D5252">
              <w:rPr>
                <w:lang w:val="en-US"/>
              </w:rPr>
              <w:tab/>
            </w:r>
            <w:proofErr w:type="spellStart"/>
            <w:r w:rsidRPr="004D5252">
              <w:rPr>
                <w:lang w:val="en-US"/>
              </w:rPr>
              <w:t>printf</w:t>
            </w:r>
            <w:proofErr w:type="spellEnd"/>
            <w:r w:rsidRPr="004D5252">
              <w:rPr>
                <w:lang w:val="en-US"/>
              </w:rPr>
              <w:t>("|");</w:t>
            </w:r>
          </w:p>
          <w:p w:rsidR="004D5252" w:rsidRPr="004D5252" w:rsidRDefault="004D5252" w:rsidP="004D5252">
            <w:pPr>
              <w:rPr>
                <w:lang w:val="en-US"/>
              </w:rPr>
            </w:pPr>
            <w:r w:rsidRPr="004D5252">
              <w:rPr>
                <w:lang w:val="en-US"/>
              </w:rPr>
              <w:tab/>
            </w:r>
            <w:r w:rsidRPr="004D5252">
              <w:rPr>
                <w:lang w:val="en-US"/>
              </w:rPr>
              <w:tab/>
            </w:r>
            <w:proofErr w:type="spellStart"/>
            <w:r w:rsidRPr="004D5252">
              <w:rPr>
                <w:lang w:val="en-US"/>
              </w:rPr>
              <w:t>printf</w:t>
            </w:r>
            <w:proofErr w:type="spellEnd"/>
            <w:r w:rsidRPr="004D5252">
              <w:rPr>
                <w:lang w:val="en-US"/>
              </w:rPr>
              <w:t>("\n");</w:t>
            </w:r>
          </w:p>
          <w:p w:rsidR="004D5252" w:rsidRPr="004D5252" w:rsidRDefault="004D5252" w:rsidP="004D5252">
            <w:pPr>
              <w:rPr>
                <w:lang w:val="en-US"/>
              </w:rPr>
            </w:pPr>
            <w:r w:rsidRPr="004D5252">
              <w:rPr>
                <w:lang w:val="en-US"/>
              </w:rPr>
              <w:tab/>
              <w:t>}</w:t>
            </w:r>
          </w:p>
          <w:p w:rsidR="004D5252" w:rsidRPr="004D5252" w:rsidRDefault="004D5252" w:rsidP="004D5252">
            <w:pPr>
              <w:rPr>
                <w:lang w:val="en-US"/>
              </w:rPr>
            </w:pPr>
            <w:r w:rsidRPr="004D5252">
              <w:rPr>
                <w:lang w:val="en-US"/>
              </w:rPr>
              <w:tab/>
              <w:t>c0=</w:t>
            </w:r>
            <w:proofErr w:type="spellStart"/>
            <w:r w:rsidRPr="004D5252">
              <w:rPr>
                <w:lang w:val="en-US"/>
              </w:rPr>
              <w:t>cr</w:t>
            </w:r>
            <w:proofErr w:type="spellEnd"/>
            <w:r w:rsidRPr="004D5252">
              <w:rPr>
                <w:lang w:val="en-US"/>
              </w:rPr>
              <w:t>-&gt;n-1;</w:t>
            </w:r>
          </w:p>
          <w:p w:rsidR="004D5252" w:rsidRPr="004D5252" w:rsidRDefault="004D5252" w:rsidP="004D5252">
            <w:pPr>
              <w:rPr>
                <w:lang w:val="en-US"/>
              </w:rPr>
            </w:pPr>
            <w:r w:rsidRPr="004D5252">
              <w:rPr>
                <w:lang w:val="en-US"/>
              </w:rPr>
              <w:tab/>
              <w:t>f0=</w:t>
            </w:r>
            <w:proofErr w:type="spellStart"/>
            <w:r w:rsidRPr="004D5252">
              <w:rPr>
                <w:lang w:val="en-US"/>
              </w:rPr>
              <w:t>cr</w:t>
            </w:r>
            <w:proofErr w:type="spellEnd"/>
            <w:r w:rsidRPr="004D5252">
              <w:rPr>
                <w:lang w:val="en-US"/>
              </w:rPr>
              <w:t>-&gt;n-2;;</w:t>
            </w:r>
          </w:p>
          <w:p w:rsidR="004D5252" w:rsidRPr="004D5252" w:rsidRDefault="004D5252" w:rsidP="004D5252">
            <w:pPr>
              <w:rPr>
                <w:lang w:val="en-US"/>
              </w:rPr>
            </w:pPr>
            <w:r w:rsidRPr="004D5252">
              <w:rPr>
                <w:lang w:val="en-US"/>
              </w:rPr>
              <w:tab/>
              <w:t>for(</w:t>
            </w:r>
            <w:proofErr w:type="spellStart"/>
            <w:r w:rsidRPr="004D5252">
              <w:rPr>
                <w:lang w:val="en-US"/>
              </w:rPr>
              <w:t>i</w:t>
            </w:r>
            <w:proofErr w:type="spellEnd"/>
            <w:r w:rsidRPr="004D5252">
              <w:rPr>
                <w:lang w:val="en-US"/>
              </w:rPr>
              <w:t>=0;i&lt;</w:t>
            </w:r>
            <w:proofErr w:type="spellStart"/>
            <w:r w:rsidRPr="004D5252">
              <w:rPr>
                <w:lang w:val="en-US"/>
              </w:rPr>
              <w:t>cr</w:t>
            </w:r>
            <w:proofErr w:type="spellEnd"/>
            <w:r w:rsidRPr="004D5252">
              <w:rPr>
                <w:lang w:val="en-US"/>
              </w:rPr>
              <w:t>-&gt;</w:t>
            </w:r>
            <w:proofErr w:type="spellStart"/>
            <w:r w:rsidRPr="004D5252">
              <w:rPr>
                <w:lang w:val="en-US"/>
              </w:rPr>
              <w:t>n;i</w:t>
            </w:r>
            <w:proofErr w:type="spellEnd"/>
            <w:r w:rsidRPr="004D5252">
              <w:rPr>
                <w:lang w:val="en-US"/>
              </w:rPr>
              <w:t>++){</w:t>
            </w:r>
          </w:p>
          <w:p w:rsidR="004D5252" w:rsidRDefault="004D5252" w:rsidP="004D5252">
            <w:r w:rsidRPr="004D5252">
              <w:rPr>
                <w:lang w:val="en-US"/>
              </w:rPr>
              <w:tab/>
            </w:r>
            <w:r w:rsidRPr="004D5252">
              <w:rPr>
                <w:lang w:val="en-US"/>
              </w:rPr>
              <w:tab/>
            </w:r>
            <w:r>
              <w:t>// Cara Y- (parte inferior)</w:t>
            </w:r>
          </w:p>
          <w:p w:rsidR="004D5252" w:rsidRDefault="004D5252" w:rsidP="004D5252">
            <w:r>
              <w:tab/>
            </w:r>
            <w:r>
              <w:tab/>
            </w:r>
            <w:proofErr w:type="spellStart"/>
            <w:r>
              <w:t>printf</w:t>
            </w:r>
            <w:proofErr w:type="spellEnd"/>
            <w:r>
              <w:t>(" |");</w:t>
            </w:r>
          </w:p>
          <w:p w:rsidR="004D5252" w:rsidRPr="004D5252" w:rsidRDefault="004D5252" w:rsidP="004D5252">
            <w:pPr>
              <w:rPr>
                <w:lang w:val="en-US"/>
              </w:rPr>
            </w:pPr>
            <w:r>
              <w:tab/>
            </w:r>
            <w:r>
              <w:tab/>
            </w:r>
            <w:r w:rsidRPr="004D5252">
              <w:rPr>
                <w:lang w:val="en-US"/>
              </w:rPr>
              <w:t>c=c0;</w:t>
            </w:r>
          </w:p>
          <w:p w:rsidR="004D5252" w:rsidRPr="004D5252" w:rsidRDefault="004D5252" w:rsidP="004D5252">
            <w:pPr>
              <w:rPr>
                <w:lang w:val="en-US"/>
              </w:rPr>
            </w:pPr>
            <w:r w:rsidRPr="004D5252">
              <w:rPr>
                <w:lang w:val="en-US"/>
              </w:rPr>
              <w:tab/>
            </w:r>
            <w:r w:rsidRPr="004D5252">
              <w:rPr>
                <w:lang w:val="en-US"/>
              </w:rPr>
              <w:tab/>
              <w:t>f=f0+1;</w:t>
            </w:r>
          </w:p>
          <w:p w:rsidR="004D5252" w:rsidRPr="004D5252" w:rsidRDefault="004D5252" w:rsidP="004D5252">
            <w:pPr>
              <w:rPr>
                <w:lang w:val="en-US"/>
              </w:rPr>
            </w:pPr>
            <w:r w:rsidRPr="004D5252">
              <w:rPr>
                <w:lang w:val="en-US"/>
              </w:rPr>
              <w:tab/>
            </w:r>
            <w:r w:rsidRPr="004D5252">
              <w:rPr>
                <w:lang w:val="en-US"/>
              </w:rPr>
              <w:tab/>
              <w:t>while(f&gt;=0){</w:t>
            </w:r>
          </w:p>
          <w:p w:rsidR="004D5252" w:rsidRPr="004D5252" w:rsidRDefault="004D5252" w:rsidP="004D5252">
            <w:pPr>
              <w:rPr>
                <w:lang w:val="en-US"/>
              </w:rPr>
            </w:pPr>
            <w:r w:rsidRPr="004D5252">
              <w:rPr>
                <w:lang w:val="en-US"/>
              </w:rPr>
              <w:tab/>
            </w:r>
            <w:r w:rsidRPr="004D5252">
              <w:rPr>
                <w:lang w:val="en-US"/>
              </w:rPr>
              <w:tab/>
            </w:r>
            <w:r w:rsidRPr="004D5252">
              <w:rPr>
                <w:lang w:val="en-US"/>
              </w:rPr>
              <w:tab/>
            </w:r>
            <w:proofErr w:type="spellStart"/>
            <w:r w:rsidRPr="004D5252">
              <w:rPr>
                <w:lang w:val="en-US"/>
              </w:rPr>
              <w:t>printf</w:t>
            </w:r>
            <w:proofErr w:type="spellEnd"/>
            <w:r w:rsidRPr="004D5252">
              <w:rPr>
                <w:lang w:val="en-US"/>
              </w:rPr>
              <w:t>("%</w:t>
            </w:r>
            <w:proofErr w:type="spellStart"/>
            <w:r w:rsidRPr="004D5252">
              <w:rPr>
                <w:lang w:val="en-US"/>
              </w:rPr>
              <w:t>c",cr</w:t>
            </w:r>
            <w:proofErr w:type="spellEnd"/>
            <w:r w:rsidRPr="004D5252">
              <w:rPr>
                <w:lang w:val="en-US"/>
              </w:rPr>
              <w:t>-&gt;m[4][f][c]);</w:t>
            </w:r>
          </w:p>
          <w:p w:rsidR="004D5252" w:rsidRDefault="004D5252" w:rsidP="004D5252">
            <w:r w:rsidRPr="004D5252">
              <w:rPr>
                <w:lang w:val="en-US"/>
              </w:rPr>
              <w:tab/>
            </w:r>
            <w:r w:rsidRPr="004D5252">
              <w:rPr>
                <w:lang w:val="en-US"/>
              </w:rPr>
              <w:tab/>
            </w:r>
            <w:r w:rsidRPr="004D5252">
              <w:rPr>
                <w:lang w:val="en-US"/>
              </w:rPr>
              <w:tab/>
            </w:r>
            <w:r>
              <w:t>f--;</w:t>
            </w:r>
          </w:p>
          <w:p w:rsidR="004D5252" w:rsidRDefault="004D5252" w:rsidP="004D5252">
            <w:r>
              <w:tab/>
            </w:r>
            <w:r>
              <w:tab/>
            </w:r>
            <w:r>
              <w:tab/>
              <w:t>c--;</w:t>
            </w:r>
          </w:p>
          <w:p w:rsidR="004D5252" w:rsidRDefault="004D5252" w:rsidP="004D5252">
            <w:r>
              <w:tab/>
            </w:r>
            <w:r>
              <w:tab/>
              <w:t>}</w:t>
            </w:r>
          </w:p>
          <w:p w:rsidR="004D5252" w:rsidRDefault="004D5252" w:rsidP="004D5252">
            <w:r>
              <w:tab/>
            </w:r>
            <w:r>
              <w:tab/>
              <w:t>// Cara Z-</w:t>
            </w:r>
          </w:p>
          <w:p w:rsidR="004D5252" w:rsidRDefault="004D5252" w:rsidP="004D5252">
            <w:r>
              <w:tab/>
            </w:r>
            <w:r>
              <w:tab/>
            </w:r>
            <w:proofErr w:type="spellStart"/>
            <w:r>
              <w:t>printf</w:t>
            </w:r>
            <w:proofErr w:type="spellEnd"/>
            <w:r>
              <w:t>("/");</w:t>
            </w:r>
          </w:p>
          <w:p w:rsidR="004D5252" w:rsidRPr="004D5252" w:rsidRDefault="004D5252" w:rsidP="004D5252">
            <w:pPr>
              <w:rPr>
                <w:lang w:val="en-US"/>
              </w:rPr>
            </w:pPr>
            <w:r>
              <w:tab/>
            </w:r>
            <w:r>
              <w:tab/>
            </w:r>
            <w:r w:rsidRPr="004D5252">
              <w:rPr>
                <w:lang w:val="en-US"/>
              </w:rPr>
              <w:t>for(j=0;j&lt;</w:t>
            </w:r>
            <w:proofErr w:type="spellStart"/>
            <w:r w:rsidRPr="004D5252">
              <w:rPr>
                <w:lang w:val="en-US"/>
              </w:rPr>
              <w:t>cr</w:t>
            </w:r>
            <w:proofErr w:type="spellEnd"/>
            <w:r w:rsidRPr="004D5252">
              <w:rPr>
                <w:lang w:val="en-US"/>
              </w:rPr>
              <w:t>-&gt;n;++j)</w:t>
            </w:r>
          </w:p>
          <w:p w:rsidR="004D5252" w:rsidRPr="004D5252" w:rsidRDefault="004D5252" w:rsidP="004D5252">
            <w:pPr>
              <w:rPr>
                <w:lang w:val="en-US"/>
              </w:rPr>
            </w:pPr>
            <w:r w:rsidRPr="004D5252">
              <w:rPr>
                <w:lang w:val="en-US"/>
              </w:rPr>
              <w:tab/>
            </w:r>
            <w:r w:rsidRPr="004D5252">
              <w:rPr>
                <w:lang w:val="en-US"/>
              </w:rPr>
              <w:tab/>
            </w:r>
            <w:r w:rsidRPr="004D5252">
              <w:rPr>
                <w:lang w:val="en-US"/>
              </w:rPr>
              <w:tab/>
            </w:r>
            <w:proofErr w:type="spellStart"/>
            <w:r w:rsidRPr="004D5252">
              <w:rPr>
                <w:lang w:val="en-US"/>
              </w:rPr>
              <w:t>printf</w:t>
            </w:r>
            <w:proofErr w:type="spellEnd"/>
            <w:r w:rsidRPr="004D5252">
              <w:rPr>
                <w:lang w:val="en-US"/>
              </w:rPr>
              <w:t>(" %</w:t>
            </w:r>
            <w:proofErr w:type="spellStart"/>
            <w:r w:rsidRPr="004D5252">
              <w:rPr>
                <w:lang w:val="en-US"/>
              </w:rPr>
              <w:t>c",cr</w:t>
            </w:r>
            <w:proofErr w:type="spellEnd"/>
            <w:r w:rsidRPr="004D5252">
              <w:rPr>
                <w:lang w:val="en-US"/>
              </w:rPr>
              <w:t>-&gt;m[5][</w:t>
            </w:r>
            <w:proofErr w:type="spellStart"/>
            <w:r w:rsidRPr="004D5252">
              <w:rPr>
                <w:lang w:val="en-US"/>
              </w:rPr>
              <w:t>i</w:t>
            </w:r>
            <w:proofErr w:type="spellEnd"/>
            <w:r w:rsidRPr="004D5252">
              <w:rPr>
                <w:lang w:val="en-US"/>
              </w:rPr>
              <w:t>][j]);</w:t>
            </w:r>
          </w:p>
          <w:p w:rsidR="004D5252" w:rsidRDefault="004D5252" w:rsidP="004D5252">
            <w:r w:rsidRPr="004D5252">
              <w:rPr>
                <w:lang w:val="en-US"/>
              </w:rPr>
              <w:tab/>
            </w:r>
            <w:r w:rsidRPr="004D5252">
              <w:rPr>
                <w:lang w:val="en-US"/>
              </w:rPr>
              <w:tab/>
            </w:r>
            <w:proofErr w:type="spellStart"/>
            <w:r>
              <w:t>printf</w:t>
            </w:r>
            <w:proofErr w:type="spellEnd"/>
            <w:r>
              <w:t>("/");</w:t>
            </w:r>
          </w:p>
          <w:p w:rsidR="004D5252" w:rsidRDefault="004D5252" w:rsidP="004D5252">
            <w:r>
              <w:tab/>
            </w:r>
            <w:r>
              <w:tab/>
              <w:t>// Espacios en blanco</w:t>
            </w:r>
          </w:p>
          <w:p w:rsidR="004D5252" w:rsidRDefault="004D5252" w:rsidP="004D5252">
            <w:r>
              <w:tab/>
            </w:r>
            <w:r>
              <w:tab/>
            </w:r>
            <w:proofErr w:type="spellStart"/>
            <w:r>
              <w:t>for</w:t>
            </w:r>
            <w:proofErr w:type="spellEnd"/>
            <w:r>
              <w:t>(j=0;j&lt;=i;++j)</w:t>
            </w:r>
          </w:p>
          <w:p w:rsidR="004D5252" w:rsidRDefault="004D5252" w:rsidP="004D5252">
            <w:r>
              <w:tab/>
            </w:r>
            <w:r>
              <w:tab/>
            </w:r>
            <w:r>
              <w:tab/>
            </w:r>
            <w:proofErr w:type="spellStart"/>
            <w:r>
              <w:t>printf</w:t>
            </w:r>
            <w:proofErr w:type="spellEnd"/>
            <w:r>
              <w:t>(" ");</w:t>
            </w:r>
          </w:p>
          <w:p w:rsidR="004D5252" w:rsidRDefault="004D5252" w:rsidP="004D5252">
            <w:r>
              <w:tab/>
            </w:r>
            <w:r>
              <w:tab/>
              <w:t xml:space="preserve">// </w:t>
            </w:r>
            <w:proofErr w:type="spellStart"/>
            <w:r>
              <w:t>Separacion</w:t>
            </w:r>
            <w:proofErr w:type="spellEnd"/>
            <w:r>
              <w:t xml:space="preserve"> entre vistas </w:t>
            </w:r>
          </w:p>
          <w:p w:rsidR="004D5252" w:rsidRDefault="004D5252" w:rsidP="004D5252">
            <w:r>
              <w:tab/>
            </w:r>
            <w:r>
              <w:tab/>
            </w:r>
            <w:proofErr w:type="spellStart"/>
            <w:r>
              <w:t>printf</w:t>
            </w:r>
            <w:proofErr w:type="spellEnd"/>
            <w:r>
              <w:t>("         ");</w:t>
            </w:r>
          </w:p>
          <w:p w:rsidR="004D5252" w:rsidRPr="004D5252" w:rsidRDefault="004D5252" w:rsidP="004D5252">
            <w:pPr>
              <w:rPr>
                <w:lang w:val="en-US"/>
              </w:rPr>
            </w:pPr>
            <w:r>
              <w:tab/>
            </w:r>
            <w:r>
              <w:tab/>
            </w:r>
            <w:r w:rsidRPr="004D5252">
              <w:rPr>
                <w:lang w:val="en-US"/>
              </w:rPr>
              <w:t>// Cara X+</w:t>
            </w:r>
          </w:p>
          <w:p w:rsidR="004D5252" w:rsidRPr="004D5252" w:rsidRDefault="004D5252" w:rsidP="004D5252">
            <w:pPr>
              <w:rPr>
                <w:lang w:val="en-US"/>
              </w:rPr>
            </w:pPr>
            <w:r w:rsidRPr="004D5252">
              <w:rPr>
                <w:lang w:val="en-US"/>
              </w:rPr>
              <w:tab/>
            </w:r>
            <w:r w:rsidRPr="004D5252">
              <w:rPr>
                <w:lang w:val="en-US"/>
              </w:rPr>
              <w:tab/>
            </w:r>
            <w:proofErr w:type="spellStart"/>
            <w:r w:rsidRPr="004D5252">
              <w:rPr>
                <w:lang w:val="en-US"/>
              </w:rPr>
              <w:t>printf</w:t>
            </w:r>
            <w:proofErr w:type="spellEnd"/>
            <w:r w:rsidRPr="004D5252">
              <w:rPr>
                <w:lang w:val="en-US"/>
              </w:rPr>
              <w:t>("  |");</w:t>
            </w:r>
          </w:p>
          <w:p w:rsidR="004D5252" w:rsidRPr="004D5252" w:rsidRDefault="004D5252" w:rsidP="004D5252">
            <w:pPr>
              <w:rPr>
                <w:lang w:val="en-US"/>
              </w:rPr>
            </w:pPr>
            <w:r w:rsidRPr="004D5252">
              <w:rPr>
                <w:lang w:val="en-US"/>
              </w:rPr>
              <w:tab/>
            </w:r>
            <w:r w:rsidRPr="004D5252">
              <w:rPr>
                <w:lang w:val="en-US"/>
              </w:rPr>
              <w:tab/>
              <w:t>for(j=0;j&lt;</w:t>
            </w:r>
            <w:proofErr w:type="spellStart"/>
            <w:r w:rsidRPr="004D5252">
              <w:rPr>
                <w:lang w:val="en-US"/>
              </w:rPr>
              <w:t>cr</w:t>
            </w:r>
            <w:proofErr w:type="spellEnd"/>
            <w:r w:rsidRPr="004D5252">
              <w:rPr>
                <w:lang w:val="en-US"/>
              </w:rPr>
              <w:t>-&gt;n;++j)</w:t>
            </w:r>
          </w:p>
          <w:p w:rsidR="004D5252" w:rsidRPr="004D5252" w:rsidRDefault="004D5252" w:rsidP="004D5252">
            <w:pPr>
              <w:rPr>
                <w:lang w:val="en-US"/>
              </w:rPr>
            </w:pPr>
            <w:r w:rsidRPr="004D5252">
              <w:rPr>
                <w:lang w:val="en-US"/>
              </w:rPr>
              <w:tab/>
            </w:r>
            <w:r w:rsidRPr="004D5252">
              <w:rPr>
                <w:lang w:val="en-US"/>
              </w:rPr>
              <w:tab/>
            </w:r>
            <w:r w:rsidRPr="004D5252">
              <w:rPr>
                <w:lang w:val="en-US"/>
              </w:rPr>
              <w:tab/>
            </w:r>
            <w:proofErr w:type="spellStart"/>
            <w:r w:rsidRPr="004D5252">
              <w:rPr>
                <w:lang w:val="en-US"/>
              </w:rPr>
              <w:t>printf</w:t>
            </w:r>
            <w:proofErr w:type="spellEnd"/>
            <w:r w:rsidRPr="004D5252">
              <w:rPr>
                <w:lang w:val="en-US"/>
              </w:rPr>
              <w:t>("%c ",</w:t>
            </w:r>
            <w:proofErr w:type="spellStart"/>
            <w:r w:rsidRPr="004D5252">
              <w:rPr>
                <w:lang w:val="en-US"/>
              </w:rPr>
              <w:t>cr</w:t>
            </w:r>
            <w:proofErr w:type="spellEnd"/>
            <w:r w:rsidRPr="004D5252">
              <w:rPr>
                <w:lang w:val="en-US"/>
              </w:rPr>
              <w:t>-&gt;m[0][j][</w:t>
            </w:r>
            <w:proofErr w:type="spellStart"/>
            <w:r w:rsidRPr="004D5252">
              <w:rPr>
                <w:lang w:val="en-US"/>
              </w:rPr>
              <w:t>cr</w:t>
            </w:r>
            <w:proofErr w:type="spellEnd"/>
            <w:r w:rsidRPr="004D5252">
              <w:rPr>
                <w:lang w:val="en-US"/>
              </w:rPr>
              <w:t>-&gt;n-1-i]);</w:t>
            </w:r>
          </w:p>
          <w:p w:rsidR="004D5252" w:rsidRDefault="004D5252" w:rsidP="004D5252">
            <w:r w:rsidRPr="004D5252">
              <w:rPr>
                <w:lang w:val="en-US"/>
              </w:rPr>
              <w:tab/>
            </w:r>
            <w:r w:rsidRPr="004D5252">
              <w:rPr>
                <w:lang w:val="en-US"/>
              </w:rPr>
              <w:tab/>
            </w:r>
            <w:proofErr w:type="spellStart"/>
            <w:r>
              <w:t>printf</w:t>
            </w:r>
            <w:proofErr w:type="spellEnd"/>
            <w:r>
              <w:t>("|");</w:t>
            </w:r>
          </w:p>
          <w:p w:rsidR="004D5252" w:rsidRDefault="004D5252" w:rsidP="004D5252">
            <w:r>
              <w:tab/>
            </w:r>
            <w:r>
              <w:tab/>
              <w:t>// Cara Y+ (parte inferior)</w:t>
            </w:r>
          </w:p>
          <w:p w:rsidR="004D5252" w:rsidRPr="004D5252" w:rsidRDefault="004D5252" w:rsidP="004D5252">
            <w:pPr>
              <w:rPr>
                <w:lang w:val="en-US"/>
              </w:rPr>
            </w:pPr>
            <w:r>
              <w:tab/>
            </w:r>
            <w:r>
              <w:tab/>
            </w:r>
            <w:r w:rsidRPr="004D5252">
              <w:rPr>
                <w:lang w:val="en-US"/>
              </w:rPr>
              <w:t>c=c0;</w:t>
            </w:r>
          </w:p>
          <w:p w:rsidR="004D5252" w:rsidRPr="004D5252" w:rsidRDefault="004D5252" w:rsidP="004D5252">
            <w:pPr>
              <w:rPr>
                <w:lang w:val="en-US"/>
              </w:rPr>
            </w:pPr>
            <w:r w:rsidRPr="004D5252">
              <w:rPr>
                <w:lang w:val="en-US"/>
              </w:rPr>
              <w:tab/>
            </w:r>
            <w:r w:rsidRPr="004D5252">
              <w:rPr>
                <w:lang w:val="en-US"/>
              </w:rPr>
              <w:tab/>
              <w:t>f=f0;</w:t>
            </w:r>
          </w:p>
          <w:p w:rsidR="004D5252" w:rsidRPr="004D5252" w:rsidRDefault="004D5252" w:rsidP="004D5252">
            <w:pPr>
              <w:rPr>
                <w:lang w:val="en-US"/>
              </w:rPr>
            </w:pPr>
            <w:r w:rsidRPr="004D5252">
              <w:rPr>
                <w:lang w:val="en-US"/>
              </w:rPr>
              <w:tab/>
            </w:r>
            <w:r w:rsidRPr="004D5252">
              <w:rPr>
                <w:lang w:val="en-US"/>
              </w:rPr>
              <w:tab/>
              <w:t>while(f&gt;=0){</w:t>
            </w:r>
          </w:p>
          <w:p w:rsidR="004D5252" w:rsidRPr="004D5252" w:rsidRDefault="004D5252" w:rsidP="004D5252">
            <w:pPr>
              <w:rPr>
                <w:lang w:val="en-US"/>
              </w:rPr>
            </w:pPr>
            <w:r w:rsidRPr="004D5252">
              <w:rPr>
                <w:lang w:val="en-US"/>
              </w:rPr>
              <w:tab/>
            </w:r>
            <w:r w:rsidRPr="004D5252">
              <w:rPr>
                <w:lang w:val="en-US"/>
              </w:rPr>
              <w:tab/>
            </w:r>
            <w:r w:rsidRPr="004D5252">
              <w:rPr>
                <w:lang w:val="en-US"/>
              </w:rPr>
              <w:tab/>
            </w:r>
            <w:proofErr w:type="spellStart"/>
            <w:r w:rsidRPr="004D5252">
              <w:rPr>
                <w:lang w:val="en-US"/>
              </w:rPr>
              <w:t>printf</w:t>
            </w:r>
            <w:proofErr w:type="spellEnd"/>
            <w:r w:rsidRPr="004D5252">
              <w:rPr>
                <w:lang w:val="en-US"/>
              </w:rPr>
              <w:t>("%</w:t>
            </w:r>
            <w:proofErr w:type="spellStart"/>
            <w:r w:rsidRPr="004D5252">
              <w:rPr>
                <w:lang w:val="en-US"/>
              </w:rPr>
              <w:t>c",cr</w:t>
            </w:r>
            <w:proofErr w:type="spellEnd"/>
            <w:r w:rsidRPr="004D5252">
              <w:rPr>
                <w:lang w:val="en-US"/>
              </w:rPr>
              <w:t>-&gt;m[1][f][c]);</w:t>
            </w:r>
          </w:p>
          <w:p w:rsidR="004D5252" w:rsidRPr="004D5252" w:rsidRDefault="004D5252" w:rsidP="004D5252">
            <w:pPr>
              <w:rPr>
                <w:lang w:val="en-US"/>
              </w:rPr>
            </w:pPr>
            <w:r w:rsidRPr="004D5252">
              <w:rPr>
                <w:lang w:val="en-US"/>
              </w:rPr>
              <w:tab/>
            </w:r>
            <w:r w:rsidRPr="004D5252">
              <w:rPr>
                <w:lang w:val="en-US"/>
              </w:rPr>
              <w:tab/>
            </w:r>
            <w:r w:rsidRPr="004D5252">
              <w:rPr>
                <w:lang w:val="en-US"/>
              </w:rPr>
              <w:tab/>
              <w:t>f--;</w:t>
            </w:r>
          </w:p>
          <w:p w:rsidR="004D5252" w:rsidRPr="004D5252" w:rsidRDefault="004D5252" w:rsidP="004D5252">
            <w:pPr>
              <w:rPr>
                <w:lang w:val="en-US"/>
              </w:rPr>
            </w:pPr>
            <w:r w:rsidRPr="004D5252">
              <w:rPr>
                <w:lang w:val="en-US"/>
              </w:rPr>
              <w:tab/>
            </w:r>
            <w:r w:rsidRPr="004D5252">
              <w:rPr>
                <w:lang w:val="en-US"/>
              </w:rPr>
              <w:tab/>
            </w:r>
            <w:r w:rsidRPr="004D5252">
              <w:rPr>
                <w:lang w:val="en-US"/>
              </w:rPr>
              <w:tab/>
              <w:t>c--;</w:t>
            </w:r>
          </w:p>
          <w:p w:rsidR="004D5252" w:rsidRPr="004D5252" w:rsidRDefault="004D5252" w:rsidP="004D5252">
            <w:pPr>
              <w:rPr>
                <w:lang w:val="en-US"/>
              </w:rPr>
            </w:pPr>
            <w:r w:rsidRPr="004D5252">
              <w:rPr>
                <w:lang w:val="en-US"/>
              </w:rPr>
              <w:tab/>
            </w:r>
            <w:r w:rsidRPr="004D5252">
              <w:rPr>
                <w:lang w:val="en-US"/>
              </w:rPr>
              <w:tab/>
              <w:t>}</w:t>
            </w:r>
          </w:p>
          <w:p w:rsidR="004D5252" w:rsidRPr="004D5252" w:rsidRDefault="004D5252" w:rsidP="004D5252">
            <w:pPr>
              <w:rPr>
                <w:lang w:val="en-US"/>
              </w:rPr>
            </w:pPr>
            <w:r w:rsidRPr="004D5252">
              <w:rPr>
                <w:lang w:val="en-US"/>
              </w:rPr>
              <w:tab/>
            </w:r>
            <w:r w:rsidRPr="004D5252">
              <w:rPr>
                <w:lang w:val="en-US"/>
              </w:rPr>
              <w:tab/>
              <w:t>f0--;</w:t>
            </w:r>
          </w:p>
          <w:p w:rsidR="004D5252" w:rsidRPr="004D5252" w:rsidRDefault="004D5252" w:rsidP="004D5252">
            <w:pPr>
              <w:rPr>
                <w:lang w:val="en-US"/>
              </w:rPr>
            </w:pPr>
            <w:r w:rsidRPr="004D5252">
              <w:rPr>
                <w:lang w:val="en-US"/>
              </w:rPr>
              <w:tab/>
            </w:r>
            <w:r w:rsidRPr="004D5252">
              <w:rPr>
                <w:lang w:val="en-US"/>
              </w:rPr>
              <w:tab/>
            </w:r>
            <w:proofErr w:type="spellStart"/>
            <w:r w:rsidRPr="004D5252">
              <w:rPr>
                <w:lang w:val="en-US"/>
              </w:rPr>
              <w:t>printf</w:t>
            </w:r>
            <w:proofErr w:type="spellEnd"/>
            <w:r w:rsidRPr="004D5252">
              <w:rPr>
                <w:lang w:val="en-US"/>
              </w:rPr>
              <w:t>("/");</w:t>
            </w:r>
          </w:p>
          <w:p w:rsidR="004D5252" w:rsidRPr="004D5252" w:rsidRDefault="004D5252" w:rsidP="004D5252">
            <w:pPr>
              <w:rPr>
                <w:lang w:val="en-US"/>
              </w:rPr>
            </w:pPr>
            <w:r w:rsidRPr="004D5252">
              <w:rPr>
                <w:lang w:val="en-US"/>
              </w:rPr>
              <w:tab/>
            </w:r>
            <w:r w:rsidRPr="004D5252">
              <w:rPr>
                <w:lang w:val="en-US"/>
              </w:rPr>
              <w:tab/>
            </w:r>
            <w:proofErr w:type="spellStart"/>
            <w:r w:rsidRPr="004D5252">
              <w:rPr>
                <w:lang w:val="en-US"/>
              </w:rPr>
              <w:t>printf</w:t>
            </w:r>
            <w:proofErr w:type="spellEnd"/>
            <w:r w:rsidRPr="004D5252">
              <w:rPr>
                <w:lang w:val="en-US"/>
              </w:rPr>
              <w:t>("\n");</w:t>
            </w:r>
          </w:p>
          <w:p w:rsidR="004D5252" w:rsidRDefault="004D5252" w:rsidP="004D5252">
            <w:r w:rsidRPr="004D5252">
              <w:rPr>
                <w:lang w:val="en-US"/>
              </w:rPr>
              <w:tab/>
            </w:r>
            <w:r>
              <w:t>}</w:t>
            </w:r>
          </w:p>
          <w:p w:rsidR="004D5252" w:rsidRPr="00EF5DF6" w:rsidRDefault="004D5252" w:rsidP="004D5252">
            <w:r>
              <w:t>}</w:t>
            </w:r>
          </w:p>
        </w:tc>
      </w:tr>
    </w:tbl>
    <w:p w:rsidR="00F40BE4" w:rsidRDefault="00F40BE4" w:rsidP="0067465B">
      <w:pPr>
        <w:rPr>
          <w:b/>
          <w:sz w:val="28"/>
          <w:szCs w:val="28"/>
          <w:u w:val="double"/>
        </w:rPr>
      </w:pPr>
    </w:p>
    <w:p w:rsidR="0067465B" w:rsidRPr="00017BD2" w:rsidRDefault="000B500A" w:rsidP="0067465B">
      <w:pPr>
        <w:rPr>
          <w:b/>
          <w:sz w:val="28"/>
          <w:szCs w:val="28"/>
          <w:u w:val="double"/>
        </w:rPr>
      </w:pPr>
      <w:r>
        <w:rPr>
          <w:b/>
          <w:sz w:val="28"/>
          <w:szCs w:val="28"/>
          <w:u w:val="double"/>
        </w:rPr>
        <w:t xml:space="preserve">CRITERIOS UTILIZADOS </w:t>
      </w:r>
      <w:r w:rsidR="009422C4">
        <w:rPr>
          <w:b/>
          <w:sz w:val="28"/>
          <w:szCs w:val="28"/>
          <w:u w:val="double"/>
        </w:rPr>
        <w:t>EN</w:t>
      </w:r>
      <w:r>
        <w:rPr>
          <w:b/>
          <w:sz w:val="28"/>
          <w:szCs w:val="28"/>
          <w:u w:val="double"/>
        </w:rPr>
        <w:t xml:space="preserve"> LA </w:t>
      </w:r>
      <w:r w:rsidR="00017BD2" w:rsidRPr="00017BD2">
        <w:rPr>
          <w:b/>
          <w:sz w:val="28"/>
          <w:szCs w:val="28"/>
          <w:u w:val="double"/>
        </w:rPr>
        <w:t>EVALUACIÓN DEL EXAMEN</w:t>
      </w:r>
    </w:p>
    <w:p w:rsidR="0074289D" w:rsidRDefault="0074289D" w:rsidP="0067465B"/>
    <w:p w:rsidR="00B92B4F" w:rsidRDefault="00B92B4F" w:rsidP="0067465B">
      <w:r>
        <w:t xml:space="preserve">A modo orientativo, para la evaluación </w:t>
      </w:r>
      <w:r w:rsidR="00ED290E">
        <w:t>de este</w:t>
      </w:r>
      <w:r w:rsidR="006B6F7D">
        <w:t xml:space="preserve"> examen de convocatoria se</w:t>
      </w:r>
      <w:r>
        <w:t xml:space="preserve"> desglos</w:t>
      </w:r>
      <w:r w:rsidR="006B6F7D">
        <w:t>ó</w:t>
      </w:r>
      <w:r>
        <w:t xml:space="preserve"> la calificación en base a los sub-problemas principales a resolver descritos en la siguiente tabla. </w:t>
      </w:r>
      <w:r w:rsidR="00E86D3B">
        <w:t>Cualquier alternativa</w:t>
      </w:r>
      <w:r>
        <w:t xml:space="preserve"> de solución</w:t>
      </w:r>
      <w:r w:rsidR="00E86D3B">
        <w:t xml:space="preserve"> creativa e innovadora </w:t>
      </w:r>
      <w:r>
        <w:t xml:space="preserve">para algún aspecto del problema </w:t>
      </w:r>
      <w:r w:rsidR="00E86D3B">
        <w:t>planteada</w:t>
      </w:r>
      <w:r>
        <w:t xml:space="preserve"> por el alumno, </w:t>
      </w:r>
      <w:r w:rsidR="00ED290E">
        <w:t>fue</w:t>
      </w:r>
      <w:r w:rsidR="00E86D3B">
        <w:t xml:space="preserve"> tenida</w:t>
      </w:r>
      <w:r w:rsidR="007B68E8">
        <w:t xml:space="preserve"> </w:t>
      </w:r>
      <w:r w:rsidR="00E86D3B">
        <w:t xml:space="preserve">en cuenta positivamente </w:t>
      </w:r>
      <w:r>
        <w:t>en la evaluación.</w:t>
      </w:r>
      <w:r w:rsidR="00E86D3B">
        <w:t xml:space="preserve"> Aspectos desfavorables en la evaluación: mal dominio de la sintaxis de C (errores sintácticos destacables y continuos), diseño y utilización incorrecta de estructuras de control,  </w:t>
      </w:r>
      <w:r w:rsidR="00B37920">
        <w:t xml:space="preserve">de estructuras de datos y </w:t>
      </w:r>
      <w:r w:rsidR="00E86D3B">
        <w:t>de interfaces de módulos</w:t>
      </w:r>
      <w:r w:rsidR="00B37920">
        <w:t>.</w:t>
      </w:r>
    </w:p>
    <w:p w:rsidR="00E86D3B" w:rsidRDefault="00E86D3B" w:rsidP="0067465B"/>
    <w:tbl>
      <w:tblPr>
        <w:tblStyle w:val="Tablaconcuadrcula"/>
        <w:tblW w:w="0" w:type="auto"/>
        <w:tblLook w:val="04A0"/>
      </w:tblPr>
      <w:tblGrid>
        <w:gridCol w:w="9464"/>
        <w:gridCol w:w="1142"/>
      </w:tblGrid>
      <w:tr w:rsidR="0074289D" w:rsidTr="00017BD2">
        <w:tc>
          <w:tcPr>
            <w:tcW w:w="9464" w:type="dxa"/>
          </w:tcPr>
          <w:p w:rsidR="00017BD2" w:rsidRPr="00017BD2" w:rsidRDefault="00017BD2" w:rsidP="00B37920">
            <w:pPr>
              <w:jc w:val="center"/>
              <w:rPr>
                <w:b/>
              </w:rPr>
            </w:pPr>
            <w:r w:rsidRPr="00017BD2">
              <w:rPr>
                <w:b/>
              </w:rPr>
              <w:t xml:space="preserve">Elementos a </w:t>
            </w:r>
            <w:r w:rsidR="000B500A">
              <w:rPr>
                <w:b/>
              </w:rPr>
              <w:t>evaluar</w:t>
            </w:r>
          </w:p>
        </w:tc>
        <w:tc>
          <w:tcPr>
            <w:tcW w:w="1142" w:type="dxa"/>
          </w:tcPr>
          <w:p w:rsidR="0074289D" w:rsidRPr="00017BD2" w:rsidRDefault="00017BD2" w:rsidP="00017BD2">
            <w:pPr>
              <w:jc w:val="center"/>
              <w:rPr>
                <w:b/>
              </w:rPr>
            </w:pPr>
            <w:r w:rsidRPr="00017BD2">
              <w:rPr>
                <w:b/>
              </w:rPr>
              <w:t>Puntos</w:t>
            </w:r>
          </w:p>
        </w:tc>
      </w:tr>
      <w:tr w:rsidR="00017BD2" w:rsidTr="00017BD2">
        <w:tc>
          <w:tcPr>
            <w:tcW w:w="9464" w:type="dxa"/>
          </w:tcPr>
          <w:p w:rsidR="00017BD2" w:rsidRDefault="00017BD2" w:rsidP="00EF0B33">
            <w:r>
              <w:t>Diseño preliminar: diseño de datos (nuevas tipologías) + estructura programa  (diagrama de módulos) + interfaces entre módulos (prototipos de funciones)</w:t>
            </w:r>
          </w:p>
        </w:tc>
        <w:tc>
          <w:tcPr>
            <w:tcW w:w="1142" w:type="dxa"/>
          </w:tcPr>
          <w:p w:rsidR="00017BD2" w:rsidRDefault="00EF0B33" w:rsidP="0067465B">
            <w:r>
              <w:t>1</w:t>
            </w:r>
          </w:p>
        </w:tc>
      </w:tr>
      <w:tr w:rsidR="00017BD2" w:rsidTr="00017BD2">
        <w:tc>
          <w:tcPr>
            <w:tcW w:w="9464" w:type="dxa"/>
          </w:tcPr>
          <w:p w:rsidR="00017BD2" w:rsidRDefault="00EF0B33" w:rsidP="00EF0B33">
            <w:r>
              <w:t>Módulo principal + inicializar cubo a estado ordenado inicial + leer por teclado parámetros de giro</w:t>
            </w:r>
          </w:p>
        </w:tc>
        <w:tc>
          <w:tcPr>
            <w:tcW w:w="1142" w:type="dxa"/>
          </w:tcPr>
          <w:p w:rsidR="00017BD2" w:rsidRDefault="00017BD2" w:rsidP="0067465B">
            <w:r>
              <w:t>1</w:t>
            </w:r>
          </w:p>
        </w:tc>
      </w:tr>
      <w:tr w:rsidR="00017BD2" w:rsidTr="00017BD2">
        <w:tc>
          <w:tcPr>
            <w:tcW w:w="9464" w:type="dxa"/>
          </w:tcPr>
          <w:p w:rsidR="00017BD2" w:rsidRDefault="00EF0B33" w:rsidP="007074FA">
            <w:r>
              <w:t>Desordenar cubo + generar giro aleatorio</w:t>
            </w:r>
          </w:p>
        </w:tc>
        <w:tc>
          <w:tcPr>
            <w:tcW w:w="1142" w:type="dxa"/>
          </w:tcPr>
          <w:p w:rsidR="00017BD2" w:rsidRDefault="00EF0B33" w:rsidP="0067465B">
            <w:r>
              <w:t>1</w:t>
            </w:r>
          </w:p>
        </w:tc>
      </w:tr>
      <w:tr w:rsidR="00017BD2" w:rsidTr="00017BD2">
        <w:tc>
          <w:tcPr>
            <w:tcW w:w="9464" w:type="dxa"/>
          </w:tcPr>
          <w:p w:rsidR="00017BD2" w:rsidRDefault="00EF0B33" w:rsidP="00017BD2">
            <w:r>
              <w:t>Imprimir cubo en pantalla</w:t>
            </w:r>
          </w:p>
        </w:tc>
        <w:tc>
          <w:tcPr>
            <w:tcW w:w="1142" w:type="dxa"/>
          </w:tcPr>
          <w:p w:rsidR="00017BD2" w:rsidRDefault="00EF0B33" w:rsidP="0067465B">
            <w:r>
              <w:t>2</w:t>
            </w:r>
          </w:p>
        </w:tc>
      </w:tr>
      <w:tr w:rsidR="00017BD2" w:rsidTr="00017BD2">
        <w:tc>
          <w:tcPr>
            <w:tcW w:w="9464" w:type="dxa"/>
          </w:tcPr>
          <w:p w:rsidR="00017BD2" w:rsidRDefault="00EF0B33" w:rsidP="007074FA">
            <w:r>
              <w:t xml:space="preserve">Girar capa del cubo + girar matriz </w:t>
            </w:r>
          </w:p>
        </w:tc>
        <w:tc>
          <w:tcPr>
            <w:tcW w:w="1142" w:type="dxa"/>
          </w:tcPr>
          <w:p w:rsidR="00017BD2" w:rsidRDefault="00017BD2" w:rsidP="0067465B">
            <w:r>
              <w:t>2</w:t>
            </w:r>
          </w:p>
        </w:tc>
      </w:tr>
      <w:tr w:rsidR="00785C85" w:rsidTr="00017BD2">
        <w:tc>
          <w:tcPr>
            <w:tcW w:w="9464" w:type="dxa"/>
          </w:tcPr>
          <w:p w:rsidR="00785C85" w:rsidRDefault="00EF0B33" w:rsidP="007074FA">
            <w:r>
              <w:t>Comprobar que el cubo está resuelto</w:t>
            </w:r>
          </w:p>
        </w:tc>
        <w:tc>
          <w:tcPr>
            <w:tcW w:w="1142" w:type="dxa"/>
          </w:tcPr>
          <w:p w:rsidR="00785C85" w:rsidRDefault="00785C85" w:rsidP="0067465B">
            <w:r>
              <w:t>1</w:t>
            </w:r>
          </w:p>
        </w:tc>
      </w:tr>
      <w:tr w:rsidR="00017BD2" w:rsidTr="00017BD2">
        <w:tc>
          <w:tcPr>
            <w:tcW w:w="9464" w:type="dxa"/>
          </w:tcPr>
          <w:p w:rsidR="00017BD2" w:rsidRDefault="00017BD2" w:rsidP="00785C85">
            <w:pPr>
              <w:jc w:val="right"/>
            </w:pPr>
            <w:r>
              <w:t>Total</w:t>
            </w:r>
          </w:p>
        </w:tc>
        <w:tc>
          <w:tcPr>
            <w:tcW w:w="1142" w:type="dxa"/>
          </w:tcPr>
          <w:p w:rsidR="00017BD2" w:rsidRDefault="00EF0B33" w:rsidP="0067465B">
            <w:r>
              <w:t>8</w:t>
            </w:r>
          </w:p>
        </w:tc>
      </w:tr>
    </w:tbl>
    <w:p w:rsidR="000B500A" w:rsidRDefault="000B500A" w:rsidP="0067465B"/>
    <w:p w:rsidR="000B500A" w:rsidRDefault="00B92B4F" w:rsidP="0067465B">
      <w:r>
        <w:t>La c</w:t>
      </w:r>
      <w:r w:rsidR="000B500A">
        <w:t>alificación final en la asignatura</w:t>
      </w:r>
      <w:r>
        <w:t xml:space="preserve"> consta de tres apartados</w:t>
      </w:r>
      <w:r w:rsidR="00CA40A0">
        <w:t xml:space="preserve"> cuya</w:t>
      </w:r>
      <w:r w:rsidR="00DA470D">
        <w:t xml:space="preserve"> </w:t>
      </w:r>
      <w:r w:rsidR="00CA40A0">
        <w:t>contribución</w:t>
      </w:r>
      <w:r w:rsidR="00B37920">
        <w:t xml:space="preserve"> es </w:t>
      </w:r>
      <w:r w:rsidR="00CA40A0">
        <w:t>la</w:t>
      </w:r>
      <w:r w:rsidR="00B37920">
        <w:t xml:space="preserve"> siguiente</w:t>
      </w:r>
      <w:r w:rsidR="000B500A">
        <w:t>:</w:t>
      </w:r>
    </w:p>
    <w:p w:rsidR="000B500A" w:rsidRDefault="000B500A" w:rsidP="000B500A">
      <w:pPr>
        <w:pStyle w:val="Prrafodelista"/>
        <w:numPr>
          <w:ilvl w:val="0"/>
          <w:numId w:val="15"/>
        </w:numPr>
      </w:pPr>
      <w:r>
        <w:t>Examen final: 80%</w:t>
      </w:r>
    </w:p>
    <w:p w:rsidR="000B500A" w:rsidRDefault="000B500A" w:rsidP="000B500A">
      <w:pPr>
        <w:pStyle w:val="Prrafodelista"/>
        <w:numPr>
          <w:ilvl w:val="0"/>
          <w:numId w:val="15"/>
        </w:numPr>
      </w:pPr>
      <w:r>
        <w:t>Trabajo en Equipo (Grupo de Trabajo): 10%</w:t>
      </w:r>
    </w:p>
    <w:p w:rsidR="000B500A" w:rsidRDefault="000B500A" w:rsidP="000B500A">
      <w:pPr>
        <w:pStyle w:val="Prrafodelista"/>
        <w:numPr>
          <w:ilvl w:val="0"/>
          <w:numId w:val="15"/>
        </w:numPr>
      </w:pPr>
      <w:r>
        <w:t>Trabajo Individual: 10%</w:t>
      </w:r>
    </w:p>
    <w:p w:rsidR="00797440" w:rsidRDefault="00797440"/>
    <w:p w:rsidR="004C50DD" w:rsidRDefault="004C50DD">
      <w:r>
        <w:br w:type="page"/>
      </w:r>
    </w:p>
    <w:tbl>
      <w:tblPr>
        <w:tblStyle w:val="Tablaconcuadrcula"/>
        <w:tblW w:w="0" w:type="auto"/>
        <w:tblLook w:val="04A0"/>
      </w:tblPr>
      <w:tblGrid>
        <w:gridCol w:w="10606"/>
      </w:tblGrid>
      <w:tr w:rsidR="00797440" w:rsidTr="00797440">
        <w:tc>
          <w:tcPr>
            <w:tcW w:w="10606" w:type="dxa"/>
          </w:tcPr>
          <w:p w:rsidR="00797440" w:rsidRPr="00570E2B" w:rsidRDefault="00797440" w:rsidP="00570E2B">
            <w:pPr>
              <w:jc w:val="center"/>
              <w:rPr>
                <w:b/>
              </w:rPr>
            </w:pPr>
            <w:r w:rsidRPr="00570E2B">
              <w:rPr>
                <w:b/>
              </w:rPr>
              <w:lastRenderedPageBreak/>
              <w:t xml:space="preserve">Implementación </w:t>
            </w:r>
            <w:r w:rsidR="00570E2B">
              <w:rPr>
                <w:b/>
              </w:rPr>
              <w:t xml:space="preserve">completa del programa </w:t>
            </w:r>
            <w:r w:rsidRPr="00570E2B">
              <w:rPr>
                <w:b/>
              </w:rPr>
              <w:t>en lenguaje de programación C</w:t>
            </w:r>
          </w:p>
        </w:tc>
      </w:tr>
      <w:tr w:rsidR="00797440" w:rsidTr="00797440">
        <w:tc>
          <w:tcPr>
            <w:tcW w:w="10606" w:type="dxa"/>
          </w:tcPr>
          <w:p w:rsidR="00D91A1D" w:rsidRPr="00D91A1D" w:rsidRDefault="00D91A1D" w:rsidP="00D91A1D">
            <w:pPr>
              <w:rPr>
                <w:lang w:val="en-US"/>
              </w:rPr>
            </w:pPr>
            <w:r w:rsidRPr="00D91A1D">
              <w:rPr>
                <w:lang w:val="en-US"/>
              </w:rPr>
              <w:t>#include &lt;</w:t>
            </w:r>
            <w:proofErr w:type="spellStart"/>
            <w:r w:rsidRPr="00D91A1D">
              <w:rPr>
                <w:lang w:val="en-US"/>
              </w:rPr>
              <w:t>stdlib.h</w:t>
            </w:r>
            <w:proofErr w:type="spellEnd"/>
            <w:r w:rsidRPr="00D91A1D">
              <w:rPr>
                <w:lang w:val="en-US"/>
              </w:rPr>
              <w:t>&gt;</w:t>
            </w:r>
          </w:p>
          <w:p w:rsidR="00D91A1D" w:rsidRPr="00D91A1D" w:rsidRDefault="00D91A1D" w:rsidP="00D91A1D">
            <w:pPr>
              <w:rPr>
                <w:lang w:val="en-US"/>
              </w:rPr>
            </w:pPr>
            <w:r w:rsidRPr="00D91A1D">
              <w:rPr>
                <w:lang w:val="en-US"/>
              </w:rPr>
              <w:t>#include &lt;</w:t>
            </w:r>
            <w:proofErr w:type="spellStart"/>
            <w:r w:rsidRPr="00D91A1D">
              <w:rPr>
                <w:lang w:val="en-US"/>
              </w:rPr>
              <w:t>stdio.h</w:t>
            </w:r>
            <w:proofErr w:type="spellEnd"/>
            <w:r w:rsidRPr="00D91A1D">
              <w:rPr>
                <w:lang w:val="en-US"/>
              </w:rPr>
              <w:t>&gt;</w:t>
            </w:r>
          </w:p>
          <w:p w:rsidR="00D91A1D" w:rsidRPr="00D91A1D" w:rsidRDefault="00D91A1D" w:rsidP="00D91A1D">
            <w:pPr>
              <w:rPr>
                <w:lang w:val="en-US"/>
              </w:rPr>
            </w:pPr>
            <w:r w:rsidRPr="00D91A1D">
              <w:rPr>
                <w:lang w:val="en-US"/>
              </w:rPr>
              <w:t>#include &lt;</w:t>
            </w:r>
            <w:proofErr w:type="spellStart"/>
            <w:r w:rsidRPr="00D91A1D">
              <w:rPr>
                <w:lang w:val="en-US"/>
              </w:rPr>
              <w:t>conio.h</w:t>
            </w:r>
            <w:proofErr w:type="spellEnd"/>
            <w:r w:rsidRPr="00D91A1D">
              <w:rPr>
                <w:lang w:val="en-US"/>
              </w:rPr>
              <w:t>&gt;</w:t>
            </w:r>
          </w:p>
          <w:p w:rsidR="00D91A1D" w:rsidRPr="00D91A1D" w:rsidRDefault="00D91A1D" w:rsidP="00D91A1D">
            <w:pPr>
              <w:rPr>
                <w:lang w:val="en-US"/>
              </w:rPr>
            </w:pPr>
            <w:r w:rsidRPr="00D91A1D">
              <w:rPr>
                <w:lang w:val="en-US"/>
              </w:rPr>
              <w:t>#include &lt;</w:t>
            </w:r>
            <w:proofErr w:type="spellStart"/>
            <w:r w:rsidRPr="00D91A1D">
              <w:rPr>
                <w:lang w:val="en-US"/>
              </w:rPr>
              <w:t>ctype.h</w:t>
            </w:r>
            <w:proofErr w:type="spellEnd"/>
            <w:r w:rsidRPr="00D91A1D">
              <w:rPr>
                <w:lang w:val="en-US"/>
              </w:rPr>
              <w:t>&gt;</w:t>
            </w:r>
          </w:p>
          <w:p w:rsidR="00D91A1D" w:rsidRPr="00D91A1D" w:rsidRDefault="00D91A1D" w:rsidP="00D91A1D">
            <w:pPr>
              <w:rPr>
                <w:lang w:val="en-US"/>
              </w:rPr>
            </w:pPr>
            <w:r w:rsidRPr="00D91A1D">
              <w:rPr>
                <w:lang w:val="en-US"/>
              </w:rPr>
              <w:t>#include &lt;</w:t>
            </w:r>
            <w:proofErr w:type="spellStart"/>
            <w:r w:rsidRPr="00D91A1D">
              <w:rPr>
                <w:lang w:val="en-US"/>
              </w:rPr>
              <w:t>math.h</w:t>
            </w:r>
            <w:proofErr w:type="spellEnd"/>
            <w:r w:rsidRPr="00D91A1D">
              <w:rPr>
                <w:lang w:val="en-US"/>
              </w:rPr>
              <w:t>&gt;</w:t>
            </w:r>
          </w:p>
          <w:p w:rsidR="00D91A1D" w:rsidRPr="00D91A1D" w:rsidRDefault="00D91A1D" w:rsidP="00D91A1D">
            <w:pPr>
              <w:rPr>
                <w:lang w:val="en-US"/>
              </w:rPr>
            </w:pPr>
            <w:r w:rsidRPr="00D91A1D">
              <w:rPr>
                <w:lang w:val="en-US"/>
              </w:rPr>
              <w:t>#include &lt;</w:t>
            </w:r>
            <w:proofErr w:type="spellStart"/>
            <w:r w:rsidRPr="00D91A1D">
              <w:rPr>
                <w:lang w:val="en-US"/>
              </w:rPr>
              <w:t>time.h</w:t>
            </w:r>
            <w:proofErr w:type="spellEnd"/>
            <w:r w:rsidRPr="00D91A1D">
              <w:rPr>
                <w:lang w:val="en-US"/>
              </w:rPr>
              <w:t>&gt;</w:t>
            </w:r>
          </w:p>
          <w:p w:rsidR="00D91A1D" w:rsidRPr="00D91A1D" w:rsidRDefault="00D91A1D" w:rsidP="00D91A1D">
            <w:r w:rsidRPr="00D91A1D">
              <w:t>#define MAX 10   // Longitud máxima del lado del cubo</w:t>
            </w:r>
          </w:p>
          <w:p w:rsidR="00D91A1D" w:rsidRPr="00D91A1D" w:rsidRDefault="00D91A1D" w:rsidP="00D91A1D">
            <w:r w:rsidRPr="00D91A1D">
              <w:t>#define MAX_0 1 // Nº de giros aleatorios para configuracion inicial del cubo</w:t>
            </w:r>
          </w:p>
          <w:p w:rsidR="00D91A1D" w:rsidRPr="00D91A1D" w:rsidRDefault="00D91A1D" w:rsidP="00D91A1D"/>
          <w:p w:rsidR="00D91A1D" w:rsidRPr="00D91A1D" w:rsidRDefault="00D91A1D" w:rsidP="00D91A1D">
            <w:r w:rsidRPr="00D91A1D">
              <w:t>/* Diseño Preliminar */</w:t>
            </w:r>
          </w:p>
          <w:p w:rsidR="00D91A1D" w:rsidRPr="00D91A1D" w:rsidRDefault="00D91A1D" w:rsidP="00D91A1D">
            <w:r w:rsidRPr="00D91A1D">
              <w:t>/* Diseño de Datos */</w:t>
            </w:r>
          </w:p>
          <w:p w:rsidR="00D91A1D" w:rsidRPr="00D91A1D" w:rsidRDefault="00D91A1D" w:rsidP="00D91A1D">
            <w:r w:rsidRPr="00D91A1D">
              <w:t>/* Nuevos tipos de datos */</w:t>
            </w:r>
          </w:p>
          <w:p w:rsidR="00D91A1D" w:rsidRPr="00D91A1D" w:rsidRDefault="00D91A1D" w:rsidP="00D91A1D">
            <w:r w:rsidRPr="00D91A1D">
              <w:t>typedef char tmatriz[MAX][MAX];</w:t>
            </w:r>
          </w:p>
          <w:p w:rsidR="00D91A1D" w:rsidRPr="00D91A1D" w:rsidRDefault="00D91A1D" w:rsidP="00D91A1D">
            <w:pPr>
              <w:rPr>
                <w:lang w:val="en-US"/>
              </w:rPr>
            </w:pPr>
            <w:proofErr w:type="spellStart"/>
            <w:r w:rsidRPr="00D91A1D">
              <w:rPr>
                <w:lang w:val="en-US"/>
              </w:rPr>
              <w:t>typedef</w:t>
            </w:r>
            <w:proofErr w:type="spellEnd"/>
            <w:r w:rsidRPr="00D91A1D">
              <w:rPr>
                <w:lang w:val="en-US"/>
              </w:rPr>
              <w:t xml:space="preserve"> </w:t>
            </w:r>
            <w:proofErr w:type="spellStart"/>
            <w:r w:rsidRPr="00D91A1D">
              <w:rPr>
                <w:lang w:val="en-US"/>
              </w:rPr>
              <w:t>struct</w:t>
            </w:r>
            <w:proofErr w:type="spellEnd"/>
            <w:r w:rsidRPr="00D91A1D">
              <w:rPr>
                <w:lang w:val="en-US"/>
              </w:rPr>
              <w:t>{</w:t>
            </w:r>
          </w:p>
          <w:p w:rsidR="00D91A1D" w:rsidRPr="00D91A1D" w:rsidRDefault="00D91A1D" w:rsidP="00D91A1D">
            <w:pPr>
              <w:rPr>
                <w:lang w:val="en-US"/>
              </w:rPr>
            </w:pPr>
            <w:r w:rsidRPr="00D91A1D">
              <w:rPr>
                <w:lang w:val="en-US"/>
              </w:rPr>
              <w:tab/>
            </w:r>
            <w:proofErr w:type="spellStart"/>
            <w:r w:rsidRPr="00D91A1D">
              <w:rPr>
                <w:lang w:val="en-US"/>
              </w:rPr>
              <w:t>int</w:t>
            </w:r>
            <w:proofErr w:type="spellEnd"/>
            <w:r w:rsidRPr="00D91A1D">
              <w:rPr>
                <w:lang w:val="en-US"/>
              </w:rPr>
              <w:t xml:space="preserve"> n;</w:t>
            </w:r>
          </w:p>
          <w:p w:rsidR="00D91A1D" w:rsidRPr="00D91A1D" w:rsidRDefault="00D91A1D" w:rsidP="00D91A1D">
            <w:pPr>
              <w:rPr>
                <w:lang w:val="en-US"/>
              </w:rPr>
            </w:pPr>
            <w:r w:rsidRPr="00D91A1D">
              <w:rPr>
                <w:lang w:val="en-US"/>
              </w:rPr>
              <w:tab/>
            </w:r>
            <w:proofErr w:type="spellStart"/>
            <w:r w:rsidRPr="00D91A1D">
              <w:rPr>
                <w:lang w:val="en-US"/>
              </w:rPr>
              <w:t>tmatriz</w:t>
            </w:r>
            <w:proofErr w:type="spellEnd"/>
            <w:r w:rsidRPr="00D91A1D">
              <w:rPr>
                <w:lang w:val="en-US"/>
              </w:rPr>
              <w:t xml:space="preserve"> m[6];</w:t>
            </w:r>
          </w:p>
          <w:p w:rsidR="00D91A1D" w:rsidRPr="00D91A1D" w:rsidRDefault="00D91A1D" w:rsidP="00D91A1D">
            <w:pPr>
              <w:rPr>
                <w:lang w:val="en-US"/>
              </w:rPr>
            </w:pPr>
            <w:r w:rsidRPr="00D91A1D">
              <w:rPr>
                <w:lang w:val="en-US"/>
              </w:rPr>
              <w:t>}</w:t>
            </w:r>
            <w:proofErr w:type="spellStart"/>
            <w:r w:rsidRPr="00D91A1D">
              <w:rPr>
                <w:lang w:val="en-US"/>
              </w:rPr>
              <w:t>tCuboRubik</w:t>
            </w:r>
            <w:proofErr w:type="spellEnd"/>
            <w:r w:rsidRPr="00D91A1D">
              <w:rPr>
                <w:lang w:val="en-US"/>
              </w:rPr>
              <w:t>;</w:t>
            </w:r>
          </w:p>
          <w:p w:rsidR="00D91A1D" w:rsidRPr="00D91A1D" w:rsidRDefault="00D91A1D" w:rsidP="00D91A1D">
            <w:pPr>
              <w:rPr>
                <w:lang w:val="en-US"/>
              </w:rPr>
            </w:pPr>
            <w:proofErr w:type="spellStart"/>
            <w:r w:rsidRPr="00D91A1D">
              <w:rPr>
                <w:lang w:val="en-US"/>
              </w:rPr>
              <w:t>typedef</w:t>
            </w:r>
            <w:proofErr w:type="spellEnd"/>
            <w:r w:rsidRPr="00D91A1D">
              <w:rPr>
                <w:lang w:val="en-US"/>
              </w:rPr>
              <w:t xml:space="preserve"> </w:t>
            </w:r>
            <w:proofErr w:type="spellStart"/>
            <w:r w:rsidRPr="00D91A1D">
              <w:rPr>
                <w:lang w:val="en-US"/>
              </w:rPr>
              <w:t>struct</w:t>
            </w:r>
            <w:proofErr w:type="spellEnd"/>
            <w:r w:rsidRPr="00D91A1D">
              <w:rPr>
                <w:lang w:val="en-US"/>
              </w:rPr>
              <w:t>{</w:t>
            </w:r>
          </w:p>
          <w:p w:rsidR="00D91A1D" w:rsidRPr="00D91A1D" w:rsidRDefault="00D91A1D" w:rsidP="00D91A1D">
            <w:pPr>
              <w:rPr>
                <w:lang w:val="en-US"/>
              </w:rPr>
            </w:pPr>
            <w:r w:rsidRPr="00D91A1D">
              <w:rPr>
                <w:lang w:val="en-US"/>
              </w:rPr>
              <w:tab/>
            </w:r>
            <w:proofErr w:type="spellStart"/>
            <w:r w:rsidRPr="00D91A1D">
              <w:rPr>
                <w:lang w:val="en-US"/>
              </w:rPr>
              <w:t>int</w:t>
            </w:r>
            <w:proofErr w:type="spellEnd"/>
            <w:r w:rsidRPr="00D91A1D">
              <w:rPr>
                <w:lang w:val="en-US"/>
              </w:rPr>
              <w:t xml:space="preserve"> </w:t>
            </w:r>
            <w:proofErr w:type="spellStart"/>
            <w:r w:rsidRPr="00D91A1D">
              <w:rPr>
                <w:lang w:val="en-US"/>
              </w:rPr>
              <w:t>eje</w:t>
            </w:r>
            <w:proofErr w:type="spellEnd"/>
            <w:r w:rsidRPr="00D91A1D">
              <w:rPr>
                <w:lang w:val="en-US"/>
              </w:rPr>
              <w:t>;  // 0: X+   1: Y+    2: Z+</w:t>
            </w:r>
          </w:p>
          <w:p w:rsidR="00D91A1D" w:rsidRPr="00D91A1D" w:rsidRDefault="00D91A1D" w:rsidP="00D91A1D">
            <w:pPr>
              <w:rPr>
                <w:lang w:val="en-US"/>
              </w:rPr>
            </w:pPr>
            <w:r w:rsidRPr="00D91A1D">
              <w:rPr>
                <w:lang w:val="en-US"/>
              </w:rPr>
              <w:tab/>
            </w:r>
            <w:proofErr w:type="spellStart"/>
            <w:r w:rsidRPr="00D91A1D">
              <w:rPr>
                <w:lang w:val="en-US"/>
              </w:rPr>
              <w:t>int</w:t>
            </w:r>
            <w:proofErr w:type="spellEnd"/>
            <w:r w:rsidRPr="00D91A1D">
              <w:rPr>
                <w:lang w:val="en-US"/>
              </w:rPr>
              <w:t xml:space="preserve"> </w:t>
            </w:r>
            <w:proofErr w:type="spellStart"/>
            <w:r w:rsidRPr="00D91A1D">
              <w:rPr>
                <w:lang w:val="en-US"/>
              </w:rPr>
              <w:t>capa</w:t>
            </w:r>
            <w:proofErr w:type="spellEnd"/>
            <w:r w:rsidRPr="00D91A1D">
              <w:rPr>
                <w:lang w:val="en-US"/>
              </w:rPr>
              <w:t>; // 0..n-1</w:t>
            </w:r>
          </w:p>
          <w:p w:rsidR="00D91A1D" w:rsidRPr="00D91A1D" w:rsidRDefault="00D91A1D" w:rsidP="00D91A1D">
            <w:pPr>
              <w:rPr>
                <w:lang w:val="en-US"/>
              </w:rPr>
            </w:pPr>
            <w:r w:rsidRPr="00D91A1D">
              <w:rPr>
                <w:lang w:val="en-US"/>
              </w:rPr>
              <w:tab/>
            </w:r>
            <w:proofErr w:type="spellStart"/>
            <w:r w:rsidRPr="00D91A1D">
              <w:rPr>
                <w:lang w:val="en-US"/>
              </w:rPr>
              <w:t>int</w:t>
            </w:r>
            <w:proofErr w:type="spellEnd"/>
            <w:r w:rsidRPr="00D91A1D">
              <w:rPr>
                <w:lang w:val="en-US"/>
              </w:rPr>
              <w:t xml:space="preserve"> </w:t>
            </w:r>
            <w:proofErr w:type="spellStart"/>
            <w:r w:rsidRPr="00D91A1D">
              <w:rPr>
                <w:lang w:val="en-US"/>
              </w:rPr>
              <w:t>ang</w:t>
            </w:r>
            <w:proofErr w:type="spellEnd"/>
            <w:r w:rsidRPr="00D91A1D">
              <w:rPr>
                <w:lang w:val="en-US"/>
              </w:rPr>
              <w:t>;  // [1,2,3] * PI/2</w:t>
            </w:r>
          </w:p>
          <w:p w:rsidR="00D91A1D" w:rsidRPr="00D91A1D" w:rsidRDefault="00D91A1D" w:rsidP="00D91A1D">
            <w:r w:rsidRPr="00D91A1D">
              <w:t>}tGiro;</w:t>
            </w:r>
          </w:p>
          <w:p w:rsidR="00D91A1D" w:rsidRPr="00D91A1D" w:rsidRDefault="00D91A1D" w:rsidP="00D91A1D">
            <w:r w:rsidRPr="00D91A1D">
              <w:t>/* Interfaces entre módulos */</w:t>
            </w:r>
          </w:p>
          <w:p w:rsidR="00D91A1D" w:rsidRPr="00D91A1D" w:rsidRDefault="00D91A1D" w:rsidP="00D91A1D">
            <w:r w:rsidRPr="00D91A1D">
              <w:t>/* Prototipos de funciones */</w:t>
            </w:r>
          </w:p>
          <w:p w:rsidR="00D91A1D" w:rsidRPr="00D91A1D" w:rsidRDefault="00D91A1D" w:rsidP="00D91A1D">
            <w:r w:rsidRPr="00D91A1D">
              <w:t>void inicializarCubo(tCuboRubik *cr);</w:t>
            </w:r>
          </w:p>
          <w:p w:rsidR="00D91A1D" w:rsidRPr="00D91A1D" w:rsidRDefault="00D91A1D" w:rsidP="00D91A1D">
            <w:r w:rsidRPr="00D91A1D">
              <w:t>void desordenarCubo(tCuboRubik *cr);</w:t>
            </w:r>
          </w:p>
          <w:p w:rsidR="00D91A1D" w:rsidRPr="00D91A1D" w:rsidRDefault="00D91A1D" w:rsidP="00D91A1D">
            <w:r w:rsidRPr="00D91A1D">
              <w:t>void resolverCubo(tCuboRubik *cr);</w:t>
            </w:r>
          </w:p>
          <w:p w:rsidR="00D91A1D" w:rsidRPr="00D91A1D" w:rsidRDefault="00D91A1D" w:rsidP="00D91A1D">
            <w:r w:rsidRPr="00D91A1D">
              <w:t>int cuboResuelto(tCuboRubik *cr);</w:t>
            </w:r>
          </w:p>
          <w:p w:rsidR="00D91A1D" w:rsidRPr="00D91A1D" w:rsidRDefault="00D91A1D" w:rsidP="00D91A1D">
            <w:r w:rsidRPr="00D91A1D">
              <w:t>void leerGiro(int n,tGiro *g);</w:t>
            </w:r>
          </w:p>
          <w:p w:rsidR="00D91A1D" w:rsidRPr="00D91A1D" w:rsidRDefault="00D91A1D" w:rsidP="00D91A1D">
            <w:r w:rsidRPr="00D91A1D">
              <w:t>void giroAleatorio(int n,tGiro *g);</w:t>
            </w:r>
          </w:p>
          <w:p w:rsidR="00D91A1D" w:rsidRPr="00D91A1D" w:rsidRDefault="00D91A1D" w:rsidP="00D91A1D">
            <w:r w:rsidRPr="00D91A1D">
              <w:t>void girarCapaCubo(tCuboRubik *cr,tGiro g);</w:t>
            </w:r>
          </w:p>
          <w:p w:rsidR="00D91A1D" w:rsidRPr="00D91A1D" w:rsidRDefault="00D91A1D" w:rsidP="00D91A1D">
            <w:r w:rsidRPr="00D91A1D">
              <w:t>void girarCara(tmatriz m,int n);</w:t>
            </w:r>
          </w:p>
          <w:p w:rsidR="00D91A1D" w:rsidRPr="00D91A1D" w:rsidRDefault="00D91A1D" w:rsidP="00D91A1D">
            <w:r w:rsidRPr="00D91A1D">
              <w:t>void imprimirCubo(tCuboRubik *cr);</w:t>
            </w:r>
          </w:p>
          <w:p w:rsidR="00D91A1D" w:rsidRPr="00D91A1D" w:rsidRDefault="00D91A1D" w:rsidP="00D91A1D"/>
          <w:p w:rsidR="00D91A1D" w:rsidRPr="00D91A1D" w:rsidRDefault="00D91A1D" w:rsidP="00D91A1D">
            <w:r w:rsidRPr="00D91A1D">
              <w:t>/* Diseño Detallado */</w:t>
            </w:r>
          </w:p>
          <w:p w:rsidR="00D91A1D" w:rsidRPr="00D91A1D" w:rsidRDefault="00D91A1D" w:rsidP="00D91A1D">
            <w:r w:rsidRPr="00D91A1D">
              <w:t>/* Definiciones de funciones */</w:t>
            </w:r>
          </w:p>
          <w:p w:rsidR="00D91A1D" w:rsidRPr="00D91A1D" w:rsidRDefault="00D91A1D" w:rsidP="00D91A1D">
            <w:r w:rsidRPr="00D91A1D">
              <w:t>int main(){</w:t>
            </w:r>
          </w:p>
          <w:p w:rsidR="00D91A1D" w:rsidRPr="00D91A1D" w:rsidRDefault="00D91A1D" w:rsidP="00D91A1D">
            <w:pPr>
              <w:rPr>
                <w:lang w:val="en-US"/>
              </w:rPr>
            </w:pPr>
            <w:r w:rsidRPr="00D91A1D">
              <w:t xml:space="preserve">    </w:t>
            </w:r>
            <w:r w:rsidRPr="00D91A1D">
              <w:rPr>
                <w:lang w:val="en-US"/>
              </w:rPr>
              <w:t>char c;</w:t>
            </w:r>
          </w:p>
          <w:p w:rsidR="00D91A1D" w:rsidRPr="00D91A1D" w:rsidRDefault="00D91A1D" w:rsidP="00D91A1D">
            <w:pPr>
              <w:rPr>
                <w:lang w:val="en-US"/>
              </w:rPr>
            </w:pPr>
            <w:r w:rsidRPr="00D91A1D">
              <w:rPr>
                <w:lang w:val="en-US"/>
              </w:rPr>
              <w:t xml:space="preserve">    </w:t>
            </w:r>
            <w:proofErr w:type="spellStart"/>
            <w:r w:rsidRPr="00D91A1D">
              <w:rPr>
                <w:lang w:val="en-US"/>
              </w:rPr>
              <w:t>tCuboRubik</w:t>
            </w:r>
            <w:proofErr w:type="spellEnd"/>
            <w:r w:rsidRPr="00D91A1D">
              <w:rPr>
                <w:lang w:val="en-US"/>
              </w:rPr>
              <w:t xml:space="preserve"> </w:t>
            </w:r>
            <w:proofErr w:type="spellStart"/>
            <w:r w:rsidRPr="00D91A1D">
              <w:rPr>
                <w:lang w:val="en-US"/>
              </w:rPr>
              <w:t>cr</w:t>
            </w:r>
            <w:proofErr w:type="spellEnd"/>
            <w:r w:rsidRPr="00D91A1D">
              <w:rPr>
                <w:lang w:val="en-US"/>
              </w:rPr>
              <w:t>;</w:t>
            </w:r>
          </w:p>
          <w:p w:rsidR="00D91A1D" w:rsidRPr="00D91A1D" w:rsidRDefault="00D91A1D" w:rsidP="00D91A1D">
            <w:pPr>
              <w:rPr>
                <w:lang w:val="en-US"/>
              </w:rPr>
            </w:pPr>
            <w:r w:rsidRPr="00D91A1D">
              <w:rPr>
                <w:lang w:val="en-US"/>
              </w:rPr>
              <w:t xml:space="preserve">    </w:t>
            </w:r>
            <w:proofErr w:type="spellStart"/>
            <w:r w:rsidRPr="00D91A1D">
              <w:rPr>
                <w:lang w:val="en-US"/>
              </w:rPr>
              <w:t>time_t</w:t>
            </w:r>
            <w:proofErr w:type="spellEnd"/>
            <w:r w:rsidRPr="00D91A1D">
              <w:rPr>
                <w:lang w:val="en-US"/>
              </w:rPr>
              <w:t xml:space="preserve"> t;</w:t>
            </w:r>
          </w:p>
          <w:p w:rsidR="00D91A1D" w:rsidRPr="00D91A1D" w:rsidRDefault="00D91A1D" w:rsidP="00D91A1D">
            <w:pPr>
              <w:rPr>
                <w:lang w:val="en-US"/>
              </w:rPr>
            </w:pPr>
          </w:p>
          <w:p w:rsidR="00D91A1D" w:rsidRPr="00D91A1D" w:rsidRDefault="00D91A1D" w:rsidP="00D91A1D">
            <w:pPr>
              <w:rPr>
                <w:lang w:val="en-US"/>
              </w:rPr>
            </w:pPr>
            <w:r w:rsidRPr="00D91A1D">
              <w:rPr>
                <w:lang w:val="en-US"/>
              </w:rPr>
              <w:tab/>
            </w:r>
            <w:proofErr w:type="spellStart"/>
            <w:r w:rsidRPr="00D91A1D">
              <w:rPr>
                <w:lang w:val="en-US"/>
              </w:rPr>
              <w:t>srand</w:t>
            </w:r>
            <w:proofErr w:type="spellEnd"/>
            <w:r w:rsidRPr="00D91A1D">
              <w:rPr>
                <w:lang w:val="en-US"/>
              </w:rPr>
              <w:t>((unsigned) time(&amp;t));</w:t>
            </w:r>
          </w:p>
          <w:p w:rsidR="00D91A1D" w:rsidRPr="00D91A1D" w:rsidRDefault="00D91A1D" w:rsidP="00D91A1D">
            <w:pPr>
              <w:rPr>
                <w:lang w:val="en-US"/>
              </w:rPr>
            </w:pPr>
            <w:r w:rsidRPr="00D91A1D">
              <w:rPr>
                <w:lang w:val="en-US"/>
              </w:rPr>
              <w:t xml:space="preserve">    do{ system("</w:t>
            </w:r>
            <w:proofErr w:type="spellStart"/>
            <w:r w:rsidRPr="00D91A1D">
              <w:rPr>
                <w:lang w:val="en-US"/>
              </w:rPr>
              <w:t>cls</w:t>
            </w:r>
            <w:proofErr w:type="spellEnd"/>
            <w:r w:rsidRPr="00D91A1D">
              <w:rPr>
                <w:lang w:val="en-US"/>
              </w:rPr>
              <w:t>");</w:t>
            </w:r>
          </w:p>
          <w:p w:rsidR="00D91A1D" w:rsidRPr="00D91A1D" w:rsidRDefault="00D91A1D" w:rsidP="00D91A1D">
            <w:pPr>
              <w:rPr>
                <w:lang w:val="en-US"/>
              </w:rPr>
            </w:pPr>
            <w:r w:rsidRPr="00D91A1D">
              <w:rPr>
                <w:lang w:val="en-US"/>
              </w:rPr>
              <w:t xml:space="preserve">        </w:t>
            </w:r>
            <w:proofErr w:type="spellStart"/>
            <w:r w:rsidRPr="00D91A1D">
              <w:rPr>
                <w:lang w:val="en-US"/>
              </w:rPr>
              <w:t>printf</w:t>
            </w:r>
            <w:proofErr w:type="spellEnd"/>
            <w:r w:rsidRPr="00D91A1D">
              <w:rPr>
                <w:lang w:val="en-US"/>
              </w:rPr>
              <w:t>("CUBO RUBIK\n");</w:t>
            </w:r>
          </w:p>
          <w:p w:rsidR="00D91A1D" w:rsidRPr="00D91A1D" w:rsidRDefault="00D91A1D" w:rsidP="00D91A1D">
            <w:pPr>
              <w:rPr>
                <w:lang w:val="en-US"/>
              </w:rPr>
            </w:pPr>
            <w:r w:rsidRPr="00D91A1D">
              <w:rPr>
                <w:lang w:val="en-US"/>
              </w:rPr>
              <w:t xml:space="preserve">        </w:t>
            </w:r>
            <w:proofErr w:type="spellStart"/>
            <w:r w:rsidRPr="00D91A1D">
              <w:rPr>
                <w:lang w:val="en-US"/>
              </w:rPr>
              <w:t>printf</w:t>
            </w:r>
            <w:proofErr w:type="spellEnd"/>
            <w:r w:rsidRPr="00D91A1D">
              <w:rPr>
                <w:lang w:val="en-US"/>
              </w:rPr>
              <w:t>("==========\n\n");</w:t>
            </w:r>
          </w:p>
          <w:p w:rsidR="00D91A1D" w:rsidRPr="00D91A1D" w:rsidRDefault="00D91A1D" w:rsidP="00D91A1D">
            <w:r w:rsidRPr="00D91A1D">
              <w:rPr>
                <w:lang w:val="en-US"/>
              </w:rPr>
              <w:tab/>
            </w:r>
            <w:r w:rsidRPr="00D91A1D">
              <w:rPr>
                <w:lang w:val="en-US"/>
              </w:rPr>
              <w:tab/>
            </w:r>
            <w:r w:rsidRPr="00D91A1D">
              <w:t>inicializarCubo(&amp;cr);</w:t>
            </w:r>
          </w:p>
          <w:p w:rsidR="00D91A1D" w:rsidRPr="00D91A1D" w:rsidRDefault="00D91A1D" w:rsidP="00D91A1D">
            <w:r w:rsidRPr="00D91A1D">
              <w:tab/>
            </w:r>
            <w:r w:rsidRPr="00D91A1D">
              <w:tab/>
              <w:t>desordenarCubo(&amp;cr);</w:t>
            </w:r>
          </w:p>
          <w:p w:rsidR="00D91A1D" w:rsidRPr="00D91A1D" w:rsidRDefault="00D91A1D" w:rsidP="00D91A1D">
            <w:r w:rsidRPr="00D91A1D">
              <w:tab/>
            </w:r>
            <w:r w:rsidRPr="00D91A1D">
              <w:tab/>
              <w:t>imprimirCubo(&amp;cr);</w:t>
            </w:r>
          </w:p>
          <w:p w:rsidR="00D91A1D" w:rsidRPr="00D91A1D" w:rsidRDefault="00D91A1D" w:rsidP="00D91A1D">
            <w:r w:rsidRPr="00D91A1D">
              <w:tab/>
            </w:r>
            <w:r w:rsidRPr="00D91A1D">
              <w:tab/>
              <w:t>resolverCubo(&amp;cr);</w:t>
            </w:r>
          </w:p>
          <w:p w:rsidR="00D91A1D" w:rsidRPr="00D91A1D" w:rsidRDefault="00D91A1D" w:rsidP="00D91A1D">
            <w:pPr>
              <w:rPr>
                <w:lang w:val="en-US"/>
              </w:rPr>
            </w:pPr>
            <w:r w:rsidRPr="00D91A1D">
              <w:t xml:space="preserve">        printf("\n\nDesea efectuar una nueva operacion (s/n)? </w:t>
            </w:r>
            <w:r w:rsidRPr="00D91A1D">
              <w:rPr>
                <w:lang w:val="en-US"/>
              </w:rPr>
              <w:t>");</w:t>
            </w:r>
          </w:p>
          <w:p w:rsidR="00D91A1D" w:rsidRPr="00D91A1D" w:rsidRDefault="00D91A1D" w:rsidP="00D91A1D">
            <w:pPr>
              <w:rPr>
                <w:lang w:val="en-US"/>
              </w:rPr>
            </w:pPr>
            <w:r w:rsidRPr="00D91A1D">
              <w:rPr>
                <w:lang w:val="en-US"/>
              </w:rPr>
              <w:t xml:space="preserve">        c=</w:t>
            </w:r>
            <w:proofErr w:type="spellStart"/>
            <w:r w:rsidRPr="00D91A1D">
              <w:rPr>
                <w:lang w:val="en-US"/>
              </w:rPr>
              <w:t>toupper</w:t>
            </w:r>
            <w:proofErr w:type="spellEnd"/>
            <w:r w:rsidRPr="00D91A1D">
              <w:rPr>
                <w:lang w:val="en-US"/>
              </w:rPr>
              <w:t>(</w:t>
            </w:r>
            <w:proofErr w:type="spellStart"/>
            <w:r w:rsidRPr="00D91A1D">
              <w:rPr>
                <w:lang w:val="en-US"/>
              </w:rPr>
              <w:t>getch</w:t>
            </w:r>
            <w:proofErr w:type="spellEnd"/>
            <w:r w:rsidRPr="00D91A1D">
              <w:rPr>
                <w:lang w:val="en-US"/>
              </w:rPr>
              <w:t>());</w:t>
            </w:r>
          </w:p>
          <w:p w:rsidR="00D91A1D" w:rsidRPr="00D91A1D" w:rsidRDefault="00D91A1D" w:rsidP="00D91A1D">
            <w:pPr>
              <w:rPr>
                <w:lang w:val="en-US"/>
              </w:rPr>
            </w:pPr>
            <w:r w:rsidRPr="00D91A1D">
              <w:rPr>
                <w:lang w:val="en-US"/>
              </w:rPr>
              <w:t xml:space="preserve">   }while (c!='N');</w:t>
            </w:r>
          </w:p>
          <w:p w:rsidR="00D91A1D" w:rsidRPr="00D91A1D" w:rsidRDefault="00D91A1D" w:rsidP="00D91A1D">
            <w:pPr>
              <w:rPr>
                <w:lang w:val="en-US"/>
              </w:rPr>
            </w:pPr>
            <w:r w:rsidRPr="00D91A1D">
              <w:rPr>
                <w:lang w:val="en-US"/>
              </w:rPr>
              <w:t xml:space="preserve">   return 0;</w:t>
            </w:r>
          </w:p>
          <w:p w:rsidR="00D91A1D" w:rsidRPr="00D91A1D" w:rsidRDefault="00D91A1D" w:rsidP="00D91A1D">
            <w:pPr>
              <w:rPr>
                <w:lang w:val="en-US"/>
              </w:rPr>
            </w:pPr>
            <w:r w:rsidRPr="00D91A1D">
              <w:rPr>
                <w:lang w:val="en-US"/>
              </w:rPr>
              <w:t>}</w:t>
            </w:r>
          </w:p>
          <w:p w:rsidR="00D91A1D" w:rsidRPr="00D91A1D" w:rsidRDefault="00D91A1D" w:rsidP="00D91A1D">
            <w:pPr>
              <w:rPr>
                <w:lang w:val="en-US"/>
              </w:rPr>
            </w:pPr>
          </w:p>
          <w:p w:rsidR="00D91A1D" w:rsidRPr="00D91A1D" w:rsidRDefault="00D91A1D" w:rsidP="00D91A1D">
            <w:pPr>
              <w:rPr>
                <w:lang w:val="en-US"/>
              </w:rPr>
            </w:pPr>
            <w:r w:rsidRPr="00D91A1D">
              <w:rPr>
                <w:lang w:val="en-US"/>
              </w:rPr>
              <w:t xml:space="preserve">void </w:t>
            </w:r>
            <w:proofErr w:type="spellStart"/>
            <w:r w:rsidRPr="00D91A1D">
              <w:rPr>
                <w:lang w:val="en-US"/>
              </w:rPr>
              <w:t>inicializarCubo</w:t>
            </w:r>
            <w:proofErr w:type="spellEnd"/>
            <w:r w:rsidRPr="00D91A1D">
              <w:rPr>
                <w:lang w:val="en-US"/>
              </w:rPr>
              <w:t>(</w:t>
            </w:r>
            <w:proofErr w:type="spellStart"/>
            <w:r w:rsidRPr="00D91A1D">
              <w:rPr>
                <w:lang w:val="en-US"/>
              </w:rPr>
              <w:t>tCuboRubik</w:t>
            </w:r>
            <w:proofErr w:type="spellEnd"/>
            <w:r w:rsidRPr="00D91A1D">
              <w:rPr>
                <w:lang w:val="en-US"/>
              </w:rPr>
              <w:t xml:space="preserve"> *</w:t>
            </w:r>
            <w:proofErr w:type="spellStart"/>
            <w:r w:rsidRPr="00D91A1D">
              <w:rPr>
                <w:lang w:val="en-US"/>
              </w:rPr>
              <w:t>cr</w:t>
            </w:r>
            <w:proofErr w:type="spellEnd"/>
            <w:r w:rsidRPr="00D91A1D">
              <w:rPr>
                <w:lang w:val="en-US"/>
              </w:rPr>
              <w:t>){</w:t>
            </w:r>
          </w:p>
          <w:p w:rsidR="00D91A1D" w:rsidRPr="00D91A1D" w:rsidRDefault="00D91A1D" w:rsidP="00D91A1D">
            <w:pPr>
              <w:rPr>
                <w:lang w:val="en-US"/>
              </w:rPr>
            </w:pPr>
            <w:r w:rsidRPr="00D91A1D">
              <w:rPr>
                <w:lang w:val="en-US"/>
              </w:rPr>
              <w:tab/>
            </w:r>
            <w:proofErr w:type="spellStart"/>
            <w:r w:rsidRPr="00D91A1D">
              <w:rPr>
                <w:lang w:val="en-US"/>
              </w:rPr>
              <w:t>int</w:t>
            </w:r>
            <w:proofErr w:type="spellEnd"/>
            <w:r w:rsidRPr="00D91A1D">
              <w:rPr>
                <w:lang w:val="en-US"/>
              </w:rPr>
              <w:t xml:space="preserve"> </w:t>
            </w:r>
            <w:proofErr w:type="spellStart"/>
            <w:r w:rsidRPr="00D91A1D">
              <w:rPr>
                <w:lang w:val="en-US"/>
              </w:rPr>
              <w:t>i,j,k</w:t>
            </w:r>
            <w:proofErr w:type="spellEnd"/>
            <w:r w:rsidRPr="00D91A1D">
              <w:rPr>
                <w:lang w:val="en-US"/>
              </w:rPr>
              <w:t>;</w:t>
            </w:r>
          </w:p>
          <w:p w:rsidR="00D91A1D" w:rsidRPr="00D91A1D" w:rsidRDefault="00D91A1D" w:rsidP="00D91A1D">
            <w:pPr>
              <w:rPr>
                <w:lang w:val="en-US"/>
              </w:rPr>
            </w:pPr>
            <w:r w:rsidRPr="00D91A1D">
              <w:rPr>
                <w:lang w:val="en-US"/>
              </w:rPr>
              <w:tab/>
              <w:t>char color[7]="AMBNRV";</w:t>
            </w:r>
          </w:p>
          <w:p w:rsidR="00D91A1D" w:rsidRPr="00D91A1D" w:rsidRDefault="00D91A1D" w:rsidP="00D91A1D">
            <w:r w:rsidRPr="00D91A1D">
              <w:rPr>
                <w:lang w:val="en-US"/>
              </w:rPr>
              <w:tab/>
            </w:r>
            <w:r w:rsidRPr="00D91A1D">
              <w:t>do{ printf("Longitud del cubo (1-%d): ",MAX);</w:t>
            </w:r>
          </w:p>
          <w:p w:rsidR="00D91A1D" w:rsidRPr="00D91A1D" w:rsidRDefault="00D91A1D" w:rsidP="00D91A1D">
            <w:pPr>
              <w:rPr>
                <w:lang w:val="en-US"/>
              </w:rPr>
            </w:pPr>
            <w:r w:rsidRPr="00D91A1D">
              <w:tab/>
            </w:r>
            <w:r w:rsidRPr="00D91A1D">
              <w:tab/>
            </w:r>
            <w:proofErr w:type="spellStart"/>
            <w:r w:rsidRPr="00D91A1D">
              <w:rPr>
                <w:lang w:val="en-US"/>
              </w:rPr>
              <w:t>scanf</w:t>
            </w:r>
            <w:proofErr w:type="spellEnd"/>
            <w:r w:rsidRPr="00D91A1D">
              <w:rPr>
                <w:lang w:val="en-US"/>
              </w:rPr>
              <w:t>(" %</w:t>
            </w:r>
            <w:proofErr w:type="spellStart"/>
            <w:r w:rsidRPr="00D91A1D">
              <w:rPr>
                <w:lang w:val="en-US"/>
              </w:rPr>
              <w:t>d",&amp;cr</w:t>
            </w:r>
            <w:proofErr w:type="spellEnd"/>
            <w:r w:rsidRPr="00D91A1D">
              <w:rPr>
                <w:lang w:val="en-US"/>
              </w:rPr>
              <w:t>-&gt;n);</w:t>
            </w:r>
          </w:p>
          <w:p w:rsidR="00D91A1D" w:rsidRPr="00D91A1D" w:rsidRDefault="00D91A1D" w:rsidP="00D91A1D">
            <w:pPr>
              <w:rPr>
                <w:lang w:val="en-US"/>
              </w:rPr>
            </w:pPr>
            <w:r w:rsidRPr="00D91A1D">
              <w:rPr>
                <w:lang w:val="en-US"/>
              </w:rPr>
              <w:tab/>
              <w:t>}while((</w:t>
            </w:r>
            <w:proofErr w:type="spellStart"/>
            <w:r w:rsidRPr="00D91A1D">
              <w:rPr>
                <w:lang w:val="en-US"/>
              </w:rPr>
              <w:t>cr</w:t>
            </w:r>
            <w:proofErr w:type="spellEnd"/>
            <w:r w:rsidRPr="00D91A1D">
              <w:rPr>
                <w:lang w:val="en-US"/>
              </w:rPr>
              <w:t>-&gt;n&lt;=0)||(</w:t>
            </w:r>
            <w:proofErr w:type="spellStart"/>
            <w:r w:rsidRPr="00D91A1D">
              <w:rPr>
                <w:lang w:val="en-US"/>
              </w:rPr>
              <w:t>cr</w:t>
            </w:r>
            <w:proofErr w:type="spellEnd"/>
            <w:r w:rsidRPr="00D91A1D">
              <w:rPr>
                <w:lang w:val="en-US"/>
              </w:rPr>
              <w:t>-&gt;n&gt;MAX));</w:t>
            </w:r>
          </w:p>
          <w:p w:rsidR="00D91A1D" w:rsidRPr="00D91A1D" w:rsidRDefault="00D91A1D" w:rsidP="00D91A1D">
            <w:pPr>
              <w:rPr>
                <w:lang w:val="en-US"/>
              </w:rPr>
            </w:pPr>
            <w:r w:rsidRPr="00D91A1D">
              <w:rPr>
                <w:lang w:val="en-US"/>
              </w:rPr>
              <w:tab/>
              <w:t>for(k=0;k&lt;6;++k)</w:t>
            </w:r>
          </w:p>
          <w:p w:rsidR="00D91A1D" w:rsidRPr="00D91A1D" w:rsidRDefault="00D91A1D" w:rsidP="00D91A1D">
            <w:pPr>
              <w:rPr>
                <w:lang w:val="en-US"/>
              </w:rPr>
            </w:pPr>
            <w:r w:rsidRPr="00D91A1D">
              <w:rPr>
                <w:lang w:val="en-US"/>
              </w:rPr>
              <w:tab/>
            </w:r>
            <w:r w:rsidRPr="00D91A1D">
              <w:rPr>
                <w:lang w:val="en-US"/>
              </w:rPr>
              <w:tab/>
              <w:t>for(</w:t>
            </w:r>
            <w:proofErr w:type="spellStart"/>
            <w:r w:rsidRPr="00D91A1D">
              <w:rPr>
                <w:lang w:val="en-US"/>
              </w:rPr>
              <w:t>i</w:t>
            </w:r>
            <w:proofErr w:type="spellEnd"/>
            <w:r w:rsidRPr="00D91A1D">
              <w:rPr>
                <w:lang w:val="en-US"/>
              </w:rPr>
              <w:t>=0;i&lt;</w:t>
            </w:r>
            <w:proofErr w:type="spellStart"/>
            <w:r w:rsidRPr="00D91A1D">
              <w:rPr>
                <w:lang w:val="en-US"/>
              </w:rPr>
              <w:t>cr</w:t>
            </w:r>
            <w:proofErr w:type="spellEnd"/>
            <w:r w:rsidRPr="00D91A1D">
              <w:rPr>
                <w:lang w:val="en-US"/>
              </w:rPr>
              <w:t>-&gt;n;++</w:t>
            </w:r>
            <w:proofErr w:type="spellStart"/>
            <w:r w:rsidRPr="00D91A1D">
              <w:rPr>
                <w:lang w:val="en-US"/>
              </w:rPr>
              <w:t>i</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r>
            <w:r w:rsidRPr="00D91A1D">
              <w:rPr>
                <w:lang w:val="en-US"/>
              </w:rPr>
              <w:tab/>
              <w:t>for(j=0;j&lt;</w:t>
            </w:r>
            <w:proofErr w:type="spellStart"/>
            <w:r w:rsidRPr="00D91A1D">
              <w:rPr>
                <w:lang w:val="en-US"/>
              </w:rPr>
              <w:t>cr</w:t>
            </w:r>
            <w:proofErr w:type="spellEnd"/>
            <w:r w:rsidRPr="00D91A1D">
              <w:rPr>
                <w:lang w:val="en-US"/>
              </w:rPr>
              <w:t>-&gt;n;++j)</w:t>
            </w:r>
          </w:p>
          <w:p w:rsidR="00D91A1D" w:rsidRPr="00D91A1D" w:rsidRDefault="00D91A1D" w:rsidP="00D91A1D">
            <w:pPr>
              <w:rPr>
                <w:lang w:val="en-US"/>
              </w:rPr>
            </w:pPr>
            <w:r w:rsidRPr="00D91A1D">
              <w:rPr>
                <w:lang w:val="en-US"/>
              </w:rPr>
              <w:tab/>
            </w:r>
            <w:r w:rsidRPr="00D91A1D">
              <w:rPr>
                <w:lang w:val="en-US"/>
              </w:rPr>
              <w:tab/>
            </w:r>
            <w:r w:rsidRPr="00D91A1D">
              <w:rPr>
                <w:lang w:val="en-US"/>
              </w:rPr>
              <w:tab/>
            </w:r>
            <w:r w:rsidRPr="00D91A1D">
              <w:rPr>
                <w:lang w:val="en-US"/>
              </w:rPr>
              <w:tab/>
            </w:r>
            <w:proofErr w:type="spellStart"/>
            <w:r w:rsidRPr="00D91A1D">
              <w:rPr>
                <w:lang w:val="en-US"/>
              </w:rPr>
              <w:t>cr</w:t>
            </w:r>
            <w:proofErr w:type="spellEnd"/>
            <w:r w:rsidRPr="00D91A1D">
              <w:rPr>
                <w:lang w:val="en-US"/>
              </w:rPr>
              <w:t>-&gt;m[k][</w:t>
            </w:r>
            <w:proofErr w:type="spellStart"/>
            <w:r w:rsidRPr="00D91A1D">
              <w:rPr>
                <w:lang w:val="en-US"/>
              </w:rPr>
              <w:t>i</w:t>
            </w:r>
            <w:proofErr w:type="spellEnd"/>
            <w:r w:rsidRPr="00D91A1D">
              <w:rPr>
                <w:lang w:val="en-US"/>
              </w:rPr>
              <w:t>][j]=color[k];</w:t>
            </w:r>
          </w:p>
          <w:p w:rsidR="00D91A1D" w:rsidRPr="00D91A1D" w:rsidRDefault="00D91A1D" w:rsidP="00D91A1D">
            <w:pPr>
              <w:rPr>
                <w:lang w:val="en-US"/>
              </w:rPr>
            </w:pPr>
            <w:r w:rsidRPr="00D91A1D">
              <w:rPr>
                <w:lang w:val="en-US"/>
              </w:rPr>
              <w:t>}</w:t>
            </w:r>
          </w:p>
          <w:p w:rsidR="00D91A1D" w:rsidRPr="00D91A1D" w:rsidRDefault="00D91A1D" w:rsidP="00D91A1D">
            <w:pPr>
              <w:rPr>
                <w:lang w:val="en-US"/>
              </w:rPr>
            </w:pPr>
          </w:p>
          <w:p w:rsidR="00D91A1D" w:rsidRPr="00D91A1D" w:rsidRDefault="00D91A1D" w:rsidP="00D91A1D">
            <w:pPr>
              <w:rPr>
                <w:lang w:val="en-US"/>
              </w:rPr>
            </w:pPr>
            <w:r w:rsidRPr="00D91A1D">
              <w:rPr>
                <w:lang w:val="en-US"/>
              </w:rPr>
              <w:t xml:space="preserve">void </w:t>
            </w:r>
            <w:proofErr w:type="spellStart"/>
            <w:r w:rsidRPr="00D91A1D">
              <w:rPr>
                <w:lang w:val="en-US"/>
              </w:rPr>
              <w:t>desordenarCubo</w:t>
            </w:r>
            <w:proofErr w:type="spellEnd"/>
            <w:r w:rsidRPr="00D91A1D">
              <w:rPr>
                <w:lang w:val="en-US"/>
              </w:rPr>
              <w:t>(</w:t>
            </w:r>
            <w:proofErr w:type="spellStart"/>
            <w:r w:rsidRPr="00D91A1D">
              <w:rPr>
                <w:lang w:val="en-US"/>
              </w:rPr>
              <w:t>tCuboRubik</w:t>
            </w:r>
            <w:proofErr w:type="spellEnd"/>
            <w:r w:rsidRPr="00D91A1D">
              <w:rPr>
                <w:lang w:val="en-US"/>
              </w:rPr>
              <w:t xml:space="preserve"> *</w:t>
            </w:r>
            <w:proofErr w:type="spellStart"/>
            <w:r w:rsidRPr="00D91A1D">
              <w:rPr>
                <w:lang w:val="en-US"/>
              </w:rPr>
              <w:t>cr</w:t>
            </w:r>
            <w:proofErr w:type="spellEnd"/>
            <w:r w:rsidRPr="00D91A1D">
              <w:rPr>
                <w:lang w:val="en-US"/>
              </w:rPr>
              <w:t>){</w:t>
            </w:r>
          </w:p>
          <w:p w:rsidR="00D91A1D" w:rsidRPr="00D91A1D" w:rsidRDefault="00D91A1D" w:rsidP="00D91A1D">
            <w:pPr>
              <w:rPr>
                <w:lang w:val="en-US"/>
              </w:rPr>
            </w:pPr>
            <w:r w:rsidRPr="00D91A1D">
              <w:rPr>
                <w:lang w:val="en-US"/>
              </w:rPr>
              <w:tab/>
            </w:r>
            <w:proofErr w:type="spellStart"/>
            <w:r w:rsidRPr="00D91A1D">
              <w:rPr>
                <w:lang w:val="en-US"/>
              </w:rPr>
              <w:t>int</w:t>
            </w:r>
            <w:proofErr w:type="spellEnd"/>
            <w:r w:rsidRPr="00D91A1D">
              <w:rPr>
                <w:lang w:val="en-US"/>
              </w:rPr>
              <w:t xml:space="preserve"> </w:t>
            </w:r>
            <w:proofErr w:type="spellStart"/>
            <w:r w:rsidRPr="00D91A1D">
              <w:rPr>
                <w:lang w:val="en-US"/>
              </w:rPr>
              <w:t>i</w:t>
            </w:r>
            <w:proofErr w:type="spellEnd"/>
            <w:r w:rsidRPr="00D91A1D">
              <w:rPr>
                <w:lang w:val="en-US"/>
              </w:rPr>
              <w:t>;</w:t>
            </w:r>
          </w:p>
          <w:p w:rsidR="00D91A1D" w:rsidRPr="00D91A1D" w:rsidRDefault="00D91A1D" w:rsidP="00D91A1D">
            <w:pPr>
              <w:rPr>
                <w:lang w:val="en-US"/>
              </w:rPr>
            </w:pPr>
            <w:r w:rsidRPr="00D91A1D">
              <w:rPr>
                <w:lang w:val="en-US"/>
              </w:rPr>
              <w:tab/>
            </w:r>
            <w:proofErr w:type="spellStart"/>
            <w:r w:rsidRPr="00D91A1D">
              <w:rPr>
                <w:lang w:val="en-US"/>
              </w:rPr>
              <w:t>tGiro</w:t>
            </w:r>
            <w:proofErr w:type="spellEnd"/>
            <w:r w:rsidRPr="00D91A1D">
              <w:rPr>
                <w:lang w:val="en-US"/>
              </w:rPr>
              <w:t xml:space="preserve"> g;</w:t>
            </w:r>
          </w:p>
          <w:p w:rsidR="00D91A1D" w:rsidRPr="00D91A1D" w:rsidRDefault="00D91A1D" w:rsidP="00D91A1D">
            <w:pPr>
              <w:rPr>
                <w:lang w:val="en-US"/>
              </w:rPr>
            </w:pPr>
            <w:r w:rsidRPr="00D91A1D">
              <w:rPr>
                <w:lang w:val="en-US"/>
              </w:rPr>
              <w:tab/>
            </w:r>
          </w:p>
          <w:p w:rsidR="00D91A1D" w:rsidRPr="00D91A1D" w:rsidRDefault="00D91A1D" w:rsidP="00D91A1D">
            <w:pPr>
              <w:rPr>
                <w:lang w:val="en-US"/>
              </w:rPr>
            </w:pPr>
            <w:r w:rsidRPr="00D91A1D">
              <w:rPr>
                <w:lang w:val="en-US"/>
              </w:rPr>
              <w:tab/>
              <w:t>for(</w:t>
            </w:r>
            <w:proofErr w:type="spellStart"/>
            <w:r w:rsidRPr="00D91A1D">
              <w:rPr>
                <w:lang w:val="en-US"/>
              </w:rPr>
              <w:t>i</w:t>
            </w:r>
            <w:proofErr w:type="spellEnd"/>
            <w:r w:rsidRPr="00D91A1D">
              <w:rPr>
                <w:lang w:val="en-US"/>
              </w:rPr>
              <w:t>=0;i&lt;MAX_0;++</w:t>
            </w:r>
            <w:proofErr w:type="spellStart"/>
            <w:r w:rsidRPr="00D91A1D">
              <w:rPr>
                <w:lang w:val="en-US"/>
              </w:rPr>
              <w:t>i</w:t>
            </w:r>
            <w:proofErr w:type="spellEnd"/>
            <w:r w:rsidRPr="00D91A1D">
              <w:rPr>
                <w:lang w:val="en-US"/>
              </w:rPr>
              <w:t>){</w:t>
            </w:r>
          </w:p>
          <w:p w:rsidR="00D91A1D" w:rsidRPr="00D91A1D" w:rsidRDefault="00D91A1D" w:rsidP="00D91A1D">
            <w:r w:rsidRPr="00D91A1D">
              <w:rPr>
                <w:lang w:val="en-US"/>
              </w:rPr>
              <w:tab/>
            </w:r>
            <w:r w:rsidRPr="00D91A1D">
              <w:rPr>
                <w:lang w:val="en-US"/>
              </w:rPr>
              <w:tab/>
            </w:r>
            <w:r w:rsidRPr="00D91A1D">
              <w:t>giroAleatorio(cr-&gt;n,&amp;g);</w:t>
            </w:r>
          </w:p>
          <w:p w:rsidR="00D91A1D" w:rsidRPr="00D91A1D" w:rsidRDefault="00D91A1D" w:rsidP="00D91A1D">
            <w:r w:rsidRPr="00D91A1D">
              <w:tab/>
            </w:r>
            <w:r w:rsidRPr="00D91A1D">
              <w:tab/>
              <w:t>girarCapaCubo(cr,g);</w:t>
            </w:r>
          </w:p>
          <w:p w:rsidR="00D91A1D" w:rsidRPr="00D91A1D" w:rsidRDefault="00D91A1D" w:rsidP="00D91A1D">
            <w:r w:rsidRPr="00D91A1D">
              <w:tab/>
              <w:t>}</w:t>
            </w:r>
          </w:p>
          <w:p w:rsidR="00D91A1D" w:rsidRPr="00D91A1D" w:rsidRDefault="00D91A1D" w:rsidP="00D91A1D">
            <w:r w:rsidRPr="00D91A1D">
              <w:t>}</w:t>
            </w:r>
          </w:p>
          <w:p w:rsidR="00D91A1D" w:rsidRPr="00D91A1D" w:rsidRDefault="00D91A1D" w:rsidP="00D91A1D"/>
          <w:p w:rsidR="00D91A1D" w:rsidRPr="00D91A1D" w:rsidRDefault="00D91A1D" w:rsidP="00D91A1D">
            <w:r w:rsidRPr="00D91A1D">
              <w:t>void resolverCubo(tCuboRubik *cr){</w:t>
            </w:r>
          </w:p>
          <w:p w:rsidR="00D91A1D" w:rsidRPr="00D91A1D" w:rsidRDefault="00D91A1D" w:rsidP="00D91A1D">
            <w:r w:rsidRPr="00D91A1D">
              <w:tab/>
              <w:t>tGiro g;</w:t>
            </w:r>
          </w:p>
          <w:p w:rsidR="00D91A1D" w:rsidRPr="00D91A1D" w:rsidRDefault="00D91A1D" w:rsidP="00D91A1D">
            <w:r w:rsidRPr="00D91A1D">
              <w:tab/>
              <w:t>while(!cuboResuelto(cr)){</w:t>
            </w:r>
          </w:p>
          <w:p w:rsidR="00D91A1D" w:rsidRPr="00D91A1D" w:rsidRDefault="00D91A1D" w:rsidP="00D91A1D">
            <w:r w:rsidRPr="00D91A1D">
              <w:tab/>
            </w:r>
            <w:r w:rsidRPr="00D91A1D">
              <w:tab/>
              <w:t>leerGiro(cr-&gt;n,&amp;g);</w:t>
            </w:r>
          </w:p>
          <w:p w:rsidR="00D91A1D" w:rsidRPr="00D91A1D" w:rsidRDefault="00D91A1D" w:rsidP="00D91A1D">
            <w:r w:rsidRPr="00D91A1D">
              <w:tab/>
            </w:r>
            <w:r w:rsidRPr="00D91A1D">
              <w:tab/>
              <w:t>girarCapaCubo(cr,g);</w:t>
            </w:r>
          </w:p>
          <w:p w:rsidR="00D91A1D" w:rsidRPr="00D91A1D" w:rsidRDefault="00D91A1D" w:rsidP="00D91A1D">
            <w:r w:rsidRPr="00D91A1D">
              <w:tab/>
            </w:r>
            <w:r w:rsidRPr="00D91A1D">
              <w:tab/>
              <w:t>imprimirCubo(cr);</w:t>
            </w:r>
          </w:p>
          <w:p w:rsidR="00D91A1D" w:rsidRPr="00D91A1D" w:rsidRDefault="00D91A1D" w:rsidP="00D91A1D">
            <w:pPr>
              <w:rPr>
                <w:lang w:val="en-US"/>
              </w:rPr>
            </w:pPr>
            <w:r w:rsidRPr="00D91A1D">
              <w:tab/>
            </w:r>
            <w:r w:rsidRPr="00D91A1D">
              <w:rPr>
                <w:lang w:val="en-US"/>
              </w:rPr>
              <w:t>}</w:t>
            </w:r>
          </w:p>
          <w:p w:rsidR="00D91A1D" w:rsidRPr="00D91A1D" w:rsidRDefault="00D91A1D" w:rsidP="00D91A1D">
            <w:pPr>
              <w:rPr>
                <w:lang w:val="en-US"/>
              </w:rPr>
            </w:pPr>
            <w:r w:rsidRPr="00D91A1D">
              <w:rPr>
                <w:lang w:val="en-US"/>
              </w:rPr>
              <w:t>}</w:t>
            </w:r>
          </w:p>
          <w:p w:rsidR="00D91A1D" w:rsidRPr="00D91A1D" w:rsidRDefault="00D91A1D" w:rsidP="00D91A1D">
            <w:pPr>
              <w:rPr>
                <w:lang w:val="en-US"/>
              </w:rPr>
            </w:pPr>
          </w:p>
          <w:p w:rsidR="00D91A1D" w:rsidRPr="00D91A1D" w:rsidRDefault="00D91A1D" w:rsidP="00D91A1D">
            <w:pPr>
              <w:rPr>
                <w:lang w:val="en-US"/>
              </w:rPr>
            </w:pPr>
            <w:r w:rsidRPr="00D91A1D">
              <w:rPr>
                <w:lang w:val="en-US"/>
              </w:rPr>
              <w:t xml:space="preserve">void </w:t>
            </w:r>
            <w:proofErr w:type="spellStart"/>
            <w:r w:rsidRPr="00D91A1D">
              <w:rPr>
                <w:lang w:val="en-US"/>
              </w:rPr>
              <w:t>giroAleatorio</w:t>
            </w:r>
            <w:proofErr w:type="spellEnd"/>
            <w:r w:rsidRPr="00D91A1D">
              <w:rPr>
                <w:lang w:val="en-US"/>
              </w:rPr>
              <w:t>(</w:t>
            </w:r>
            <w:proofErr w:type="spellStart"/>
            <w:r w:rsidRPr="00D91A1D">
              <w:rPr>
                <w:lang w:val="en-US"/>
              </w:rPr>
              <w:t>int</w:t>
            </w:r>
            <w:proofErr w:type="spellEnd"/>
            <w:r w:rsidRPr="00D91A1D">
              <w:rPr>
                <w:lang w:val="en-US"/>
              </w:rPr>
              <w:t xml:space="preserve"> </w:t>
            </w:r>
            <w:proofErr w:type="spellStart"/>
            <w:r w:rsidRPr="00D91A1D">
              <w:rPr>
                <w:lang w:val="en-US"/>
              </w:rPr>
              <w:t>n,tGiro</w:t>
            </w:r>
            <w:proofErr w:type="spellEnd"/>
            <w:r w:rsidRPr="00D91A1D">
              <w:rPr>
                <w:lang w:val="en-US"/>
              </w:rPr>
              <w:t xml:space="preserve"> *g){</w:t>
            </w:r>
          </w:p>
          <w:p w:rsidR="00D91A1D" w:rsidRPr="00D91A1D" w:rsidRDefault="00D91A1D" w:rsidP="00D91A1D">
            <w:pPr>
              <w:rPr>
                <w:lang w:val="en-US"/>
              </w:rPr>
            </w:pPr>
            <w:r w:rsidRPr="00D91A1D">
              <w:rPr>
                <w:lang w:val="en-US"/>
              </w:rPr>
              <w:tab/>
              <w:t>g-&gt;</w:t>
            </w:r>
            <w:proofErr w:type="spellStart"/>
            <w:r w:rsidRPr="00D91A1D">
              <w:rPr>
                <w:lang w:val="en-US"/>
              </w:rPr>
              <w:t>eje</w:t>
            </w:r>
            <w:proofErr w:type="spellEnd"/>
            <w:r w:rsidRPr="00D91A1D">
              <w:rPr>
                <w:lang w:val="en-US"/>
              </w:rPr>
              <w:t>=rand()%3;</w:t>
            </w:r>
          </w:p>
          <w:p w:rsidR="00D91A1D" w:rsidRPr="00D91A1D" w:rsidRDefault="00D91A1D" w:rsidP="00D91A1D">
            <w:pPr>
              <w:rPr>
                <w:lang w:val="en-US"/>
              </w:rPr>
            </w:pPr>
            <w:r w:rsidRPr="00D91A1D">
              <w:rPr>
                <w:lang w:val="en-US"/>
              </w:rPr>
              <w:tab/>
              <w:t>g-&gt;</w:t>
            </w:r>
            <w:proofErr w:type="spellStart"/>
            <w:r w:rsidRPr="00D91A1D">
              <w:rPr>
                <w:lang w:val="en-US"/>
              </w:rPr>
              <w:t>capa</w:t>
            </w:r>
            <w:proofErr w:type="spellEnd"/>
            <w:r w:rsidRPr="00D91A1D">
              <w:rPr>
                <w:lang w:val="en-US"/>
              </w:rPr>
              <w:t>=rand()%n;</w:t>
            </w:r>
          </w:p>
          <w:p w:rsidR="00D91A1D" w:rsidRPr="00D91A1D" w:rsidRDefault="00D91A1D" w:rsidP="00D91A1D">
            <w:pPr>
              <w:rPr>
                <w:lang w:val="en-US"/>
              </w:rPr>
            </w:pPr>
            <w:r w:rsidRPr="00D91A1D">
              <w:rPr>
                <w:lang w:val="en-US"/>
              </w:rPr>
              <w:tab/>
              <w:t>g-&gt;</w:t>
            </w:r>
            <w:proofErr w:type="spellStart"/>
            <w:r w:rsidRPr="00D91A1D">
              <w:rPr>
                <w:lang w:val="en-US"/>
              </w:rPr>
              <w:t>ang</w:t>
            </w:r>
            <w:proofErr w:type="spellEnd"/>
            <w:r w:rsidRPr="00D91A1D">
              <w:rPr>
                <w:lang w:val="en-US"/>
              </w:rPr>
              <w:t>=rand()%3+1;</w:t>
            </w:r>
          </w:p>
          <w:p w:rsidR="00D91A1D" w:rsidRPr="00D91A1D" w:rsidRDefault="00D91A1D" w:rsidP="00D91A1D">
            <w:pPr>
              <w:rPr>
                <w:lang w:val="en-US"/>
              </w:rPr>
            </w:pPr>
            <w:r w:rsidRPr="00D91A1D">
              <w:rPr>
                <w:lang w:val="en-US"/>
              </w:rPr>
              <w:t>}</w:t>
            </w:r>
          </w:p>
          <w:p w:rsidR="00D91A1D" w:rsidRPr="00D91A1D" w:rsidRDefault="00D91A1D" w:rsidP="00D91A1D">
            <w:pPr>
              <w:rPr>
                <w:lang w:val="en-US"/>
              </w:rPr>
            </w:pPr>
          </w:p>
          <w:p w:rsidR="00D91A1D" w:rsidRPr="00D91A1D" w:rsidRDefault="00D91A1D" w:rsidP="00D91A1D">
            <w:pPr>
              <w:rPr>
                <w:lang w:val="en-US"/>
              </w:rPr>
            </w:pPr>
            <w:r w:rsidRPr="00D91A1D">
              <w:rPr>
                <w:lang w:val="en-US"/>
              </w:rPr>
              <w:t xml:space="preserve">void </w:t>
            </w:r>
            <w:proofErr w:type="spellStart"/>
            <w:r w:rsidRPr="00D91A1D">
              <w:rPr>
                <w:lang w:val="en-US"/>
              </w:rPr>
              <w:t>leerGiro</w:t>
            </w:r>
            <w:proofErr w:type="spellEnd"/>
            <w:r w:rsidRPr="00D91A1D">
              <w:rPr>
                <w:lang w:val="en-US"/>
              </w:rPr>
              <w:t>(</w:t>
            </w:r>
            <w:proofErr w:type="spellStart"/>
            <w:r w:rsidRPr="00D91A1D">
              <w:rPr>
                <w:lang w:val="en-US"/>
              </w:rPr>
              <w:t>int</w:t>
            </w:r>
            <w:proofErr w:type="spellEnd"/>
            <w:r w:rsidRPr="00D91A1D">
              <w:rPr>
                <w:lang w:val="en-US"/>
              </w:rPr>
              <w:t xml:space="preserve"> </w:t>
            </w:r>
            <w:proofErr w:type="spellStart"/>
            <w:r w:rsidRPr="00D91A1D">
              <w:rPr>
                <w:lang w:val="en-US"/>
              </w:rPr>
              <w:t>n,tGiro</w:t>
            </w:r>
            <w:proofErr w:type="spellEnd"/>
            <w:r w:rsidRPr="00D91A1D">
              <w:rPr>
                <w:lang w:val="en-US"/>
              </w:rPr>
              <w:t xml:space="preserve"> *g){</w:t>
            </w:r>
          </w:p>
          <w:p w:rsidR="00D91A1D" w:rsidRPr="00D91A1D" w:rsidRDefault="00D91A1D" w:rsidP="00D91A1D">
            <w:r w:rsidRPr="00D91A1D">
              <w:rPr>
                <w:lang w:val="en-US"/>
              </w:rPr>
              <w:tab/>
            </w:r>
            <w:r w:rsidRPr="00D91A1D">
              <w:t>char c;</w:t>
            </w:r>
          </w:p>
          <w:p w:rsidR="00D91A1D" w:rsidRPr="00D91A1D" w:rsidRDefault="00D91A1D" w:rsidP="00D91A1D">
            <w:r w:rsidRPr="00D91A1D">
              <w:tab/>
              <w:t>do{ printf("Eje de Giro (X,Y,Z): ");</w:t>
            </w:r>
          </w:p>
          <w:p w:rsidR="00D91A1D" w:rsidRPr="00D91A1D" w:rsidRDefault="00D91A1D" w:rsidP="00D91A1D">
            <w:pPr>
              <w:rPr>
                <w:lang w:val="en-US"/>
              </w:rPr>
            </w:pPr>
            <w:r w:rsidRPr="00D91A1D">
              <w:tab/>
            </w:r>
            <w:r w:rsidRPr="00D91A1D">
              <w:tab/>
            </w:r>
            <w:proofErr w:type="spellStart"/>
            <w:r w:rsidRPr="00D91A1D">
              <w:rPr>
                <w:lang w:val="en-US"/>
              </w:rPr>
              <w:t>scanf</w:t>
            </w:r>
            <w:proofErr w:type="spellEnd"/>
            <w:r w:rsidRPr="00D91A1D">
              <w:rPr>
                <w:lang w:val="en-US"/>
              </w:rPr>
              <w:t>(" %</w:t>
            </w:r>
            <w:proofErr w:type="spellStart"/>
            <w:r w:rsidRPr="00D91A1D">
              <w:rPr>
                <w:lang w:val="en-US"/>
              </w:rPr>
              <w:t>c",&amp;c</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t>switch(c){</w:t>
            </w:r>
          </w:p>
          <w:p w:rsidR="00D91A1D" w:rsidRPr="00D91A1D" w:rsidRDefault="00D91A1D" w:rsidP="00D91A1D">
            <w:pPr>
              <w:rPr>
                <w:lang w:val="en-US"/>
              </w:rPr>
            </w:pPr>
            <w:r w:rsidRPr="00D91A1D">
              <w:rPr>
                <w:lang w:val="en-US"/>
              </w:rPr>
              <w:tab/>
            </w:r>
            <w:r w:rsidRPr="00D91A1D">
              <w:rPr>
                <w:lang w:val="en-US"/>
              </w:rPr>
              <w:tab/>
              <w:t>case 'x':</w:t>
            </w:r>
          </w:p>
          <w:p w:rsidR="00D91A1D" w:rsidRPr="00D91A1D" w:rsidRDefault="00D91A1D" w:rsidP="00D91A1D">
            <w:pPr>
              <w:rPr>
                <w:lang w:val="en-US"/>
              </w:rPr>
            </w:pPr>
            <w:r w:rsidRPr="00D91A1D">
              <w:rPr>
                <w:lang w:val="en-US"/>
              </w:rPr>
              <w:tab/>
            </w:r>
            <w:r w:rsidRPr="00D91A1D">
              <w:rPr>
                <w:lang w:val="en-US"/>
              </w:rPr>
              <w:tab/>
              <w:t xml:space="preserve">case 'X': </w:t>
            </w:r>
            <w:r w:rsidRPr="00D91A1D">
              <w:rPr>
                <w:lang w:val="en-US"/>
              </w:rPr>
              <w:tab/>
              <w:t>g-&gt;</w:t>
            </w:r>
            <w:proofErr w:type="spellStart"/>
            <w:r w:rsidRPr="00D91A1D">
              <w:rPr>
                <w:lang w:val="en-US"/>
              </w:rPr>
              <w:t>eje</w:t>
            </w:r>
            <w:proofErr w:type="spellEnd"/>
            <w:r w:rsidRPr="00D91A1D">
              <w:rPr>
                <w:lang w:val="en-US"/>
              </w:rPr>
              <w:t>=0;</w:t>
            </w:r>
          </w:p>
          <w:p w:rsidR="00D91A1D" w:rsidRPr="00D91A1D" w:rsidRDefault="00D91A1D" w:rsidP="00D91A1D">
            <w:pPr>
              <w:rPr>
                <w:lang w:val="en-US"/>
              </w:rPr>
            </w:pPr>
            <w:r w:rsidRPr="00D91A1D">
              <w:rPr>
                <w:lang w:val="en-US"/>
              </w:rPr>
              <w:tab/>
            </w:r>
            <w:r w:rsidRPr="00D91A1D">
              <w:rPr>
                <w:lang w:val="en-US"/>
              </w:rPr>
              <w:tab/>
            </w:r>
            <w:r w:rsidRPr="00D91A1D">
              <w:rPr>
                <w:lang w:val="en-US"/>
              </w:rPr>
              <w:tab/>
            </w:r>
            <w:r w:rsidRPr="00D91A1D">
              <w:rPr>
                <w:lang w:val="en-US"/>
              </w:rPr>
              <w:tab/>
            </w:r>
            <w:r w:rsidRPr="00D91A1D">
              <w:rPr>
                <w:lang w:val="en-US"/>
              </w:rPr>
              <w:tab/>
              <w:t>break;</w:t>
            </w:r>
          </w:p>
          <w:p w:rsidR="00D91A1D" w:rsidRPr="00D91A1D" w:rsidRDefault="00D91A1D" w:rsidP="00D91A1D">
            <w:pPr>
              <w:rPr>
                <w:lang w:val="en-US"/>
              </w:rPr>
            </w:pPr>
            <w:r w:rsidRPr="00D91A1D">
              <w:rPr>
                <w:lang w:val="en-US"/>
              </w:rPr>
              <w:tab/>
            </w:r>
            <w:r w:rsidRPr="00D91A1D">
              <w:rPr>
                <w:lang w:val="en-US"/>
              </w:rPr>
              <w:tab/>
              <w:t>case 'y':</w:t>
            </w:r>
          </w:p>
          <w:p w:rsidR="00D91A1D" w:rsidRPr="00D91A1D" w:rsidRDefault="00D91A1D" w:rsidP="00D91A1D">
            <w:pPr>
              <w:rPr>
                <w:lang w:val="en-US"/>
              </w:rPr>
            </w:pPr>
            <w:r w:rsidRPr="00D91A1D">
              <w:rPr>
                <w:lang w:val="en-US"/>
              </w:rPr>
              <w:tab/>
            </w:r>
            <w:r w:rsidRPr="00D91A1D">
              <w:rPr>
                <w:lang w:val="en-US"/>
              </w:rPr>
              <w:tab/>
              <w:t xml:space="preserve">case 'Y': </w:t>
            </w:r>
            <w:r w:rsidRPr="00D91A1D">
              <w:rPr>
                <w:lang w:val="en-US"/>
              </w:rPr>
              <w:tab/>
              <w:t>g-&gt;</w:t>
            </w:r>
            <w:proofErr w:type="spellStart"/>
            <w:r w:rsidRPr="00D91A1D">
              <w:rPr>
                <w:lang w:val="en-US"/>
              </w:rPr>
              <w:t>eje</w:t>
            </w:r>
            <w:proofErr w:type="spellEnd"/>
            <w:r w:rsidRPr="00D91A1D">
              <w:rPr>
                <w:lang w:val="en-US"/>
              </w:rPr>
              <w:t>=1;</w:t>
            </w:r>
          </w:p>
          <w:p w:rsidR="00D91A1D" w:rsidRPr="00D91A1D" w:rsidRDefault="00D91A1D" w:rsidP="00D91A1D">
            <w:pPr>
              <w:rPr>
                <w:lang w:val="en-US"/>
              </w:rPr>
            </w:pPr>
            <w:r w:rsidRPr="00D91A1D">
              <w:rPr>
                <w:lang w:val="en-US"/>
              </w:rPr>
              <w:tab/>
            </w:r>
            <w:r w:rsidRPr="00D91A1D">
              <w:rPr>
                <w:lang w:val="en-US"/>
              </w:rPr>
              <w:tab/>
            </w:r>
            <w:r w:rsidRPr="00D91A1D">
              <w:rPr>
                <w:lang w:val="en-US"/>
              </w:rPr>
              <w:tab/>
            </w:r>
            <w:r w:rsidRPr="00D91A1D">
              <w:rPr>
                <w:lang w:val="en-US"/>
              </w:rPr>
              <w:tab/>
            </w:r>
            <w:r w:rsidRPr="00D91A1D">
              <w:rPr>
                <w:lang w:val="en-US"/>
              </w:rPr>
              <w:tab/>
              <w:t>break;</w:t>
            </w:r>
          </w:p>
          <w:p w:rsidR="00D91A1D" w:rsidRPr="00D91A1D" w:rsidRDefault="00D91A1D" w:rsidP="00D91A1D">
            <w:pPr>
              <w:rPr>
                <w:lang w:val="en-US"/>
              </w:rPr>
            </w:pPr>
            <w:r w:rsidRPr="00D91A1D">
              <w:rPr>
                <w:lang w:val="en-US"/>
              </w:rPr>
              <w:tab/>
            </w:r>
            <w:r w:rsidRPr="00D91A1D">
              <w:rPr>
                <w:lang w:val="en-US"/>
              </w:rPr>
              <w:tab/>
              <w:t>case 'z':</w:t>
            </w:r>
          </w:p>
          <w:p w:rsidR="00D91A1D" w:rsidRPr="00D91A1D" w:rsidRDefault="00D91A1D" w:rsidP="00D91A1D">
            <w:pPr>
              <w:rPr>
                <w:lang w:val="en-US"/>
              </w:rPr>
            </w:pPr>
            <w:r w:rsidRPr="00D91A1D">
              <w:rPr>
                <w:lang w:val="en-US"/>
              </w:rPr>
              <w:tab/>
            </w:r>
            <w:r w:rsidRPr="00D91A1D">
              <w:rPr>
                <w:lang w:val="en-US"/>
              </w:rPr>
              <w:tab/>
              <w:t xml:space="preserve">case 'Z': </w:t>
            </w:r>
            <w:r w:rsidRPr="00D91A1D">
              <w:rPr>
                <w:lang w:val="en-US"/>
              </w:rPr>
              <w:tab/>
              <w:t>g-&gt;</w:t>
            </w:r>
            <w:proofErr w:type="spellStart"/>
            <w:r w:rsidRPr="00D91A1D">
              <w:rPr>
                <w:lang w:val="en-US"/>
              </w:rPr>
              <w:t>eje</w:t>
            </w:r>
            <w:proofErr w:type="spellEnd"/>
            <w:r w:rsidRPr="00D91A1D">
              <w:rPr>
                <w:lang w:val="en-US"/>
              </w:rPr>
              <w:t>=2;</w:t>
            </w:r>
          </w:p>
          <w:p w:rsidR="00D91A1D" w:rsidRPr="00D91A1D" w:rsidRDefault="00D91A1D" w:rsidP="00D91A1D">
            <w:pPr>
              <w:rPr>
                <w:lang w:val="en-US"/>
              </w:rPr>
            </w:pPr>
            <w:r w:rsidRPr="00D91A1D">
              <w:rPr>
                <w:lang w:val="en-US"/>
              </w:rPr>
              <w:tab/>
            </w:r>
            <w:r w:rsidRPr="00D91A1D">
              <w:rPr>
                <w:lang w:val="en-US"/>
              </w:rPr>
              <w:tab/>
            </w:r>
            <w:r w:rsidRPr="00D91A1D">
              <w:rPr>
                <w:lang w:val="en-US"/>
              </w:rPr>
              <w:tab/>
            </w:r>
            <w:r w:rsidRPr="00D91A1D">
              <w:rPr>
                <w:lang w:val="en-US"/>
              </w:rPr>
              <w:tab/>
            </w:r>
            <w:r w:rsidRPr="00D91A1D">
              <w:rPr>
                <w:lang w:val="en-US"/>
              </w:rPr>
              <w:tab/>
              <w:t>break;</w:t>
            </w:r>
          </w:p>
          <w:p w:rsidR="00D91A1D" w:rsidRPr="00D91A1D" w:rsidRDefault="00D91A1D" w:rsidP="00D91A1D">
            <w:pPr>
              <w:rPr>
                <w:lang w:val="en-US"/>
              </w:rPr>
            </w:pPr>
            <w:r w:rsidRPr="00D91A1D">
              <w:rPr>
                <w:lang w:val="en-US"/>
              </w:rPr>
              <w:tab/>
            </w:r>
            <w:r w:rsidRPr="00D91A1D">
              <w:rPr>
                <w:lang w:val="en-US"/>
              </w:rPr>
              <w:tab/>
              <w:t>default:    g-&gt;</w:t>
            </w:r>
            <w:proofErr w:type="spellStart"/>
            <w:r w:rsidRPr="00D91A1D">
              <w:rPr>
                <w:lang w:val="en-US"/>
              </w:rPr>
              <w:t>eje</w:t>
            </w:r>
            <w:proofErr w:type="spellEnd"/>
            <w:r w:rsidRPr="00D91A1D">
              <w:rPr>
                <w:lang w:val="en-US"/>
              </w:rPr>
              <w:t>=-1;</w:t>
            </w:r>
          </w:p>
          <w:p w:rsidR="00D91A1D" w:rsidRPr="00D91A1D" w:rsidRDefault="00D91A1D" w:rsidP="00D91A1D">
            <w:pPr>
              <w:rPr>
                <w:lang w:val="en-US"/>
              </w:rPr>
            </w:pPr>
            <w:r w:rsidRPr="00D91A1D">
              <w:rPr>
                <w:lang w:val="en-US"/>
              </w:rPr>
              <w:tab/>
            </w:r>
            <w:r w:rsidRPr="00D91A1D">
              <w:rPr>
                <w:lang w:val="en-US"/>
              </w:rPr>
              <w:tab/>
              <w:t>}</w:t>
            </w:r>
          </w:p>
          <w:p w:rsidR="00D91A1D" w:rsidRPr="00D91A1D" w:rsidRDefault="00D91A1D" w:rsidP="00D91A1D">
            <w:pPr>
              <w:rPr>
                <w:lang w:val="en-US"/>
              </w:rPr>
            </w:pPr>
            <w:r w:rsidRPr="00D91A1D">
              <w:rPr>
                <w:lang w:val="en-US"/>
              </w:rPr>
              <w:tab/>
              <w:t>}while((g-&gt;</w:t>
            </w:r>
            <w:proofErr w:type="spellStart"/>
            <w:r w:rsidRPr="00D91A1D">
              <w:rPr>
                <w:lang w:val="en-US"/>
              </w:rPr>
              <w:t>eje</w:t>
            </w:r>
            <w:proofErr w:type="spellEnd"/>
            <w:r w:rsidRPr="00D91A1D">
              <w:rPr>
                <w:lang w:val="en-US"/>
              </w:rPr>
              <w:t>&lt;0)||(g-&gt;</w:t>
            </w:r>
            <w:proofErr w:type="spellStart"/>
            <w:r w:rsidRPr="00D91A1D">
              <w:rPr>
                <w:lang w:val="en-US"/>
              </w:rPr>
              <w:t>eje</w:t>
            </w:r>
            <w:proofErr w:type="spellEnd"/>
            <w:r w:rsidRPr="00D91A1D">
              <w:rPr>
                <w:lang w:val="en-US"/>
              </w:rPr>
              <w:t>&gt;2));</w:t>
            </w:r>
          </w:p>
          <w:p w:rsidR="00D91A1D" w:rsidRPr="00D91A1D" w:rsidRDefault="00D91A1D" w:rsidP="00D91A1D">
            <w:r w:rsidRPr="00D91A1D">
              <w:rPr>
                <w:lang w:val="en-US"/>
              </w:rPr>
              <w:lastRenderedPageBreak/>
              <w:tab/>
            </w:r>
            <w:r w:rsidRPr="00D91A1D">
              <w:t>do{ printf("Capa a girar (0-%d): ",n-1);</w:t>
            </w:r>
          </w:p>
          <w:p w:rsidR="00D91A1D" w:rsidRPr="00D91A1D" w:rsidRDefault="00D91A1D" w:rsidP="00D91A1D">
            <w:pPr>
              <w:rPr>
                <w:lang w:val="en-US"/>
              </w:rPr>
            </w:pPr>
            <w:r w:rsidRPr="00D91A1D">
              <w:tab/>
              <w:t xml:space="preserve">    </w:t>
            </w:r>
            <w:proofErr w:type="spellStart"/>
            <w:r w:rsidRPr="00D91A1D">
              <w:rPr>
                <w:lang w:val="en-US"/>
              </w:rPr>
              <w:t>scanf</w:t>
            </w:r>
            <w:proofErr w:type="spellEnd"/>
            <w:r w:rsidRPr="00D91A1D">
              <w:rPr>
                <w:lang w:val="en-US"/>
              </w:rPr>
              <w:t>(" %</w:t>
            </w:r>
            <w:proofErr w:type="spellStart"/>
            <w:r w:rsidRPr="00D91A1D">
              <w:rPr>
                <w:lang w:val="en-US"/>
              </w:rPr>
              <w:t>d",&amp;g</w:t>
            </w:r>
            <w:proofErr w:type="spellEnd"/>
            <w:r w:rsidRPr="00D91A1D">
              <w:rPr>
                <w:lang w:val="en-US"/>
              </w:rPr>
              <w:t>-&gt;</w:t>
            </w:r>
            <w:proofErr w:type="spellStart"/>
            <w:r w:rsidRPr="00D91A1D">
              <w:rPr>
                <w:lang w:val="en-US"/>
              </w:rPr>
              <w:t>capa</w:t>
            </w:r>
            <w:proofErr w:type="spellEnd"/>
            <w:r w:rsidRPr="00D91A1D">
              <w:rPr>
                <w:lang w:val="en-US"/>
              </w:rPr>
              <w:t>);</w:t>
            </w:r>
          </w:p>
          <w:p w:rsidR="00D91A1D" w:rsidRPr="00D91A1D" w:rsidRDefault="00D91A1D" w:rsidP="00D91A1D">
            <w:pPr>
              <w:rPr>
                <w:lang w:val="en-US"/>
              </w:rPr>
            </w:pPr>
            <w:r w:rsidRPr="00D91A1D">
              <w:rPr>
                <w:lang w:val="en-US"/>
              </w:rPr>
              <w:tab/>
              <w:t>}while((g-&gt;</w:t>
            </w:r>
            <w:proofErr w:type="spellStart"/>
            <w:r w:rsidRPr="00D91A1D">
              <w:rPr>
                <w:lang w:val="en-US"/>
              </w:rPr>
              <w:t>capa</w:t>
            </w:r>
            <w:proofErr w:type="spellEnd"/>
            <w:r w:rsidRPr="00D91A1D">
              <w:rPr>
                <w:lang w:val="en-US"/>
              </w:rPr>
              <w:t>&lt;0)||(g-&gt;</w:t>
            </w:r>
            <w:proofErr w:type="spellStart"/>
            <w:r w:rsidRPr="00D91A1D">
              <w:rPr>
                <w:lang w:val="en-US"/>
              </w:rPr>
              <w:t>capa</w:t>
            </w:r>
            <w:proofErr w:type="spellEnd"/>
            <w:r w:rsidRPr="00D91A1D">
              <w:rPr>
                <w:lang w:val="en-US"/>
              </w:rPr>
              <w:t>&gt;n-1));</w:t>
            </w:r>
          </w:p>
          <w:p w:rsidR="00D91A1D" w:rsidRPr="00D91A1D" w:rsidRDefault="00D91A1D" w:rsidP="00D91A1D">
            <w:r w:rsidRPr="00D91A1D">
              <w:rPr>
                <w:lang w:val="en-US"/>
              </w:rPr>
              <w:tab/>
            </w:r>
            <w:r w:rsidRPr="00D91A1D">
              <w:t>do{ printf("Angulo de giro (1:PI/2, 2:PI,3:3*PI/2): ");</w:t>
            </w:r>
          </w:p>
          <w:p w:rsidR="00D91A1D" w:rsidRPr="00D91A1D" w:rsidRDefault="00D91A1D" w:rsidP="00D91A1D">
            <w:pPr>
              <w:rPr>
                <w:lang w:val="en-US"/>
              </w:rPr>
            </w:pPr>
            <w:r w:rsidRPr="00D91A1D">
              <w:tab/>
            </w:r>
            <w:r w:rsidRPr="00D91A1D">
              <w:tab/>
            </w:r>
            <w:proofErr w:type="spellStart"/>
            <w:r w:rsidRPr="00D91A1D">
              <w:rPr>
                <w:lang w:val="en-US"/>
              </w:rPr>
              <w:t>scanf</w:t>
            </w:r>
            <w:proofErr w:type="spellEnd"/>
            <w:r w:rsidRPr="00D91A1D">
              <w:rPr>
                <w:lang w:val="en-US"/>
              </w:rPr>
              <w:t>(" %</w:t>
            </w:r>
            <w:proofErr w:type="spellStart"/>
            <w:r w:rsidRPr="00D91A1D">
              <w:rPr>
                <w:lang w:val="en-US"/>
              </w:rPr>
              <w:t>d",&amp;g</w:t>
            </w:r>
            <w:proofErr w:type="spellEnd"/>
            <w:r w:rsidRPr="00D91A1D">
              <w:rPr>
                <w:lang w:val="en-US"/>
              </w:rPr>
              <w:t>-&gt;</w:t>
            </w:r>
            <w:proofErr w:type="spellStart"/>
            <w:r w:rsidRPr="00D91A1D">
              <w:rPr>
                <w:lang w:val="en-US"/>
              </w:rPr>
              <w:t>ang</w:t>
            </w:r>
            <w:proofErr w:type="spellEnd"/>
            <w:r w:rsidRPr="00D91A1D">
              <w:rPr>
                <w:lang w:val="en-US"/>
              </w:rPr>
              <w:t>);</w:t>
            </w:r>
          </w:p>
          <w:p w:rsidR="00D91A1D" w:rsidRPr="00D91A1D" w:rsidRDefault="00D91A1D" w:rsidP="00D91A1D">
            <w:pPr>
              <w:rPr>
                <w:lang w:val="en-US"/>
              </w:rPr>
            </w:pPr>
            <w:r w:rsidRPr="00D91A1D">
              <w:rPr>
                <w:lang w:val="en-US"/>
              </w:rPr>
              <w:tab/>
              <w:t>}while((g-&gt;</w:t>
            </w:r>
            <w:proofErr w:type="spellStart"/>
            <w:r w:rsidRPr="00D91A1D">
              <w:rPr>
                <w:lang w:val="en-US"/>
              </w:rPr>
              <w:t>ang</w:t>
            </w:r>
            <w:proofErr w:type="spellEnd"/>
            <w:r w:rsidRPr="00D91A1D">
              <w:rPr>
                <w:lang w:val="en-US"/>
              </w:rPr>
              <w:t>&lt;1)||(g-&gt;</w:t>
            </w:r>
            <w:proofErr w:type="spellStart"/>
            <w:r w:rsidRPr="00D91A1D">
              <w:rPr>
                <w:lang w:val="en-US"/>
              </w:rPr>
              <w:t>ang</w:t>
            </w:r>
            <w:proofErr w:type="spellEnd"/>
            <w:r w:rsidRPr="00D91A1D">
              <w:rPr>
                <w:lang w:val="en-US"/>
              </w:rPr>
              <w:t>&gt;3));</w:t>
            </w:r>
          </w:p>
          <w:p w:rsidR="00D91A1D" w:rsidRPr="00D91A1D" w:rsidRDefault="00D91A1D" w:rsidP="00D91A1D">
            <w:pPr>
              <w:rPr>
                <w:lang w:val="en-US"/>
              </w:rPr>
            </w:pPr>
            <w:r w:rsidRPr="00D91A1D">
              <w:rPr>
                <w:lang w:val="en-US"/>
              </w:rPr>
              <w:t>}</w:t>
            </w:r>
          </w:p>
          <w:p w:rsidR="00D91A1D" w:rsidRPr="00D91A1D" w:rsidRDefault="00D91A1D" w:rsidP="00D91A1D">
            <w:pPr>
              <w:rPr>
                <w:lang w:val="en-US"/>
              </w:rPr>
            </w:pPr>
          </w:p>
          <w:p w:rsidR="00D91A1D" w:rsidRPr="00D91A1D" w:rsidRDefault="00D91A1D" w:rsidP="00D91A1D">
            <w:pPr>
              <w:rPr>
                <w:lang w:val="en-US"/>
              </w:rPr>
            </w:pPr>
            <w:proofErr w:type="spellStart"/>
            <w:r w:rsidRPr="00D91A1D">
              <w:rPr>
                <w:lang w:val="en-US"/>
              </w:rPr>
              <w:t>int</w:t>
            </w:r>
            <w:proofErr w:type="spellEnd"/>
            <w:r w:rsidRPr="00D91A1D">
              <w:rPr>
                <w:lang w:val="en-US"/>
              </w:rPr>
              <w:t xml:space="preserve"> </w:t>
            </w:r>
            <w:proofErr w:type="spellStart"/>
            <w:r w:rsidRPr="00D91A1D">
              <w:rPr>
                <w:lang w:val="en-US"/>
              </w:rPr>
              <w:t>cuboResuelto</w:t>
            </w:r>
            <w:proofErr w:type="spellEnd"/>
            <w:r w:rsidRPr="00D91A1D">
              <w:rPr>
                <w:lang w:val="en-US"/>
              </w:rPr>
              <w:t>(</w:t>
            </w:r>
            <w:proofErr w:type="spellStart"/>
            <w:r w:rsidRPr="00D91A1D">
              <w:rPr>
                <w:lang w:val="en-US"/>
              </w:rPr>
              <w:t>tCuboRubik</w:t>
            </w:r>
            <w:proofErr w:type="spellEnd"/>
            <w:r w:rsidRPr="00D91A1D">
              <w:rPr>
                <w:lang w:val="en-US"/>
              </w:rPr>
              <w:t xml:space="preserve"> *</w:t>
            </w:r>
            <w:proofErr w:type="spellStart"/>
            <w:r w:rsidRPr="00D91A1D">
              <w:rPr>
                <w:lang w:val="en-US"/>
              </w:rPr>
              <w:t>cr</w:t>
            </w:r>
            <w:proofErr w:type="spellEnd"/>
            <w:r w:rsidRPr="00D91A1D">
              <w:rPr>
                <w:lang w:val="en-US"/>
              </w:rPr>
              <w:t>){</w:t>
            </w:r>
          </w:p>
          <w:p w:rsidR="00D91A1D" w:rsidRPr="00D91A1D" w:rsidRDefault="00D91A1D" w:rsidP="00D91A1D">
            <w:pPr>
              <w:rPr>
                <w:lang w:val="en-US"/>
              </w:rPr>
            </w:pPr>
            <w:r w:rsidRPr="00D91A1D">
              <w:rPr>
                <w:lang w:val="en-US"/>
              </w:rPr>
              <w:tab/>
            </w:r>
            <w:proofErr w:type="spellStart"/>
            <w:r w:rsidRPr="00D91A1D">
              <w:rPr>
                <w:lang w:val="en-US"/>
              </w:rPr>
              <w:t>int</w:t>
            </w:r>
            <w:proofErr w:type="spellEnd"/>
            <w:r w:rsidRPr="00D91A1D">
              <w:rPr>
                <w:lang w:val="en-US"/>
              </w:rPr>
              <w:t xml:space="preserve"> </w:t>
            </w:r>
            <w:proofErr w:type="spellStart"/>
            <w:r w:rsidRPr="00D91A1D">
              <w:rPr>
                <w:lang w:val="en-US"/>
              </w:rPr>
              <w:t>res,i,j,k</w:t>
            </w:r>
            <w:proofErr w:type="spellEnd"/>
            <w:r w:rsidRPr="00D91A1D">
              <w:rPr>
                <w:lang w:val="en-US"/>
              </w:rPr>
              <w:t>;</w:t>
            </w:r>
          </w:p>
          <w:p w:rsidR="00D91A1D" w:rsidRPr="00D91A1D" w:rsidRDefault="00D91A1D" w:rsidP="00D91A1D">
            <w:pPr>
              <w:rPr>
                <w:lang w:val="en-US"/>
              </w:rPr>
            </w:pPr>
            <w:r w:rsidRPr="00D91A1D">
              <w:rPr>
                <w:lang w:val="en-US"/>
              </w:rPr>
              <w:tab/>
              <w:t>res=1;</w:t>
            </w:r>
          </w:p>
          <w:p w:rsidR="00D91A1D" w:rsidRPr="00D91A1D" w:rsidRDefault="00D91A1D" w:rsidP="00D91A1D">
            <w:pPr>
              <w:rPr>
                <w:lang w:val="en-US"/>
              </w:rPr>
            </w:pPr>
            <w:r w:rsidRPr="00D91A1D">
              <w:rPr>
                <w:lang w:val="en-US"/>
              </w:rPr>
              <w:tab/>
              <w:t>k=0;</w:t>
            </w:r>
          </w:p>
          <w:p w:rsidR="00D91A1D" w:rsidRPr="00D91A1D" w:rsidRDefault="00D91A1D" w:rsidP="00D91A1D">
            <w:pPr>
              <w:rPr>
                <w:lang w:val="en-US"/>
              </w:rPr>
            </w:pPr>
            <w:r w:rsidRPr="00D91A1D">
              <w:rPr>
                <w:lang w:val="en-US"/>
              </w:rPr>
              <w:tab/>
              <w:t>while((k&lt;6)&amp;&amp;res){</w:t>
            </w:r>
          </w:p>
          <w:p w:rsidR="00D91A1D" w:rsidRPr="00D91A1D" w:rsidRDefault="00D91A1D" w:rsidP="00D91A1D">
            <w:pPr>
              <w:rPr>
                <w:lang w:val="en-US"/>
              </w:rPr>
            </w:pPr>
            <w:r w:rsidRPr="00D91A1D">
              <w:rPr>
                <w:lang w:val="en-US"/>
              </w:rPr>
              <w:tab/>
            </w:r>
            <w:r w:rsidRPr="00D91A1D">
              <w:rPr>
                <w:lang w:val="en-US"/>
              </w:rPr>
              <w:tab/>
            </w:r>
            <w:proofErr w:type="spellStart"/>
            <w:r w:rsidRPr="00D91A1D">
              <w:rPr>
                <w:lang w:val="en-US"/>
              </w:rPr>
              <w:t>i</w:t>
            </w:r>
            <w:proofErr w:type="spellEnd"/>
            <w:r w:rsidRPr="00D91A1D">
              <w:rPr>
                <w:lang w:val="en-US"/>
              </w:rPr>
              <w:t>=0;</w:t>
            </w:r>
          </w:p>
          <w:p w:rsidR="00D91A1D" w:rsidRPr="00D91A1D" w:rsidRDefault="00D91A1D" w:rsidP="00D91A1D">
            <w:pPr>
              <w:rPr>
                <w:lang w:val="en-US"/>
              </w:rPr>
            </w:pPr>
            <w:r w:rsidRPr="00D91A1D">
              <w:rPr>
                <w:lang w:val="en-US"/>
              </w:rPr>
              <w:tab/>
            </w:r>
            <w:r w:rsidRPr="00D91A1D">
              <w:rPr>
                <w:lang w:val="en-US"/>
              </w:rPr>
              <w:tab/>
              <w:t>while((</w:t>
            </w:r>
            <w:proofErr w:type="spellStart"/>
            <w:r w:rsidRPr="00D91A1D">
              <w:rPr>
                <w:lang w:val="en-US"/>
              </w:rPr>
              <w:t>i</w:t>
            </w:r>
            <w:proofErr w:type="spellEnd"/>
            <w:r w:rsidRPr="00D91A1D">
              <w:rPr>
                <w:lang w:val="en-US"/>
              </w:rPr>
              <w:t>&lt;</w:t>
            </w:r>
            <w:proofErr w:type="spellStart"/>
            <w:r w:rsidRPr="00D91A1D">
              <w:rPr>
                <w:lang w:val="en-US"/>
              </w:rPr>
              <w:t>cr</w:t>
            </w:r>
            <w:proofErr w:type="spellEnd"/>
            <w:r w:rsidRPr="00D91A1D">
              <w:rPr>
                <w:lang w:val="en-US"/>
              </w:rPr>
              <w:t>-&gt;n)&amp;&amp;res){</w:t>
            </w:r>
          </w:p>
          <w:p w:rsidR="00D91A1D" w:rsidRPr="00D91A1D" w:rsidRDefault="00D91A1D" w:rsidP="00D91A1D">
            <w:pPr>
              <w:rPr>
                <w:lang w:val="en-US"/>
              </w:rPr>
            </w:pPr>
            <w:r w:rsidRPr="00D91A1D">
              <w:rPr>
                <w:lang w:val="en-US"/>
              </w:rPr>
              <w:tab/>
            </w:r>
            <w:r w:rsidRPr="00D91A1D">
              <w:rPr>
                <w:lang w:val="en-US"/>
              </w:rPr>
              <w:tab/>
            </w:r>
            <w:r w:rsidRPr="00D91A1D">
              <w:rPr>
                <w:lang w:val="en-US"/>
              </w:rPr>
              <w:tab/>
              <w:t>j=0;</w:t>
            </w:r>
          </w:p>
          <w:p w:rsidR="00D91A1D" w:rsidRPr="00D91A1D" w:rsidRDefault="00D91A1D" w:rsidP="00D91A1D">
            <w:pPr>
              <w:rPr>
                <w:lang w:val="en-US"/>
              </w:rPr>
            </w:pPr>
            <w:r w:rsidRPr="00D91A1D">
              <w:rPr>
                <w:lang w:val="en-US"/>
              </w:rPr>
              <w:tab/>
            </w:r>
            <w:r w:rsidRPr="00D91A1D">
              <w:rPr>
                <w:lang w:val="en-US"/>
              </w:rPr>
              <w:tab/>
            </w:r>
            <w:r w:rsidRPr="00D91A1D">
              <w:rPr>
                <w:lang w:val="en-US"/>
              </w:rPr>
              <w:tab/>
              <w:t>while((j&lt;</w:t>
            </w:r>
            <w:proofErr w:type="spellStart"/>
            <w:r w:rsidRPr="00D91A1D">
              <w:rPr>
                <w:lang w:val="en-US"/>
              </w:rPr>
              <w:t>cr</w:t>
            </w:r>
            <w:proofErr w:type="spellEnd"/>
            <w:r w:rsidRPr="00D91A1D">
              <w:rPr>
                <w:lang w:val="en-US"/>
              </w:rPr>
              <w:t>-&gt;n)&amp;&amp;res){</w:t>
            </w:r>
          </w:p>
          <w:p w:rsidR="00D91A1D" w:rsidRPr="00D91A1D" w:rsidRDefault="00D91A1D" w:rsidP="00D91A1D">
            <w:pPr>
              <w:rPr>
                <w:lang w:val="en-US"/>
              </w:rPr>
            </w:pPr>
            <w:r w:rsidRPr="00D91A1D">
              <w:rPr>
                <w:lang w:val="en-US"/>
              </w:rPr>
              <w:tab/>
            </w:r>
            <w:r w:rsidRPr="00D91A1D">
              <w:rPr>
                <w:lang w:val="en-US"/>
              </w:rPr>
              <w:tab/>
            </w:r>
            <w:r w:rsidRPr="00D91A1D">
              <w:rPr>
                <w:lang w:val="en-US"/>
              </w:rPr>
              <w:tab/>
            </w:r>
            <w:r w:rsidRPr="00D91A1D">
              <w:rPr>
                <w:lang w:val="en-US"/>
              </w:rPr>
              <w:tab/>
              <w:t>if(</w:t>
            </w:r>
            <w:proofErr w:type="spellStart"/>
            <w:r w:rsidRPr="00D91A1D">
              <w:rPr>
                <w:lang w:val="en-US"/>
              </w:rPr>
              <w:t>cr</w:t>
            </w:r>
            <w:proofErr w:type="spellEnd"/>
            <w:r w:rsidRPr="00D91A1D">
              <w:rPr>
                <w:lang w:val="en-US"/>
              </w:rPr>
              <w:t>-&gt;m[k][</w:t>
            </w:r>
            <w:proofErr w:type="spellStart"/>
            <w:r w:rsidRPr="00D91A1D">
              <w:rPr>
                <w:lang w:val="en-US"/>
              </w:rPr>
              <w:t>i</w:t>
            </w:r>
            <w:proofErr w:type="spellEnd"/>
            <w:r w:rsidRPr="00D91A1D">
              <w:rPr>
                <w:lang w:val="en-US"/>
              </w:rPr>
              <w:t>][j]!=</w:t>
            </w:r>
            <w:proofErr w:type="spellStart"/>
            <w:r w:rsidRPr="00D91A1D">
              <w:rPr>
                <w:lang w:val="en-US"/>
              </w:rPr>
              <w:t>cr</w:t>
            </w:r>
            <w:proofErr w:type="spellEnd"/>
            <w:r w:rsidRPr="00D91A1D">
              <w:rPr>
                <w:lang w:val="en-US"/>
              </w:rPr>
              <w:t>-&gt;m[k][0][0])</w:t>
            </w:r>
          </w:p>
          <w:p w:rsidR="00D91A1D" w:rsidRPr="00D91A1D" w:rsidRDefault="00D91A1D" w:rsidP="00D91A1D">
            <w:pPr>
              <w:rPr>
                <w:lang w:val="en-US"/>
              </w:rPr>
            </w:pPr>
            <w:r w:rsidRPr="00D91A1D">
              <w:rPr>
                <w:lang w:val="en-US"/>
              </w:rPr>
              <w:tab/>
            </w:r>
            <w:r w:rsidRPr="00D91A1D">
              <w:rPr>
                <w:lang w:val="en-US"/>
              </w:rPr>
              <w:tab/>
            </w:r>
            <w:r w:rsidRPr="00D91A1D">
              <w:rPr>
                <w:lang w:val="en-US"/>
              </w:rPr>
              <w:tab/>
            </w:r>
            <w:r w:rsidRPr="00D91A1D">
              <w:rPr>
                <w:lang w:val="en-US"/>
              </w:rPr>
              <w:tab/>
            </w:r>
            <w:r w:rsidRPr="00D91A1D">
              <w:rPr>
                <w:lang w:val="en-US"/>
              </w:rPr>
              <w:tab/>
              <w:t>res=0;</w:t>
            </w:r>
          </w:p>
          <w:p w:rsidR="00D91A1D" w:rsidRPr="00D91A1D" w:rsidRDefault="00D91A1D" w:rsidP="00D91A1D">
            <w:pPr>
              <w:rPr>
                <w:lang w:val="en-US"/>
              </w:rPr>
            </w:pPr>
            <w:r w:rsidRPr="00D91A1D">
              <w:rPr>
                <w:lang w:val="en-US"/>
              </w:rPr>
              <w:tab/>
            </w:r>
            <w:r w:rsidRPr="00D91A1D">
              <w:rPr>
                <w:lang w:val="en-US"/>
              </w:rPr>
              <w:tab/>
            </w:r>
            <w:r w:rsidRPr="00D91A1D">
              <w:rPr>
                <w:lang w:val="en-US"/>
              </w:rPr>
              <w:tab/>
            </w:r>
            <w:r w:rsidRPr="00D91A1D">
              <w:rPr>
                <w:lang w:val="en-US"/>
              </w:rPr>
              <w:tab/>
              <w:t>else ++j;</w:t>
            </w:r>
          </w:p>
          <w:p w:rsidR="00D91A1D" w:rsidRPr="00D91A1D" w:rsidRDefault="00D91A1D" w:rsidP="00D91A1D">
            <w:pPr>
              <w:rPr>
                <w:lang w:val="en-US"/>
              </w:rPr>
            </w:pPr>
            <w:r w:rsidRPr="00D91A1D">
              <w:rPr>
                <w:lang w:val="en-US"/>
              </w:rPr>
              <w:tab/>
            </w:r>
            <w:r w:rsidRPr="00D91A1D">
              <w:rPr>
                <w:lang w:val="en-US"/>
              </w:rPr>
              <w:tab/>
            </w:r>
            <w:r w:rsidRPr="00D91A1D">
              <w:rPr>
                <w:lang w:val="en-US"/>
              </w:rPr>
              <w:tab/>
              <w:t>}</w:t>
            </w:r>
          </w:p>
          <w:p w:rsidR="00D91A1D" w:rsidRPr="00D91A1D" w:rsidRDefault="00D91A1D" w:rsidP="00D91A1D">
            <w:pPr>
              <w:rPr>
                <w:lang w:val="en-US"/>
              </w:rPr>
            </w:pPr>
            <w:r w:rsidRPr="00D91A1D">
              <w:rPr>
                <w:lang w:val="en-US"/>
              </w:rPr>
              <w:tab/>
            </w:r>
            <w:r w:rsidRPr="00D91A1D">
              <w:rPr>
                <w:lang w:val="en-US"/>
              </w:rPr>
              <w:tab/>
            </w:r>
            <w:r w:rsidRPr="00D91A1D">
              <w:rPr>
                <w:lang w:val="en-US"/>
              </w:rPr>
              <w:tab/>
              <w:t>if(res)</w:t>
            </w:r>
          </w:p>
          <w:p w:rsidR="00D91A1D" w:rsidRPr="00D91A1D" w:rsidRDefault="00D91A1D" w:rsidP="00D91A1D">
            <w:pPr>
              <w:rPr>
                <w:lang w:val="en-US"/>
              </w:rPr>
            </w:pPr>
            <w:r w:rsidRPr="00D91A1D">
              <w:rPr>
                <w:lang w:val="en-US"/>
              </w:rPr>
              <w:tab/>
            </w:r>
            <w:r w:rsidRPr="00D91A1D">
              <w:rPr>
                <w:lang w:val="en-US"/>
              </w:rPr>
              <w:tab/>
            </w:r>
            <w:r w:rsidRPr="00D91A1D">
              <w:rPr>
                <w:lang w:val="en-US"/>
              </w:rPr>
              <w:tab/>
            </w:r>
            <w:r w:rsidRPr="00D91A1D">
              <w:rPr>
                <w:lang w:val="en-US"/>
              </w:rPr>
              <w:tab/>
              <w:t>++</w:t>
            </w:r>
            <w:proofErr w:type="spellStart"/>
            <w:r w:rsidRPr="00D91A1D">
              <w:rPr>
                <w:lang w:val="en-US"/>
              </w:rPr>
              <w:t>i</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t>}</w:t>
            </w:r>
          </w:p>
          <w:p w:rsidR="00D91A1D" w:rsidRPr="00D91A1D" w:rsidRDefault="00D91A1D" w:rsidP="00D91A1D">
            <w:pPr>
              <w:rPr>
                <w:lang w:val="en-US"/>
              </w:rPr>
            </w:pPr>
            <w:r w:rsidRPr="00D91A1D">
              <w:rPr>
                <w:lang w:val="en-US"/>
              </w:rPr>
              <w:tab/>
            </w:r>
            <w:r w:rsidRPr="00D91A1D">
              <w:rPr>
                <w:lang w:val="en-US"/>
              </w:rPr>
              <w:tab/>
              <w:t>if(res)</w:t>
            </w:r>
          </w:p>
          <w:p w:rsidR="00D91A1D" w:rsidRPr="00D91A1D" w:rsidRDefault="00D91A1D" w:rsidP="00D91A1D">
            <w:pPr>
              <w:rPr>
                <w:lang w:val="en-US"/>
              </w:rPr>
            </w:pPr>
            <w:r w:rsidRPr="00D91A1D">
              <w:rPr>
                <w:lang w:val="en-US"/>
              </w:rPr>
              <w:tab/>
            </w:r>
            <w:r w:rsidRPr="00D91A1D">
              <w:rPr>
                <w:lang w:val="en-US"/>
              </w:rPr>
              <w:tab/>
            </w:r>
            <w:r w:rsidRPr="00D91A1D">
              <w:rPr>
                <w:lang w:val="en-US"/>
              </w:rPr>
              <w:tab/>
              <w:t>++k;</w:t>
            </w:r>
          </w:p>
          <w:p w:rsidR="00D91A1D" w:rsidRPr="00D91A1D" w:rsidRDefault="00D91A1D" w:rsidP="00D91A1D">
            <w:pPr>
              <w:rPr>
                <w:lang w:val="en-US"/>
              </w:rPr>
            </w:pPr>
            <w:r w:rsidRPr="00D91A1D">
              <w:rPr>
                <w:lang w:val="en-US"/>
              </w:rPr>
              <w:tab/>
              <w:t>}</w:t>
            </w:r>
          </w:p>
          <w:p w:rsidR="00D91A1D" w:rsidRPr="00D91A1D" w:rsidRDefault="00D91A1D" w:rsidP="00D91A1D">
            <w:pPr>
              <w:rPr>
                <w:lang w:val="en-US"/>
              </w:rPr>
            </w:pPr>
            <w:r w:rsidRPr="00D91A1D">
              <w:rPr>
                <w:lang w:val="en-US"/>
              </w:rPr>
              <w:tab/>
              <w:t>return res;</w:t>
            </w:r>
          </w:p>
          <w:p w:rsidR="00D91A1D" w:rsidRPr="00D91A1D" w:rsidRDefault="00D91A1D" w:rsidP="00D91A1D">
            <w:pPr>
              <w:rPr>
                <w:lang w:val="en-US"/>
              </w:rPr>
            </w:pPr>
            <w:r w:rsidRPr="00D91A1D">
              <w:rPr>
                <w:lang w:val="en-US"/>
              </w:rPr>
              <w:t>}</w:t>
            </w:r>
          </w:p>
          <w:p w:rsidR="00D91A1D" w:rsidRPr="00D91A1D" w:rsidRDefault="00D91A1D" w:rsidP="00D91A1D">
            <w:pPr>
              <w:rPr>
                <w:lang w:val="en-US"/>
              </w:rPr>
            </w:pPr>
          </w:p>
          <w:p w:rsidR="00D91A1D" w:rsidRPr="00D91A1D" w:rsidRDefault="00D91A1D" w:rsidP="00D91A1D">
            <w:pPr>
              <w:rPr>
                <w:lang w:val="en-US"/>
              </w:rPr>
            </w:pPr>
            <w:r w:rsidRPr="00D91A1D">
              <w:rPr>
                <w:lang w:val="en-US"/>
              </w:rPr>
              <w:t xml:space="preserve">void </w:t>
            </w:r>
            <w:proofErr w:type="spellStart"/>
            <w:r w:rsidRPr="00D91A1D">
              <w:rPr>
                <w:lang w:val="en-US"/>
              </w:rPr>
              <w:t>girarCapaCubo</w:t>
            </w:r>
            <w:proofErr w:type="spellEnd"/>
            <w:r w:rsidRPr="00D91A1D">
              <w:rPr>
                <w:lang w:val="en-US"/>
              </w:rPr>
              <w:t>(</w:t>
            </w:r>
            <w:proofErr w:type="spellStart"/>
            <w:r w:rsidRPr="00D91A1D">
              <w:rPr>
                <w:lang w:val="en-US"/>
              </w:rPr>
              <w:t>tCuboRubik</w:t>
            </w:r>
            <w:proofErr w:type="spellEnd"/>
            <w:r w:rsidRPr="00D91A1D">
              <w:rPr>
                <w:lang w:val="en-US"/>
              </w:rPr>
              <w:t xml:space="preserve"> *</w:t>
            </w:r>
            <w:proofErr w:type="spellStart"/>
            <w:r w:rsidRPr="00D91A1D">
              <w:rPr>
                <w:lang w:val="en-US"/>
              </w:rPr>
              <w:t>cr,tGiro</w:t>
            </w:r>
            <w:proofErr w:type="spellEnd"/>
            <w:r w:rsidRPr="00D91A1D">
              <w:rPr>
                <w:lang w:val="en-US"/>
              </w:rPr>
              <w:t xml:space="preserve"> g){</w:t>
            </w:r>
          </w:p>
          <w:p w:rsidR="00D91A1D" w:rsidRPr="00D91A1D" w:rsidRDefault="00D91A1D" w:rsidP="00D91A1D">
            <w:pPr>
              <w:rPr>
                <w:lang w:val="en-US"/>
              </w:rPr>
            </w:pPr>
            <w:r w:rsidRPr="00D91A1D">
              <w:rPr>
                <w:lang w:val="en-US"/>
              </w:rPr>
              <w:tab/>
            </w:r>
            <w:proofErr w:type="spellStart"/>
            <w:r w:rsidRPr="00D91A1D">
              <w:rPr>
                <w:lang w:val="en-US"/>
              </w:rPr>
              <w:t>int</w:t>
            </w:r>
            <w:proofErr w:type="spellEnd"/>
            <w:r w:rsidRPr="00D91A1D">
              <w:rPr>
                <w:lang w:val="en-US"/>
              </w:rPr>
              <w:t xml:space="preserve"> </w:t>
            </w:r>
            <w:proofErr w:type="spellStart"/>
            <w:r w:rsidRPr="00D91A1D">
              <w:rPr>
                <w:lang w:val="en-US"/>
              </w:rPr>
              <w:t>i,j</w:t>
            </w:r>
            <w:proofErr w:type="spellEnd"/>
            <w:r w:rsidRPr="00D91A1D">
              <w:rPr>
                <w:lang w:val="en-US"/>
              </w:rPr>
              <w:t>;</w:t>
            </w:r>
          </w:p>
          <w:p w:rsidR="00D91A1D" w:rsidRPr="00D91A1D" w:rsidRDefault="00D91A1D" w:rsidP="00D91A1D">
            <w:pPr>
              <w:rPr>
                <w:lang w:val="en-US"/>
              </w:rPr>
            </w:pPr>
            <w:r w:rsidRPr="00D91A1D">
              <w:rPr>
                <w:lang w:val="en-US"/>
              </w:rPr>
              <w:tab/>
              <w:t>char aux;</w:t>
            </w:r>
          </w:p>
          <w:p w:rsidR="00D91A1D" w:rsidRPr="00D91A1D" w:rsidRDefault="00D91A1D" w:rsidP="00D91A1D">
            <w:r w:rsidRPr="00D91A1D">
              <w:rPr>
                <w:lang w:val="en-US"/>
              </w:rPr>
              <w:tab/>
            </w:r>
            <w:r w:rsidRPr="00D91A1D">
              <w:t>int ejex,ejey,ejez;</w:t>
            </w:r>
          </w:p>
          <w:p w:rsidR="00D91A1D" w:rsidRPr="00D91A1D" w:rsidRDefault="00D91A1D" w:rsidP="00D91A1D">
            <w:r w:rsidRPr="00D91A1D">
              <w:tab/>
            </w:r>
          </w:p>
          <w:p w:rsidR="00D91A1D" w:rsidRPr="00D91A1D" w:rsidRDefault="00D91A1D" w:rsidP="00D91A1D">
            <w:r w:rsidRPr="00D91A1D">
              <w:tab/>
              <w:t>ejex=g.eje;</w:t>
            </w:r>
          </w:p>
          <w:p w:rsidR="00D91A1D" w:rsidRPr="00D91A1D" w:rsidRDefault="00D91A1D" w:rsidP="00D91A1D">
            <w:r w:rsidRPr="00D91A1D">
              <w:tab/>
              <w:t>ejey=(g.eje+1)%3;</w:t>
            </w:r>
          </w:p>
          <w:p w:rsidR="00D91A1D" w:rsidRPr="00D91A1D" w:rsidRDefault="00D91A1D" w:rsidP="00D91A1D">
            <w:r w:rsidRPr="00D91A1D">
              <w:tab/>
              <w:t>ejez=(g.eje+2)%3;</w:t>
            </w:r>
          </w:p>
          <w:p w:rsidR="00D91A1D" w:rsidRPr="00D91A1D" w:rsidRDefault="00D91A1D" w:rsidP="00D91A1D">
            <w:pPr>
              <w:rPr>
                <w:lang w:val="en-US"/>
              </w:rPr>
            </w:pPr>
            <w:r w:rsidRPr="00D91A1D">
              <w:tab/>
            </w:r>
            <w:r w:rsidRPr="00D91A1D">
              <w:rPr>
                <w:lang w:val="en-US"/>
              </w:rPr>
              <w:t>if(</w:t>
            </w:r>
            <w:proofErr w:type="spellStart"/>
            <w:r w:rsidRPr="00D91A1D">
              <w:rPr>
                <w:lang w:val="en-US"/>
              </w:rPr>
              <w:t>g.capa</w:t>
            </w:r>
            <w:proofErr w:type="spellEnd"/>
            <w:r w:rsidRPr="00D91A1D">
              <w:rPr>
                <w:lang w:val="en-US"/>
              </w:rPr>
              <w:t>==0)</w:t>
            </w:r>
          </w:p>
          <w:p w:rsidR="00D91A1D" w:rsidRPr="00D91A1D" w:rsidRDefault="00D91A1D" w:rsidP="00D91A1D">
            <w:pPr>
              <w:rPr>
                <w:lang w:val="en-US"/>
              </w:rPr>
            </w:pPr>
            <w:r w:rsidRPr="00D91A1D">
              <w:rPr>
                <w:lang w:val="en-US"/>
              </w:rPr>
              <w:tab/>
              <w:t xml:space="preserve">    for(</w:t>
            </w:r>
            <w:proofErr w:type="spellStart"/>
            <w:r w:rsidRPr="00D91A1D">
              <w:rPr>
                <w:lang w:val="en-US"/>
              </w:rPr>
              <w:t>i</w:t>
            </w:r>
            <w:proofErr w:type="spellEnd"/>
            <w:r w:rsidRPr="00D91A1D">
              <w:rPr>
                <w:lang w:val="en-US"/>
              </w:rPr>
              <w:t>=0;i&lt;g.ang;++</w:t>
            </w:r>
            <w:proofErr w:type="spellStart"/>
            <w:r w:rsidRPr="00D91A1D">
              <w:rPr>
                <w:lang w:val="en-US"/>
              </w:rPr>
              <w:t>i</w:t>
            </w:r>
            <w:proofErr w:type="spellEnd"/>
            <w:r w:rsidRPr="00D91A1D">
              <w:rPr>
                <w:lang w:val="en-US"/>
              </w:rPr>
              <w:t>)</w:t>
            </w:r>
          </w:p>
          <w:p w:rsidR="00D91A1D" w:rsidRPr="00D91A1D" w:rsidRDefault="00D91A1D" w:rsidP="00D91A1D">
            <w:r w:rsidRPr="00D91A1D">
              <w:rPr>
                <w:lang w:val="en-US"/>
              </w:rPr>
              <w:tab/>
            </w:r>
            <w:r w:rsidRPr="00D91A1D">
              <w:rPr>
                <w:lang w:val="en-US"/>
              </w:rPr>
              <w:tab/>
            </w:r>
            <w:r w:rsidRPr="00D91A1D">
              <w:rPr>
                <w:lang w:val="en-US"/>
              </w:rPr>
              <w:tab/>
            </w:r>
            <w:r w:rsidRPr="00D91A1D">
              <w:t>girarCara(cr-&gt;m[ejex+3],cr-&gt;n);</w:t>
            </w:r>
          </w:p>
          <w:p w:rsidR="00D91A1D" w:rsidRPr="00D91A1D" w:rsidRDefault="00D91A1D" w:rsidP="00D91A1D">
            <w:pPr>
              <w:rPr>
                <w:lang w:val="en-US"/>
              </w:rPr>
            </w:pPr>
            <w:r w:rsidRPr="00D91A1D">
              <w:tab/>
            </w:r>
            <w:r w:rsidRPr="00D91A1D">
              <w:rPr>
                <w:lang w:val="en-US"/>
              </w:rPr>
              <w:t>else if(</w:t>
            </w:r>
            <w:proofErr w:type="spellStart"/>
            <w:r w:rsidRPr="00D91A1D">
              <w:rPr>
                <w:lang w:val="en-US"/>
              </w:rPr>
              <w:t>g.capa</w:t>
            </w:r>
            <w:proofErr w:type="spellEnd"/>
            <w:r w:rsidRPr="00D91A1D">
              <w:rPr>
                <w:lang w:val="en-US"/>
              </w:rPr>
              <w:t>==</w:t>
            </w:r>
            <w:proofErr w:type="spellStart"/>
            <w:r w:rsidRPr="00D91A1D">
              <w:rPr>
                <w:lang w:val="en-US"/>
              </w:rPr>
              <w:t>cr</w:t>
            </w:r>
            <w:proofErr w:type="spellEnd"/>
            <w:r w:rsidRPr="00D91A1D">
              <w:rPr>
                <w:lang w:val="en-US"/>
              </w:rPr>
              <w:t>-&gt;n-1)</w:t>
            </w:r>
          </w:p>
          <w:p w:rsidR="00D91A1D" w:rsidRPr="00D91A1D" w:rsidRDefault="00D91A1D" w:rsidP="00D91A1D">
            <w:pPr>
              <w:rPr>
                <w:lang w:val="en-US"/>
              </w:rPr>
            </w:pPr>
            <w:r w:rsidRPr="00D91A1D">
              <w:rPr>
                <w:lang w:val="en-US"/>
              </w:rPr>
              <w:tab/>
            </w:r>
            <w:r w:rsidRPr="00D91A1D">
              <w:rPr>
                <w:lang w:val="en-US"/>
              </w:rPr>
              <w:tab/>
            </w:r>
            <w:r w:rsidRPr="00D91A1D">
              <w:rPr>
                <w:lang w:val="en-US"/>
              </w:rPr>
              <w:tab/>
              <w:t>for(</w:t>
            </w:r>
            <w:proofErr w:type="spellStart"/>
            <w:r w:rsidRPr="00D91A1D">
              <w:rPr>
                <w:lang w:val="en-US"/>
              </w:rPr>
              <w:t>i</w:t>
            </w:r>
            <w:proofErr w:type="spellEnd"/>
            <w:r w:rsidRPr="00D91A1D">
              <w:rPr>
                <w:lang w:val="en-US"/>
              </w:rPr>
              <w:t>=0;i&lt;g.ang;++</w:t>
            </w:r>
            <w:proofErr w:type="spellStart"/>
            <w:r w:rsidRPr="00D91A1D">
              <w:rPr>
                <w:lang w:val="en-US"/>
              </w:rPr>
              <w:t>i</w:t>
            </w:r>
            <w:proofErr w:type="spellEnd"/>
            <w:r w:rsidRPr="00D91A1D">
              <w:rPr>
                <w:lang w:val="en-US"/>
              </w:rPr>
              <w:t>)</w:t>
            </w:r>
          </w:p>
          <w:p w:rsidR="00D91A1D" w:rsidRPr="00D91A1D" w:rsidRDefault="00D91A1D" w:rsidP="00D91A1D">
            <w:r w:rsidRPr="00D91A1D">
              <w:rPr>
                <w:lang w:val="en-US"/>
              </w:rPr>
              <w:tab/>
            </w:r>
            <w:r w:rsidRPr="00D91A1D">
              <w:rPr>
                <w:lang w:val="en-US"/>
              </w:rPr>
              <w:tab/>
            </w:r>
            <w:r w:rsidRPr="00D91A1D">
              <w:rPr>
                <w:lang w:val="en-US"/>
              </w:rPr>
              <w:tab/>
            </w:r>
            <w:r w:rsidRPr="00D91A1D">
              <w:rPr>
                <w:lang w:val="en-US"/>
              </w:rPr>
              <w:tab/>
            </w:r>
            <w:r w:rsidRPr="00D91A1D">
              <w:t>girarCara(cr-&gt;m[ejex],cr-&gt;n);</w:t>
            </w:r>
          </w:p>
          <w:p w:rsidR="00D91A1D" w:rsidRPr="00D91A1D" w:rsidRDefault="00D91A1D" w:rsidP="00D91A1D">
            <w:pPr>
              <w:rPr>
                <w:lang w:val="en-US"/>
              </w:rPr>
            </w:pPr>
            <w:r w:rsidRPr="00D91A1D">
              <w:tab/>
            </w:r>
            <w:r w:rsidRPr="00D91A1D">
              <w:rPr>
                <w:lang w:val="en-US"/>
              </w:rPr>
              <w:t>for(j=0;j&lt;g.ang;++j)</w:t>
            </w:r>
          </w:p>
          <w:p w:rsidR="00D91A1D" w:rsidRPr="00D91A1D" w:rsidRDefault="00D91A1D" w:rsidP="00D91A1D">
            <w:pPr>
              <w:rPr>
                <w:lang w:val="en-US"/>
              </w:rPr>
            </w:pPr>
            <w:r w:rsidRPr="00D91A1D">
              <w:rPr>
                <w:lang w:val="en-US"/>
              </w:rPr>
              <w:tab/>
            </w:r>
            <w:r w:rsidRPr="00D91A1D">
              <w:rPr>
                <w:lang w:val="en-US"/>
              </w:rPr>
              <w:tab/>
              <w:t>for(</w:t>
            </w:r>
            <w:proofErr w:type="spellStart"/>
            <w:r w:rsidRPr="00D91A1D">
              <w:rPr>
                <w:lang w:val="en-US"/>
              </w:rPr>
              <w:t>i</w:t>
            </w:r>
            <w:proofErr w:type="spellEnd"/>
            <w:r w:rsidRPr="00D91A1D">
              <w:rPr>
                <w:lang w:val="en-US"/>
              </w:rPr>
              <w:t>=0;i&lt;</w:t>
            </w:r>
            <w:proofErr w:type="spellStart"/>
            <w:r w:rsidRPr="00D91A1D">
              <w:rPr>
                <w:lang w:val="en-US"/>
              </w:rPr>
              <w:t>cr</w:t>
            </w:r>
            <w:proofErr w:type="spellEnd"/>
            <w:r w:rsidRPr="00D91A1D">
              <w:rPr>
                <w:lang w:val="en-US"/>
              </w:rPr>
              <w:t>-&gt;n;++</w:t>
            </w:r>
            <w:proofErr w:type="spellStart"/>
            <w:r w:rsidRPr="00D91A1D">
              <w:rPr>
                <w:lang w:val="en-US"/>
              </w:rPr>
              <w:t>i</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r>
            <w:r w:rsidRPr="00D91A1D">
              <w:rPr>
                <w:lang w:val="en-US"/>
              </w:rPr>
              <w:tab/>
              <w:t>aux=</w:t>
            </w:r>
            <w:proofErr w:type="spellStart"/>
            <w:r w:rsidRPr="00D91A1D">
              <w:rPr>
                <w:lang w:val="en-US"/>
              </w:rPr>
              <w:t>cr</w:t>
            </w:r>
            <w:proofErr w:type="spellEnd"/>
            <w:r w:rsidRPr="00D91A1D">
              <w:rPr>
                <w:lang w:val="en-US"/>
              </w:rPr>
              <w:t>-&gt;m[ejez+3][</w:t>
            </w:r>
            <w:proofErr w:type="spellStart"/>
            <w:r w:rsidRPr="00D91A1D">
              <w:rPr>
                <w:lang w:val="en-US"/>
              </w:rPr>
              <w:t>g.capa</w:t>
            </w:r>
            <w:proofErr w:type="spellEnd"/>
            <w:r w:rsidRPr="00D91A1D">
              <w:rPr>
                <w:lang w:val="en-US"/>
              </w:rPr>
              <w:t>][</w:t>
            </w:r>
            <w:proofErr w:type="spellStart"/>
            <w:r w:rsidRPr="00D91A1D">
              <w:rPr>
                <w:lang w:val="en-US"/>
              </w:rPr>
              <w:t>i</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cr</w:t>
            </w:r>
            <w:proofErr w:type="spellEnd"/>
            <w:r w:rsidRPr="00D91A1D">
              <w:rPr>
                <w:lang w:val="en-US"/>
              </w:rPr>
              <w:t>-&gt;m[ejez+3][</w:t>
            </w:r>
            <w:proofErr w:type="spellStart"/>
            <w:r w:rsidRPr="00D91A1D">
              <w:rPr>
                <w:lang w:val="en-US"/>
              </w:rPr>
              <w:t>g.capa</w:t>
            </w:r>
            <w:proofErr w:type="spellEnd"/>
            <w:r w:rsidRPr="00D91A1D">
              <w:rPr>
                <w:lang w:val="en-US"/>
              </w:rPr>
              <w:t>][</w:t>
            </w:r>
            <w:proofErr w:type="spellStart"/>
            <w:r w:rsidRPr="00D91A1D">
              <w:rPr>
                <w:lang w:val="en-US"/>
              </w:rPr>
              <w:t>i</w:t>
            </w:r>
            <w:proofErr w:type="spellEnd"/>
            <w:r w:rsidRPr="00D91A1D">
              <w:rPr>
                <w:lang w:val="en-US"/>
              </w:rPr>
              <w:t>]=</w:t>
            </w:r>
            <w:proofErr w:type="spellStart"/>
            <w:r w:rsidRPr="00D91A1D">
              <w:rPr>
                <w:lang w:val="en-US"/>
              </w:rPr>
              <w:t>cr</w:t>
            </w:r>
            <w:proofErr w:type="spellEnd"/>
            <w:r w:rsidRPr="00D91A1D">
              <w:rPr>
                <w:lang w:val="en-US"/>
              </w:rPr>
              <w:t>-&gt;m[ejey+3][</w:t>
            </w:r>
            <w:proofErr w:type="spellStart"/>
            <w:r w:rsidRPr="00D91A1D">
              <w:rPr>
                <w:lang w:val="en-US"/>
              </w:rPr>
              <w:t>cr</w:t>
            </w:r>
            <w:proofErr w:type="spellEnd"/>
            <w:r w:rsidRPr="00D91A1D">
              <w:rPr>
                <w:lang w:val="en-US"/>
              </w:rPr>
              <w:t>-&gt;n-1-i][</w:t>
            </w:r>
            <w:proofErr w:type="spellStart"/>
            <w:r w:rsidRPr="00D91A1D">
              <w:rPr>
                <w:lang w:val="en-US"/>
              </w:rPr>
              <w:t>g.capa</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cr</w:t>
            </w:r>
            <w:proofErr w:type="spellEnd"/>
            <w:r w:rsidRPr="00D91A1D">
              <w:rPr>
                <w:lang w:val="en-US"/>
              </w:rPr>
              <w:t>-&gt;m[ejey+3][</w:t>
            </w:r>
            <w:proofErr w:type="spellStart"/>
            <w:r w:rsidRPr="00D91A1D">
              <w:rPr>
                <w:lang w:val="en-US"/>
              </w:rPr>
              <w:t>cr</w:t>
            </w:r>
            <w:proofErr w:type="spellEnd"/>
            <w:r w:rsidRPr="00D91A1D">
              <w:rPr>
                <w:lang w:val="en-US"/>
              </w:rPr>
              <w:t>-&gt;n-1-i][</w:t>
            </w:r>
            <w:proofErr w:type="spellStart"/>
            <w:r w:rsidRPr="00D91A1D">
              <w:rPr>
                <w:lang w:val="en-US"/>
              </w:rPr>
              <w:t>g.capa</w:t>
            </w:r>
            <w:proofErr w:type="spellEnd"/>
            <w:r w:rsidRPr="00D91A1D">
              <w:rPr>
                <w:lang w:val="en-US"/>
              </w:rPr>
              <w:t>]=</w:t>
            </w:r>
            <w:proofErr w:type="spellStart"/>
            <w:r w:rsidRPr="00D91A1D">
              <w:rPr>
                <w:lang w:val="en-US"/>
              </w:rPr>
              <w:t>cr</w:t>
            </w:r>
            <w:proofErr w:type="spellEnd"/>
            <w:r w:rsidRPr="00D91A1D">
              <w:rPr>
                <w:lang w:val="en-US"/>
              </w:rPr>
              <w:t>-&gt;m[</w:t>
            </w:r>
            <w:proofErr w:type="spellStart"/>
            <w:r w:rsidRPr="00D91A1D">
              <w:rPr>
                <w:lang w:val="en-US"/>
              </w:rPr>
              <w:t>ejez</w:t>
            </w:r>
            <w:proofErr w:type="spellEnd"/>
            <w:r w:rsidRPr="00D91A1D">
              <w:rPr>
                <w:lang w:val="en-US"/>
              </w:rPr>
              <w:t>][</w:t>
            </w:r>
            <w:proofErr w:type="spellStart"/>
            <w:r w:rsidRPr="00D91A1D">
              <w:rPr>
                <w:lang w:val="en-US"/>
              </w:rPr>
              <w:t>g.capa</w:t>
            </w:r>
            <w:proofErr w:type="spellEnd"/>
            <w:r w:rsidRPr="00D91A1D">
              <w:rPr>
                <w:lang w:val="en-US"/>
              </w:rPr>
              <w:t>][</w:t>
            </w:r>
            <w:proofErr w:type="spellStart"/>
            <w:r w:rsidRPr="00D91A1D">
              <w:rPr>
                <w:lang w:val="en-US"/>
              </w:rPr>
              <w:t>cr</w:t>
            </w:r>
            <w:proofErr w:type="spellEnd"/>
            <w:r w:rsidRPr="00D91A1D">
              <w:rPr>
                <w:lang w:val="en-US"/>
              </w:rPr>
              <w:t>-&gt;n-1-i];</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cr</w:t>
            </w:r>
            <w:proofErr w:type="spellEnd"/>
            <w:r w:rsidRPr="00D91A1D">
              <w:rPr>
                <w:lang w:val="en-US"/>
              </w:rPr>
              <w:t>-&gt;m[</w:t>
            </w:r>
            <w:proofErr w:type="spellStart"/>
            <w:r w:rsidRPr="00D91A1D">
              <w:rPr>
                <w:lang w:val="en-US"/>
              </w:rPr>
              <w:t>ejez</w:t>
            </w:r>
            <w:proofErr w:type="spellEnd"/>
            <w:r w:rsidRPr="00D91A1D">
              <w:rPr>
                <w:lang w:val="en-US"/>
              </w:rPr>
              <w:t>][</w:t>
            </w:r>
            <w:proofErr w:type="spellStart"/>
            <w:r w:rsidRPr="00D91A1D">
              <w:rPr>
                <w:lang w:val="en-US"/>
              </w:rPr>
              <w:t>g.capa</w:t>
            </w:r>
            <w:proofErr w:type="spellEnd"/>
            <w:r w:rsidRPr="00D91A1D">
              <w:rPr>
                <w:lang w:val="en-US"/>
              </w:rPr>
              <w:t>][</w:t>
            </w:r>
            <w:proofErr w:type="spellStart"/>
            <w:r w:rsidRPr="00D91A1D">
              <w:rPr>
                <w:lang w:val="en-US"/>
              </w:rPr>
              <w:t>cr</w:t>
            </w:r>
            <w:proofErr w:type="spellEnd"/>
            <w:r w:rsidRPr="00D91A1D">
              <w:rPr>
                <w:lang w:val="en-US"/>
              </w:rPr>
              <w:t>-&gt;n-1-i]=</w:t>
            </w:r>
            <w:proofErr w:type="spellStart"/>
            <w:r w:rsidRPr="00D91A1D">
              <w:rPr>
                <w:lang w:val="en-US"/>
              </w:rPr>
              <w:t>cr</w:t>
            </w:r>
            <w:proofErr w:type="spellEnd"/>
            <w:r w:rsidRPr="00D91A1D">
              <w:rPr>
                <w:lang w:val="en-US"/>
              </w:rPr>
              <w:t>-&gt;m[</w:t>
            </w:r>
            <w:proofErr w:type="spellStart"/>
            <w:r w:rsidRPr="00D91A1D">
              <w:rPr>
                <w:lang w:val="en-US"/>
              </w:rPr>
              <w:t>ejey</w:t>
            </w:r>
            <w:proofErr w:type="spellEnd"/>
            <w:r w:rsidRPr="00D91A1D">
              <w:rPr>
                <w:lang w:val="en-US"/>
              </w:rPr>
              <w:t>][</w:t>
            </w:r>
            <w:proofErr w:type="spellStart"/>
            <w:r w:rsidRPr="00D91A1D">
              <w:rPr>
                <w:lang w:val="en-US"/>
              </w:rPr>
              <w:t>i</w:t>
            </w:r>
            <w:proofErr w:type="spellEnd"/>
            <w:r w:rsidRPr="00D91A1D">
              <w:rPr>
                <w:lang w:val="en-US"/>
              </w:rPr>
              <w:t>][</w:t>
            </w:r>
            <w:proofErr w:type="spellStart"/>
            <w:r w:rsidRPr="00D91A1D">
              <w:rPr>
                <w:lang w:val="en-US"/>
              </w:rPr>
              <w:t>g.capa</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cr</w:t>
            </w:r>
            <w:proofErr w:type="spellEnd"/>
            <w:r w:rsidRPr="00D91A1D">
              <w:rPr>
                <w:lang w:val="en-US"/>
              </w:rPr>
              <w:t>-&gt;m[</w:t>
            </w:r>
            <w:proofErr w:type="spellStart"/>
            <w:r w:rsidRPr="00D91A1D">
              <w:rPr>
                <w:lang w:val="en-US"/>
              </w:rPr>
              <w:t>ejey</w:t>
            </w:r>
            <w:proofErr w:type="spellEnd"/>
            <w:r w:rsidRPr="00D91A1D">
              <w:rPr>
                <w:lang w:val="en-US"/>
              </w:rPr>
              <w:t>][</w:t>
            </w:r>
            <w:proofErr w:type="spellStart"/>
            <w:r w:rsidRPr="00D91A1D">
              <w:rPr>
                <w:lang w:val="en-US"/>
              </w:rPr>
              <w:t>i</w:t>
            </w:r>
            <w:proofErr w:type="spellEnd"/>
            <w:r w:rsidRPr="00D91A1D">
              <w:rPr>
                <w:lang w:val="en-US"/>
              </w:rPr>
              <w:t>][</w:t>
            </w:r>
            <w:proofErr w:type="spellStart"/>
            <w:r w:rsidRPr="00D91A1D">
              <w:rPr>
                <w:lang w:val="en-US"/>
              </w:rPr>
              <w:t>g.capa</w:t>
            </w:r>
            <w:proofErr w:type="spellEnd"/>
            <w:r w:rsidRPr="00D91A1D">
              <w:rPr>
                <w:lang w:val="en-US"/>
              </w:rPr>
              <w:t>]=aux;</w:t>
            </w:r>
          </w:p>
          <w:p w:rsidR="00D91A1D" w:rsidRPr="00D91A1D" w:rsidRDefault="00D91A1D" w:rsidP="00D91A1D">
            <w:r w:rsidRPr="00D91A1D">
              <w:rPr>
                <w:lang w:val="en-US"/>
              </w:rPr>
              <w:tab/>
            </w:r>
            <w:r w:rsidRPr="00D91A1D">
              <w:rPr>
                <w:lang w:val="en-US"/>
              </w:rPr>
              <w:tab/>
            </w:r>
            <w:r w:rsidRPr="00D91A1D">
              <w:t>}</w:t>
            </w:r>
          </w:p>
          <w:p w:rsidR="00D91A1D" w:rsidRPr="00D91A1D" w:rsidRDefault="00D91A1D" w:rsidP="00D91A1D">
            <w:r w:rsidRPr="00D91A1D">
              <w:t>}</w:t>
            </w:r>
          </w:p>
          <w:p w:rsidR="00D91A1D" w:rsidRPr="00D91A1D" w:rsidRDefault="00D91A1D" w:rsidP="00D91A1D"/>
          <w:p w:rsidR="00D91A1D" w:rsidRPr="00D91A1D" w:rsidRDefault="00D91A1D" w:rsidP="00D91A1D">
            <w:r w:rsidRPr="00D91A1D">
              <w:t>void girarCara(tmatriz m,int n){</w:t>
            </w:r>
          </w:p>
          <w:p w:rsidR="00D91A1D" w:rsidRPr="00D91A1D" w:rsidRDefault="00D91A1D" w:rsidP="00D91A1D">
            <w:pPr>
              <w:rPr>
                <w:lang w:val="en-US"/>
              </w:rPr>
            </w:pPr>
            <w:r w:rsidRPr="00D91A1D">
              <w:lastRenderedPageBreak/>
              <w:tab/>
            </w:r>
            <w:proofErr w:type="spellStart"/>
            <w:r w:rsidRPr="00D91A1D">
              <w:rPr>
                <w:lang w:val="en-US"/>
              </w:rPr>
              <w:t>tmatriz</w:t>
            </w:r>
            <w:proofErr w:type="spellEnd"/>
            <w:r w:rsidRPr="00D91A1D">
              <w:rPr>
                <w:lang w:val="en-US"/>
              </w:rPr>
              <w:t xml:space="preserve"> aux;</w:t>
            </w:r>
          </w:p>
          <w:p w:rsidR="00D91A1D" w:rsidRPr="00D91A1D" w:rsidRDefault="00D91A1D" w:rsidP="00D91A1D">
            <w:pPr>
              <w:rPr>
                <w:lang w:val="en-US"/>
              </w:rPr>
            </w:pPr>
            <w:r w:rsidRPr="00D91A1D">
              <w:rPr>
                <w:lang w:val="en-US"/>
              </w:rPr>
              <w:tab/>
            </w:r>
            <w:proofErr w:type="spellStart"/>
            <w:r w:rsidRPr="00D91A1D">
              <w:rPr>
                <w:lang w:val="en-US"/>
              </w:rPr>
              <w:t>int</w:t>
            </w:r>
            <w:proofErr w:type="spellEnd"/>
            <w:r w:rsidRPr="00D91A1D">
              <w:rPr>
                <w:lang w:val="en-US"/>
              </w:rPr>
              <w:t xml:space="preserve"> </w:t>
            </w:r>
            <w:proofErr w:type="spellStart"/>
            <w:r w:rsidRPr="00D91A1D">
              <w:rPr>
                <w:lang w:val="en-US"/>
              </w:rPr>
              <w:t>i,j</w:t>
            </w:r>
            <w:proofErr w:type="spellEnd"/>
            <w:r w:rsidRPr="00D91A1D">
              <w:rPr>
                <w:lang w:val="en-US"/>
              </w:rPr>
              <w:t>;</w:t>
            </w:r>
          </w:p>
          <w:p w:rsidR="00D91A1D" w:rsidRPr="00D91A1D" w:rsidRDefault="00D91A1D" w:rsidP="00D91A1D">
            <w:pPr>
              <w:rPr>
                <w:lang w:val="en-US"/>
              </w:rPr>
            </w:pPr>
            <w:r w:rsidRPr="00D91A1D">
              <w:rPr>
                <w:lang w:val="en-US"/>
              </w:rPr>
              <w:tab/>
              <w:t>for(</w:t>
            </w:r>
            <w:proofErr w:type="spellStart"/>
            <w:r w:rsidRPr="00D91A1D">
              <w:rPr>
                <w:lang w:val="en-US"/>
              </w:rPr>
              <w:t>i</w:t>
            </w:r>
            <w:proofErr w:type="spellEnd"/>
            <w:r w:rsidRPr="00D91A1D">
              <w:rPr>
                <w:lang w:val="en-US"/>
              </w:rPr>
              <w:t>=0;i&lt;n;++</w:t>
            </w:r>
            <w:proofErr w:type="spellStart"/>
            <w:r w:rsidRPr="00D91A1D">
              <w:rPr>
                <w:lang w:val="en-US"/>
              </w:rPr>
              <w:t>i</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t>for(j=0;j&lt;n;++j)</w:t>
            </w:r>
          </w:p>
          <w:p w:rsidR="00D91A1D" w:rsidRPr="00D91A1D" w:rsidRDefault="00D91A1D" w:rsidP="00D91A1D">
            <w:pPr>
              <w:rPr>
                <w:lang w:val="en-US"/>
              </w:rPr>
            </w:pPr>
            <w:r w:rsidRPr="00D91A1D">
              <w:rPr>
                <w:lang w:val="en-US"/>
              </w:rPr>
              <w:tab/>
            </w:r>
            <w:r w:rsidRPr="00D91A1D">
              <w:rPr>
                <w:lang w:val="en-US"/>
              </w:rPr>
              <w:tab/>
            </w:r>
            <w:r w:rsidRPr="00D91A1D">
              <w:rPr>
                <w:lang w:val="en-US"/>
              </w:rPr>
              <w:tab/>
              <w:t>aux[</w:t>
            </w:r>
            <w:proofErr w:type="spellStart"/>
            <w:r w:rsidRPr="00D91A1D">
              <w:rPr>
                <w:lang w:val="en-US"/>
              </w:rPr>
              <w:t>i</w:t>
            </w:r>
            <w:proofErr w:type="spellEnd"/>
            <w:r w:rsidRPr="00D91A1D">
              <w:rPr>
                <w:lang w:val="en-US"/>
              </w:rPr>
              <w:t>][j]=m[j][n-1-i];</w:t>
            </w:r>
          </w:p>
          <w:p w:rsidR="00D91A1D" w:rsidRPr="00D91A1D" w:rsidRDefault="00D91A1D" w:rsidP="00D91A1D">
            <w:pPr>
              <w:rPr>
                <w:lang w:val="en-US"/>
              </w:rPr>
            </w:pPr>
            <w:r w:rsidRPr="00D91A1D">
              <w:rPr>
                <w:lang w:val="en-US"/>
              </w:rPr>
              <w:tab/>
              <w:t>for(</w:t>
            </w:r>
            <w:proofErr w:type="spellStart"/>
            <w:r w:rsidRPr="00D91A1D">
              <w:rPr>
                <w:lang w:val="en-US"/>
              </w:rPr>
              <w:t>i</w:t>
            </w:r>
            <w:proofErr w:type="spellEnd"/>
            <w:r w:rsidRPr="00D91A1D">
              <w:rPr>
                <w:lang w:val="en-US"/>
              </w:rPr>
              <w:t>=0;i&lt;n;++</w:t>
            </w:r>
            <w:proofErr w:type="spellStart"/>
            <w:r w:rsidRPr="00D91A1D">
              <w:rPr>
                <w:lang w:val="en-US"/>
              </w:rPr>
              <w:t>i</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t>for(j=0;j&lt;n;++j)</w:t>
            </w:r>
          </w:p>
          <w:p w:rsidR="00D91A1D" w:rsidRPr="00D91A1D" w:rsidRDefault="00D91A1D" w:rsidP="00D91A1D">
            <w:pPr>
              <w:rPr>
                <w:lang w:val="en-US"/>
              </w:rPr>
            </w:pPr>
            <w:r w:rsidRPr="00D91A1D">
              <w:rPr>
                <w:lang w:val="en-US"/>
              </w:rPr>
              <w:tab/>
            </w:r>
            <w:r w:rsidRPr="00D91A1D">
              <w:rPr>
                <w:lang w:val="en-US"/>
              </w:rPr>
              <w:tab/>
            </w:r>
            <w:r w:rsidRPr="00D91A1D">
              <w:rPr>
                <w:lang w:val="en-US"/>
              </w:rPr>
              <w:tab/>
              <w:t>m[</w:t>
            </w:r>
            <w:proofErr w:type="spellStart"/>
            <w:r w:rsidRPr="00D91A1D">
              <w:rPr>
                <w:lang w:val="en-US"/>
              </w:rPr>
              <w:t>i</w:t>
            </w:r>
            <w:proofErr w:type="spellEnd"/>
            <w:r w:rsidRPr="00D91A1D">
              <w:rPr>
                <w:lang w:val="en-US"/>
              </w:rPr>
              <w:t>][j]=aux[</w:t>
            </w:r>
            <w:proofErr w:type="spellStart"/>
            <w:r w:rsidRPr="00D91A1D">
              <w:rPr>
                <w:lang w:val="en-US"/>
              </w:rPr>
              <w:t>i</w:t>
            </w:r>
            <w:proofErr w:type="spellEnd"/>
            <w:r w:rsidRPr="00D91A1D">
              <w:rPr>
                <w:lang w:val="en-US"/>
              </w:rPr>
              <w:t>][j];</w:t>
            </w:r>
          </w:p>
          <w:p w:rsidR="00D91A1D" w:rsidRPr="00D91A1D" w:rsidRDefault="00D91A1D" w:rsidP="00D91A1D">
            <w:pPr>
              <w:rPr>
                <w:lang w:val="en-US"/>
              </w:rPr>
            </w:pPr>
            <w:r w:rsidRPr="00D91A1D">
              <w:rPr>
                <w:lang w:val="en-US"/>
              </w:rPr>
              <w:t>}</w:t>
            </w:r>
          </w:p>
          <w:p w:rsidR="00D91A1D" w:rsidRPr="00D91A1D" w:rsidRDefault="00D91A1D" w:rsidP="00D91A1D">
            <w:pPr>
              <w:rPr>
                <w:lang w:val="en-US"/>
              </w:rPr>
            </w:pPr>
          </w:p>
          <w:p w:rsidR="00D91A1D" w:rsidRPr="00D91A1D" w:rsidRDefault="00D91A1D" w:rsidP="00D91A1D">
            <w:pPr>
              <w:rPr>
                <w:lang w:val="en-US"/>
              </w:rPr>
            </w:pPr>
            <w:r w:rsidRPr="00D91A1D">
              <w:rPr>
                <w:lang w:val="en-US"/>
              </w:rPr>
              <w:t xml:space="preserve">void </w:t>
            </w:r>
            <w:proofErr w:type="spellStart"/>
            <w:r w:rsidRPr="00D91A1D">
              <w:rPr>
                <w:lang w:val="en-US"/>
              </w:rPr>
              <w:t>imprimirCubo</w:t>
            </w:r>
            <w:proofErr w:type="spellEnd"/>
            <w:r w:rsidRPr="00D91A1D">
              <w:rPr>
                <w:lang w:val="en-US"/>
              </w:rPr>
              <w:t>(</w:t>
            </w:r>
            <w:proofErr w:type="spellStart"/>
            <w:r w:rsidRPr="00D91A1D">
              <w:rPr>
                <w:lang w:val="en-US"/>
              </w:rPr>
              <w:t>tCuboRubik</w:t>
            </w:r>
            <w:proofErr w:type="spellEnd"/>
            <w:r w:rsidRPr="00D91A1D">
              <w:rPr>
                <w:lang w:val="en-US"/>
              </w:rPr>
              <w:t xml:space="preserve"> *</w:t>
            </w:r>
            <w:proofErr w:type="spellStart"/>
            <w:r w:rsidRPr="00D91A1D">
              <w:rPr>
                <w:lang w:val="en-US"/>
              </w:rPr>
              <w:t>cr</w:t>
            </w:r>
            <w:proofErr w:type="spellEnd"/>
            <w:r w:rsidRPr="00D91A1D">
              <w:rPr>
                <w:lang w:val="en-US"/>
              </w:rPr>
              <w:t>){</w:t>
            </w:r>
          </w:p>
          <w:p w:rsidR="00D91A1D" w:rsidRPr="00D91A1D" w:rsidRDefault="00D91A1D" w:rsidP="00D91A1D">
            <w:pPr>
              <w:rPr>
                <w:lang w:val="en-US"/>
              </w:rPr>
            </w:pPr>
            <w:r w:rsidRPr="00D91A1D">
              <w:rPr>
                <w:lang w:val="en-US"/>
              </w:rPr>
              <w:tab/>
            </w:r>
            <w:proofErr w:type="spellStart"/>
            <w:r w:rsidRPr="00D91A1D">
              <w:rPr>
                <w:lang w:val="en-US"/>
              </w:rPr>
              <w:t>int</w:t>
            </w:r>
            <w:proofErr w:type="spellEnd"/>
            <w:r w:rsidRPr="00D91A1D">
              <w:rPr>
                <w:lang w:val="en-US"/>
              </w:rPr>
              <w:t xml:space="preserve"> i,j,f,c,f0,c0;</w:t>
            </w:r>
          </w:p>
          <w:p w:rsidR="00D91A1D" w:rsidRPr="00D91A1D" w:rsidRDefault="00D91A1D" w:rsidP="00D91A1D">
            <w:r w:rsidRPr="00D91A1D">
              <w:rPr>
                <w:lang w:val="en-US"/>
              </w:rPr>
              <w:tab/>
            </w:r>
            <w:r w:rsidRPr="00D91A1D">
              <w:t>system("cls");</w:t>
            </w:r>
          </w:p>
          <w:p w:rsidR="00D91A1D" w:rsidRPr="00D91A1D" w:rsidRDefault="00D91A1D" w:rsidP="00D91A1D">
            <w:r w:rsidRPr="00D91A1D">
              <w:tab/>
              <w:t>printf(" Caras ocultas        Caras visibles:\n\n\n");</w:t>
            </w:r>
          </w:p>
          <w:p w:rsidR="00D91A1D" w:rsidRPr="00D91A1D" w:rsidRDefault="00D91A1D" w:rsidP="00D91A1D">
            <w:r w:rsidRPr="00D91A1D">
              <w:tab/>
              <w:t>// Caras visibles</w:t>
            </w:r>
          </w:p>
          <w:p w:rsidR="00D91A1D" w:rsidRPr="00D91A1D" w:rsidRDefault="00D91A1D" w:rsidP="00D91A1D">
            <w:r w:rsidRPr="00D91A1D">
              <w:tab/>
              <w:t>f0=cr-&gt;n-1;</w:t>
            </w:r>
          </w:p>
          <w:p w:rsidR="00D91A1D" w:rsidRPr="00D91A1D" w:rsidRDefault="00D91A1D" w:rsidP="00D91A1D">
            <w:pPr>
              <w:rPr>
                <w:lang w:val="en-US"/>
              </w:rPr>
            </w:pPr>
            <w:r w:rsidRPr="00D91A1D">
              <w:tab/>
            </w:r>
            <w:r w:rsidRPr="00D91A1D">
              <w:rPr>
                <w:lang w:val="en-US"/>
              </w:rPr>
              <w:t>c0=0;</w:t>
            </w:r>
          </w:p>
          <w:p w:rsidR="00D91A1D" w:rsidRPr="00D91A1D" w:rsidRDefault="00D91A1D" w:rsidP="00D91A1D">
            <w:pPr>
              <w:rPr>
                <w:lang w:val="en-US"/>
              </w:rPr>
            </w:pPr>
            <w:r w:rsidRPr="00D91A1D">
              <w:rPr>
                <w:lang w:val="en-US"/>
              </w:rPr>
              <w:tab/>
              <w:t>for(</w:t>
            </w:r>
            <w:proofErr w:type="spellStart"/>
            <w:r w:rsidRPr="00D91A1D">
              <w:rPr>
                <w:lang w:val="en-US"/>
              </w:rPr>
              <w:t>i</w:t>
            </w:r>
            <w:proofErr w:type="spellEnd"/>
            <w:r w:rsidRPr="00D91A1D">
              <w:rPr>
                <w:lang w:val="en-US"/>
              </w:rPr>
              <w:t>=0;i&lt;</w:t>
            </w:r>
            <w:proofErr w:type="spellStart"/>
            <w:r w:rsidRPr="00D91A1D">
              <w:rPr>
                <w:lang w:val="en-US"/>
              </w:rPr>
              <w:t>cr</w:t>
            </w:r>
            <w:proofErr w:type="spellEnd"/>
            <w:r w:rsidRPr="00D91A1D">
              <w:rPr>
                <w:lang w:val="en-US"/>
              </w:rPr>
              <w:t>-&gt;</w:t>
            </w:r>
            <w:proofErr w:type="spellStart"/>
            <w:r w:rsidRPr="00D91A1D">
              <w:rPr>
                <w:lang w:val="en-US"/>
              </w:rPr>
              <w:t>n;i</w:t>
            </w:r>
            <w:proofErr w:type="spellEnd"/>
            <w:r w:rsidRPr="00D91A1D">
              <w:rPr>
                <w:lang w:val="en-US"/>
              </w:rPr>
              <w:t>++){</w:t>
            </w:r>
          </w:p>
          <w:p w:rsidR="00D91A1D" w:rsidRPr="00D91A1D" w:rsidRDefault="00D91A1D" w:rsidP="00D91A1D">
            <w:r w:rsidRPr="00D91A1D">
              <w:rPr>
                <w:lang w:val="en-US"/>
              </w:rPr>
              <w:tab/>
            </w:r>
            <w:r w:rsidRPr="00D91A1D">
              <w:rPr>
                <w:lang w:val="en-US"/>
              </w:rPr>
              <w:tab/>
            </w:r>
            <w:r w:rsidRPr="00D91A1D">
              <w:t>// Espacios en blanco</w:t>
            </w:r>
          </w:p>
          <w:p w:rsidR="00D91A1D" w:rsidRPr="00D91A1D" w:rsidRDefault="00D91A1D" w:rsidP="00D91A1D">
            <w:r w:rsidRPr="00D91A1D">
              <w:tab/>
            </w:r>
            <w:r w:rsidRPr="00D91A1D">
              <w:tab/>
              <w:t>for(j=0;j&lt;cr-&gt;n-i+1;++j)</w:t>
            </w:r>
          </w:p>
          <w:p w:rsidR="00D91A1D" w:rsidRPr="00D91A1D" w:rsidRDefault="00D91A1D" w:rsidP="00D91A1D">
            <w:r w:rsidRPr="00D91A1D">
              <w:tab/>
            </w:r>
            <w:r w:rsidRPr="00D91A1D">
              <w:tab/>
            </w:r>
            <w:r w:rsidRPr="00D91A1D">
              <w:tab/>
              <w:t>printf(" ");</w:t>
            </w:r>
          </w:p>
          <w:p w:rsidR="00D91A1D" w:rsidRPr="00D91A1D" w:rsidRDefault="00D91A1D" w:rsidP="00D91A1D">
            <w:r w:rsidRPr="00D91A1D">
              <w:tab/>
            </w:r>
            <w:r w:rsidRPr="00D91A1D">
              <w:tab/>
              <w:t>// Cara Y- (parte superior)</w:t>
            </w:r>
          </w:p>
          <w:p w:rsidR="00D91A1D" w:rsidRPr="00D91A1D" w:rsidRDefault="00D91A1D" w:rsidP="00D91A1D">
            <w:pPr>
              <w:rPr>
                <w:lang w:val="en-US"/>
              </w:rPr>
            </w:pPr>
            <w:r w:rsidRPr="00D91A1D">
              <w:tab/>
            </w:r>
            <w:r w:rsidRPr="00D91A1D">
              <w:tab/>
            </w:r>
            <w:proofErr w:type="spellStart"/>
            <w:r w:rsidRPr="00D91A1D">
              <w:rPr>
                <w:lang w:val="en-US"/>
              </w:rPr>
              <w:t>printf</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t>c=c0-1;</w:t>
            </w:r>
          </w:p>
          <w:p w:rsidR="00D91A1D" w:rsidRPr="00D91A1D" w:rsidRDefault="00D91A1D" w:rsidP="00D91A1D">
            <w:pPr>
              <w:rPr>
                <w:lang w:val="en-US"/>
              </w:rPr>
            </w:pPr>
            <w:r w:rsidRPr="00D91A1D">
              <w:rPr>
                <w:lang w:val="en-US"/>
              </w:rPr>
              <w:tab/>
            </w:r>
            <w:r w:rsidRPr="00D91A1D">
              <w:rPr>
                <w:lang w:val="en-US"/>
              </w:rPr>
              <w:tab/>
              <w:t>f=f0;</w:t>
            </w:r>
          </w:p>
          <w:p w:rsidR="00D91A1D" w:rsidRPr="00D91A1D" w:rsidRDefault="00D91A1D" w:rsidP="00D91A1D">
            <w:pPr>
              <w:rPr>
                <w:lang w:val="en-US"/>
              </w:rPr>
            </w:pPr>
            <w:r w:rsidRPr="00D91A1D">
              <w:rPr>
                <w:lang w:val="en-US"/>
              </w:rPr>
              <w:tab/>
            </w:r>
            <w:r w:rsidRPr="00D91A1D">
              <w:rPr>
                <w:lang w:val="en-US"/>
              </w:rPr>
              <w:tab/>
              <w:t>while(c&gt;=0){</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printf</w:t>
            </w:r>
            <w:proofErr w:type="spellEnd"/>
            <w:r w:rsidRPr="00D91A1D">
              <w:rPr>
                <w:lang w:val="en-US"/>
              </w:rPr>
              <w:t>("%</w:t>
            </w:r>
            <w:proofErr w:type="spellStart"/>
            <w:r w:rsidRPr="00D91A1D">
              <w:rPr>
                <w:lang w:val="en-US"/>
              </w:rPr>
              <w:t>c",cr</w:t>
            </w:r>
            <w:proofErr w:type="spellEnd"/>
            <w:r w:rsidRPr="00D91A1D">
              <w:rPr>
                <w:lang w:val="en-US"/>
              </w:rPr>
              <w:t>-&gt;m[4][f][c]);</w:t>
            </w:r>
          </w:p>
          <w:p w:rsidR="00D91A1D" w:rsidRPr="00D91A1D" w:rsidRDefault="00D91A1D" w:rsidP="00D91A1D">
            <w:r w:rsidRPr="00D91A1D">
              <w:rPr>
                <w:lang w:val="en-US"/>
              </w:rPr>
              <w:tab/>
            </w:r>
            <w:r w:rsidRPr="00D91A1D">
              <w:rPr>
                <w:lang w:val="en-US"/>
              </w:rPr>
              <w:tab/>
            </w:r>
            <w:r w:rsidRPr="00D91A1D">
              <w:rPr>
                <w:lang w:val="en-US"/>
              </w:rPr>
              <w:tab/>
            </w:r>
            <w:r w:rsidRPr="00D91A1D">
              <w:t>f--;</w:t>
            </w:r>
          </w:p>
          <w:p w:rsidR="00D91A1D" w:rsidRPr="00D91A1D" w:rsidRDefault="00D91A1D" w:rsidP="00D91A1D">
            <w:r w:rsidRPr="00D91A1D">
              <w:tab/>
            </w:r>
            <w:r w:rsidRPr="00D91A1D">
              <w:tab/>
            </w:r>
            <w:r w:rsidRPr="00D91A1D">
              <w:tab/>
              <w:t>c--;</w:t>
            </w:r>
          </w:p>
          <w:p w:rsidR="00D91A1D" w:rsidRPr="00D91A1D" w:rsidRDefault="00D91A1D" w:rsidP="00D91A1D">
            <w:r w:rsidRPr="00D91A1D">
              <w:tab/>
            </w:r>
            <w:r w:rsidRPr="00D91A1D">
              <w:tab/>
              <w:t>}</w:t>
            </w:r>
          </w:p>
          <w:p w:rsidR="00D91A1D" w:rsidRPr="00D91A1D" w:rsidRDefault="00D91A1D" w:rsidP="00D91A1D">
            <w:r w:rsidRPr="00D91A1D">
              <w:tab/>
            </w:r>
            <w:r w:rsidRPr="00D91A1D">
              <w:tab/>
              <w:t>// Cara x-</w:t>
            </w:r>
          </w:p>
          <w:p w:rsidR="00D91A1D" w:rsidRPr="00D91A1D" w:rsidRDefault="00D91A1D" w:rsidP="00D91A1D">
            <w:r w:rsidRPr="00D91A1D">
              <w:tab/>
            </w:r>
            <w:r w:rsidRPr="00D91A1D">
              <w:tab/>
              <w:t>printf("|");</w:t>
            </w:r>
          </w:p>
          <w:p w:rsidR="00D91A1D" w:rsidRPr="00D91A1D" w:rsidRDefault="00D91A1D" w:rsidP="00D91A1D">
            <w:pPr>
              <w:rPr>
                <w:lang w:val="en-US"/>
              </w:rPr>
            </w:pPr>
            <w:r w:rsidRPr="00D91A1D">
              <w:tab/>
            </w:r>
            <w:r w:rsidRPr="00D91A1D">
              <w:tab/>
            </w:r>
            <w:r w:rsidRPr="00D91A1D">
              <w:rPr>
                <w:lang w:val="en-US"/>
              </w:rPr>
              <w:t>for(j=0;j&lt;</w:t>
            </w:r>
            <w:proofErr w:type="spellStart"/>
            <w:r w:rsidRPr="00D91A1D">
              <w:rPr>
                <w:lang w:val="en-US"/>
              </w:rPr>
              <w:t>cr</w:t>
            </w:r>
            <w:proofErr w:type="spellEnd"/>
            <w:r w:rsidRPr="00D91A1D">
              <w:rPr>
                <w:lang w:val="en-US"/>
              </w:rPr>
              <w:t>-&gt;n;++j)</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printf</w:t>
            </w:r>
            <w:proofErr w:type="spellEnd"/>
            <w:r w:rsidRPr="00D91A1D">
              <w:rPr>
                <w:lang w:val="en-US"/>
              </w:rPr>
              <w:t>(" %</w:t>
            </w:r>
            <w:proofErr w:type="spellStart"/>
            <w:r w:rsidRPr="00D91A1D">
              <w:rPr>
                <w:lang w:val="en-US"/>
              </w:rPr>
              <w:t>c",cr</w:t>
            </w:r>
            <w:proofErr w:type="spellEnd"/>
            <w:r w:rsidRPr="00D91A1D">
              <w:rPr>
                <w:lang w:val="en-US"/>
              </w:rPr>
              <w:t>-&gt;m[3][j][</w:t>
            </w:r>
            <w:proofErr w:type="spellStart"/>
            <w:r w:rsidRPr="00D91A1D">
              <w:rPr>
                <w:lang w:val="en-US"/>
              </w:rPr>
              <w:t>cr</w:t>
            </w:r>
            <w:proofErr w:type="spellEnd"/>
            <w:r w:rsidRPr="00D91A1D">
              <w:rPr>
                <w:lang w:val="en-US"/>
              </w:rPr>
              <w:t>-&gt;n-1-i]);</w:t>
            </w:r>
          </w:p>
          <w:p w:rsidR="00D91A1D" w:rsidRPr="00D91A1D" w:rsidRDefault="00D91A1D" w:rsidP="00D91A1D">
            <w:r w:rsidRPr="00D91A1D">
              <w:rPr>
                <w:lang w:val="en-US"/>
              </w:rPr>
              <w:tab/>
            </w:r>
            <w:r w:rsidRPr="00D91A1D">
              <w:rPr>
                <w:lang w:val="en-US"/>
              </w:rPr>
              <w:tab/>
            </w:r>
            <w:r w:rsidRPr="00D91A1D">
              <w:t>printf(" |");</w:t>
            </w:r>
          </w:p>
          <w:p w:rsidR="00D91A1D" w:rsidRPr="00D91A1D" w:rsidRDefault="00D91A1D" w:rsidP="00D91A1D">
            <w:r w:rsidRPr="00D91A1D">
              <w:tab/>
            </w:r>
            <w:r w:rsidRPr="00D91A1D">
              <w:tab/>
              <w:t xml:space="preserve">// Separacion entre vistas </w:t>
            </w:r>
          </w:p>
          <w:p w:rsidR="00D91A1D" w:rsidRPr="00D91A1D" w:rsidRDefault="00D91A1D" w:rsidP="00D91A1D">
            <w:r w:rsidRPr="00D91A1D">
              <w:tab/>
            </w:r>
            <w:r w:rsidRPr="00D91A1D">
              <w:tab/>
              <w:t>printf("         ");</w:t>
            </w:r>
          </w:p>
          <w:p w:rsidR="00D91A1D" w:rsidRPr="00D91A1D" w:rsidRDefault="00D91A1D" w:rsidP="00D91A1D">
            <w:r w:rsidRPr="00D91A1D">
              <w:tab/>
            </w:r>
            <w:r w:rsidRPr="00D91A1D">
              <w:tab/>
              <w:t>// Espacios en blanco</w:t>
            </w:r>
          </w:p>
          <w:p w:rsidR="00D91A1D" w:rsidRPr="00D91A1D" w:rsidRDefault="00D91A1D" w:rsidP="00D91A1D">
            <w:r w:rsidRPr="00D91A1D">
              <w:tab/>
            </w:r>
            <w:r w:rsidRPr="00D91A1D">
              <w:tab/>
              <w:t>for(j=0;j&lt;cr-&gt;n-i+1;++j)</w:t>
            </w:r>
          </w:p>
          <w:p w:rsidR="00D91A1D" w:rsidRPr="00D91A1D" w:rsidRDefault="00D91A1D" w:rsidP="00D91A1D">
            <w:pPr>
              <w:rPr>
                <w:lang w:val="en-US"/>
              </w:rPr>
            </w:pPr>
            <w:r w:rsidRPr="00D91A1D">
              <w:tab/>
            </w:r>
            <w:r w:rsidRPr="00D91A1D">
              <w:tab/>
            </w:r>
            <w:r w:rsidRPr="00D91A1D">
              <w:tab/>
            </w:r>
            <w:proofErr w:type="spellStart"/>
            <w:r w:rsidRPr="00D91A1D">
              <w:rPr>
                <w:lang w:val="en-US"/>
              </w:rPr>
              <w:t>printf</w:t>
            </w:r>
            <w:proofErr w:type="spellEnd"/>
            <w:r w:rsidRPr="00D91A1D">
              <w:rPr>
                <w:lang w:val="en-US"/>
              </w:rPr>
              <w:t>(" ");</w:t>
            </w:r>
          </w:p>
          <w:p w:rsidR="00D91A1D" w:rsidRPr="00D91A1D" w:rsidRDefault="00D91A1D" w:rsidP="00D91A1D">
            <w:pPr>
              <w:rPr>
                <w:lang w:val="en-US"/>
              </w:rPr>
            </w:pPr>
            <w:r w:rsidRPr="00D91A1D">
              <w:rPr>
                <w:lang w:val="en-US"/>
              </w:rPr>
              <w:tab/>
            </w:r>
            <w:r w:rsidRPr="00D91A1D">
              <w:rPr>
                <w:lang w:val="en-US"/>
              </w:rPr>
              <w:tab/>
              <w:t>// Cara Z+</w:t>
            </w:r>
          </w:p>
          <w:p w:rsidR="00D91A1D" w:rsidRPr="00D91A1D" w:rsidRDefault="00D91A1D" w:rsidP="00D91A1D">
            <w:pPr>
              <w:rPr>
                <w:lang w:val="en-US"/>
              </w:rPr>
            </w:pPr>
            <w:r w:rsidRPr="00D91A1D">
              <w:rPr>
                <w:lang w:val="en-US"/>
              </w:rPr>
              <w:tab/>
            </w:r>
            <w:r w:rsidRPr="00D91A1D">
              <w:rPr>
                <w:lang w:val="en-US"/>
              </w:rPr>
              <w:tab/>
            </w:r>
            <w:proofErr w:type="spellStart"/>
            <w:r w:rsidRPr="00D91A1D">
              <w:rPr>
                <w:lang w:val="en-US"/>
              </w:rPr>
              <w:t>printf</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t>for(j=0;j&lt;</w:t>
            </w:r>
            <w:proofErr w:type="spellStart"/>
            <w:r w:rsidRPr="00D91A1D">
              <w:rPr>
                <w:lang w:val="en-US"/>
              </w:rPr>
              <w:t>cr</w:t>
            </w:r>
            <w:proofErr w:type="spellEnd"/>
            <w:r w:rsidRPr="00D91A1D">
              <w:rPr>
                <w:lang w:val="en-US"/>
              </w:rPr>
              <w:t>-&gt;n;++j)</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printf</w:t>
            </w:r>
            <w:proofErr w:type="spellEnd"/>
            <w:r w:rsidRPr="00D91A1D">
              <w:rPr>
                <w:lang w:val="en-US"/>
              </w:rPr>
              <w:t>(" %</w:t>
            </w:r>
            <w:proofErr w:type="spellStart"/>
            <w:r w:rsidRPr="00D91A1D">
              <w:rPr>
                <w:lang w:val="en-US"/>
              </w:rPr>
              <w:t>c",cr</w:t>
            </w:r>
            <w:proofErr w:type="spellEnd"/>
            <w:r w:rsidRPr="00D91A1D">
              <w:rPr>
                <w:lang w:val="en-US"/>
              </w:rPr>
              <w:t>-&gt;m[2][</w:t>
            </w:r>
            <w:proofErr w:type="spellStart"/>
            <w:r w:rsidRPr="00D91A1D">
              <w:rPr>
                <w:lang w:val="en-US"/>
              </w:rPr>
              <w:t>i</w:t>
            </w:r>
            <w:proofErr w:type="spellEnd"/>
            <w:r w:rsidRPr="00D91A1D">
              <w:rPr>
                <w:lang w:val="en-US"/>
              </w:rPr>
              <w:t>][j]);</w:t>
            </w:r>
          </w:p>
          <w:p w:rsidR="00D91A1D" w:rsidRPr="00D91A1D" w:rsidRDefault="00D91A1D" w:rsidP="00D91A1D">
            <w:r w:rsidRPr="00D91A1D">
              <w:rPr>
                <w:lang w:val="en-US"/>
              </w:rPr>
              <w:tab/>
            </w:r>
            <w:r w:rsidRPr="00D91A1D">
              <w:rPr>
                <w:lang w:val="en-US"/>
              </w:rPr>
              <w:tab/>
            </w:r>
            <w:r w:rsidRPr="00D91A1D">
              <w:t>printf("/");</w:t>
            </w:r>
          </w:p>
          <w:p w:rsidR="00D91A1D" w:rsidRPr="00D91A1D" w:rsidRDefault="00D91A1D" w:rsidP="00D91A1D">
            <w:r w:rsidRPr="00D91A1D">
              <w:tab/>
            </w:r>
            <w:r w:rsidRPr="00D91A1D">
              <w:tab/>
              <w:t>// Cara Y+ (parte superior)</w:t>
            </w:r>
          </w:p>
          <w:p w:rsidR="00D91A1D" w:rsidRPr="00D91A1D" w:rsidRDefault="00D91A1D" w:rsidP="00D91A1D">
            <w:pPr>
              <w:rPr>
                <w:lang w:val="en-US"/>
              </w:rPr>
            </w:pPr>
            <w:r w:rsidRPr="00D91A1D">
              <w:tab/>
            </w:r>
            <w:r w:rsidRPr="00D91A1D">
              <w:tab/>
            </w:r>
            <w:r w:rsidRPr="00D91A1D">
              <w:rPr>
                <w:lang w:val="en-US"/>
              </w:rPr>
              <w:t>c=c0;</w:t>
            </w:r>
          </w:p>
          <w:p w:rsidR="00D91A1D" w:rsidRPr="00D91A1D" w:rsidRDefault="00D91A1D" w:rsidP="00D91A1D">
            <w:pPr>
              <w:rPr>
                <w:lang w:val="en-US"/>
              </w:rPr>
            </w:pPr>
            <w:r w:rsidRPr="00D91A1D">
              <w:rPr>
                <w:lang w:val="en-US"/>
              </w:rPr>
              <w:tab/>
            </w:r>
            <w:r w:rsidRPr="00D91A1D">
              <w:rPr>
                <w:lang w:val="en-US"/>
              </w:rPr>
              <w:tab/>
              <w:t>f=f0;</w:t>
            </w:r>
          </w:p>
          <w:p w:rsidR="00D91A1D" w:rsidRPr="00D91A1D" w:rsidRDefault="00D91A1D" w:rsidP="00D91A1D">
            <w:pPr>
              <w:rPr>
                <w:lang w:val="en-US"/>
              </w:rPr>
            </w:pPr>
            <w:r w:rsidRPr="00D91A1D">
              <w:rPr>
                <w:lang w:val="en-US"/>
              </w:rPr>
              <w:tab/>
            </w:r>
            <w:r w:rsidRPr="00D91A1D">
              <w:rPr>
                <w:lang w:val="en-US"/>
              </w:rPr>
              <w:tab/>
              <w:t>while(c&gt;=0){</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printf</w:t>
            </w:r>
            <w:proofErr w:type="spellEnd"/>
            <w:r w:rsidRPr="00D91A1D">
              <w:rPr>
                <w:lang w:val="en-US"/>
              </w:rPr>
              <w:t>("%</w:t>
            </w:r>
            <w:proofErr w:type="spellStart"/>
            <w:r w:rsidRPr="00D91A1D">
              <w:rPr>
                <w:lang w:val="en-US"/>
              </w:rPr>
              <w:t>c",cr</w:t>
            </w:r>
            <w:proofErr w:type="spellEnd"/>
            <w:r w:rsidRPr="00D91A1D">
              <w:rPr>
                <w:lang w:val="en-US"/>
              </w:rPr>
              <w:t>-&gt;m[1][f][c]);</w:t>
            </w:r>
          </w:p>
          <w:p w:rsidR="00D91A1D" w:rsidRPr="00D91A1D" w:rsidRDefault="00D91A1D" w:rsidP="00D91A1D">
            <w:pPr>
              <w:rPr>
                <w:lang w:val="en-US"/>
              </w:rPr>
            </w:pPr>
            <w:r w:rsidRPr="00D91A1D">
              <w:rPr>
                <w:lang w:val="en-US"/>
              </w:rPr>
              <w:tab/>
            </w:r>
            <w:r w:rsidRPr="00D91A1D">
              <w:rPr>
                <w:lang w:val="en-US"/>
              </w:rPr>
              <w:tab/>
            </w:r>
            <w:r w:rsidRPr="00D91A1D">
              <w:rPr>
                <w:lang w:val="en-US"/>
              </w:rPr>
              <w:tab/>
              <w:t>f--;</w:t>
            </w:r>
          </w:p>
          <w:p w:rsidR="00D91A1D" w:rsidRPr="00D91A1D" w:rsidRDefault="00D91A1D" w:rsidP="00D91A1D">
            <w:pPr>
              <w:rPr>
                <w:lang w:val="en-US"/>
              </w:rPr>
            </w:pPr>
            <w:r w:rsidRPr="00D91A1D">
              <w:rPr>
                <w:lang w:val="en-US"/>
              </w:rPr>
              <w:tab/>
            </w:r>
            <w:r w:rsidRPr="00D91A1D">
              <w:rPr>
                <w:lang w:val="en-US"/>
              </w:rPr>
              <w:tab/>
            </w:r>
            <w:r w:rsidRPr="00D91A1D">
              <w:rPr>
                <w:lang w:val="en-US"/>
              </w:rPr>
              <w:tab/>
              <w:t>c--;</w:t>
            </w:r>
          </w:p>
          <w:p w:rsidR="00D91A1D" w:rsidRPr="00D91A1D" w:rsidRDefault="00D91A1D" w:rsidP="00D91A1D">
            <w:pPr>
              <w:rPr>
                <w:lang w:val="en-US"/>
              </w:rPr>
            </w:pPr>
            <w:r w:rsidRPr="00D91A1D">
              <w:rPr>
                <w:lang w:val="en-US"/>
              </w:rPr>
              <w:tab/>
            </w:r>
            <w:r w:rsidRPr="00D91A1D">
              <w:rPr>
                <w:lang w:val="en-US"/>
              </w:rPr>
              <w:tab/>
              <w:t>}</w:t>
            </w:r>
          </w:p>
          <w:p w:rsidR="00D91A1D" w:rsidRPr="00D91A1D" w:rsidRDefault="00D91A1D" w:rsidP="00D91A1D">
            <w:pPr>
              <w:rPr>
                <w:lang w:val="en-US"/>
              </w:rPr>
            </w:pPr>
            <w:r w:rsidRPr="00D91A1D">
              <w:rPr>
                <w:lang w:val="en-US"/>
              </w:rPr>
              <w:tab/>
            </w:r>
            <w:r w:rsidRPr="00D91A1D">
              <w:rPr>
                <w:lang w:val="en-US"/>
              </w:rPr>
              <w:tab/>
              <w:t>c0++;</w:t>
            </w:r>
          </w:p>
          <w:p w:rsidR="00D91A1D" w:rsidRPr="00D91A1D" w:rsidRDefault="00D91A1D" w:rsidP="00D91A1D">
            <w:pPr>
              <w:rPr>
                <w:lang w:val="en-US"/>
              </w:rPr>
            </w:pPr>
            <w:r w:rsidRPr="00D91A1D">
              <w:rPr>
                <w:lang w:val="en-US"/>
              </w:rPr>
              <w:tab/>
            </w:r>
            <w:r w:rsidRPr="00D91A1D">
              <w:rPr>
                <w:lang w:val="en-US"/>
              </w:rPr>
              <w:tab/>
            </w:r>
            <w:proofErr w:type="spellStart"/>
            <w:r w:rsidRPr="00D91A1D">
              <w:rPr>
                <w:lang w:val="en-US"/>
              </w:rPr>
              <w:t>printf</w:t>
            </w:r>
            <w:proofErr w:type="spellEnd"/>
            <w:r w:rsidRPr="00D91A1D">
              <w:rPr>
                <w:lang w:val="en-US"/>
              </w:rPr>
              <w:t>("|");</w:t>
            </w:r>
          </w:p>
          <w:p w:rsidR="00D91A1D" w:rsidRPr="00D91A1D" w:rsidRDefault="00D91A1D" w:rsidP="00D91A1D">
            <w:pPr>
              <w:rPr>
                <w:lang w:val="en-US"/>
              </w:rPr>
            </w:pPr>
            <w:r w:rsidRPr="00D91A1D">
              <w:rPr>
                <w:lang w:val="en-US"/>
              </w:rPr>
              <w:lastRenderedPageBreak/>
              <w:tab/>
            </w:r>
            <w:r w:rsidRPr="00D91A1D">
              <w:rPr>
                <w:lang w:val="en-US"/>
              </w:rPr>
              <w:tab/>
            </w:r>
            <w:proofErr w:type="spellStart"/>
            <w:r w:rsidRPr="00D91A1D">
              <w:rPr>
                <w:lang w:val="en-US"/>
              </w:rPr>
              <w:t>printf</w:t>
            </w:r>
            <w:proofErr w:type="spellEnd"/>
            <w:r w:rsidRPr="00D91A1D">
              <w:rPr>
                <w:lang w:val="en-US"/>
              </w:rPr>
              <w:t>("\n");</w:t>
            </w:r>
          </w:p>
          <w:p w:rsidR="00D91A1D" w:rsidRPr="00D91A1D" w:rsidRDefault="00D91A1D" w:rsidP="00D91A1D">
            <w:pPr>
              <w:rPr>
                <w:lang w:val="en-US"/>
              </w:rPr>
            </w:pPr>
            <w:r w:rsidRPr="00D91A1D">
              <w:rPr>
                <w:lang w:val="en-US"/>
              </w:rPr>
              <w:tab/>
              <w:t>}</w:t>
            </w:r>
          </w:p>
          <w:p w:rsidR="00D91A1D" w:rsidRPr="00D91A1D" w:rsidRDefault="00D91A1D" w:rsidP="00D91A1D">
            <w:pPr>
              <w:rPr>
                <w:lang w:val="en-US"/>
              </w:rPr>
            </w:pPr>
            <w:r w:rsidRPr="00D91A1D">
              <w:rPr>
                <w:lang w:val="en-US"/>
              </w:rPr>
              <w:tab/>
              <w:t>c0=</w:t>
            </w:r>
            <w:proofErr w:type="spellStart"/>
            <w:r w:rsidRPr="00D91A1D">
              <w:rPr>
                <w:lang w:val="en-US"/>
              </w:rPr>
              <w:t>cr</w:t>
            </w:r>
            <w:proofErr w:type="spellEnd"/>
            <w:r w:rsidRPr="00D91A1D">
              <w:rPr>
                <w:lang w:val="en-US"/>
              </w:rPr>
              <w:t>-&gt;n-1;</w:t>
            </w:r>
          </w:p>
          <w:p w:rsidR="00D91A1D" w:rsidRPr="00D91A1D" w:rsidRDefault="00D91A1D" w:rsidP="00D91A1D">
            <w:pPr>
              <w:rPr>
                <w:lang w:val="en-US"/>
              </w:rPr>
            </w:pPr>
            <w:r w:rsidRPr="00D91A1D">
              <w:rPr>
                <w:lang w:val="en-US"/>
              </w:rPr>
              <w:tab/>
              <w:t>f0=</w:t>
            </w:r>
            <w:proofErr w:type="spellStart"/>
            <w:r w:rsidRPr="00D91A1D">
              <w:rPr>
                <w:lang w:val="en-US"/>
              </w:rPr>
              <w:t>cr</w:t>
            </w:r>
            <w:proofErr w:type="spellEnd"/>
            <w:r w:rsidRPr="00D91A1D">
              <w:rPr>
                <w:lang w:val="en-US"/>
              </w:rPr>
              <w:t>-&gt;n-2;</w:t>
            </w:r>
          </w:p>
          <w:p w:rsidR="00D91A1D" w:rsidRPr="00D91A1D" w:rsidRDefault="00D91A1D" w:rsidP="00D91A1D">
            <w:pPr>
              <w:rPr>
                <w:lang w:val="en-US"/>
              </w:rPr>
            </w:pPr>
            <w:r w:rsidRPr="00D91A1D">
              <w:rPr>
                <w:lang w:val="en-US"/>
              </w:rPr>
              <w:tab/>
              <w:t>for(</w:t>
            </w:r>
            <w:proofErr w:type="spellStart"/>
            <w:r w:rsidRPr="00D91A1D">
              <w:rPr>
                <w:lang w:val="en-US"/>
              </w:rPr>
              <w:t>i</w:t>
            </w:r>
            <w:proofErr w:type="spellEnd"/>
            <w:r w:rsidRPr="00D91A1D">
              <w:rPr>
                <w:lang w:val="en-US"/>
              </w:rPr>
              <w:t>=0;i&lt;</w:t>
            </w:r>
            <w:proofErr w:type="spellStart"/>
            <w:r w:rsidRPr="00D91A1D">
              <w:rPr>
                <w:lang w:val="en-US"/>
              </w:rPr>
              <w:t>cr</w:t>
            </w:r>
            <w:proofErr w:type="spellEnd"/>
            <w:r w:rsidRPr="00D91A1D">
              <w:rPr>
                <w:lang w:val="en-US"/>
              </w:rPr>
              <w:t>-&gt;</w:t>
            </w:r>
            <w:proofErr w:type="spellStart"/>
            <w:r w:rsidRPr="00D91A1D">
              <w:rPr>
                <w:lang w:val="en-US"/>
              </w:rPr>
              <w:t>n;i</w:t>
            </w:r>
            <w:proofErr w:type="spellEnd"/>
            <w:r w:rsidRPr="00D91A1D">
              <w:rPr>
                <w:lang w:val="en-US"/>
              </w:rPr>
              <w:t>++){</w:t>
            </w:r>
          </w:p>
          <w:p w:rsidR="00D91A1D" w:rsidRPr="00D91A1D" w:rsidRDefault="00D91A1D" w:rsidP="00D91A1D">
            <w:r w:rsidRPr="00D91A1D">
              <w:rPr>
                <w:lang w:val="en-US"/>
              </w:rPr>
              <w:tab/>
            </w:r>
            <w:r w:rsidRPr="00D91A1D">
              <w:rPr>
                <w:lang w:val="en-US"/>
              </w:rPr>
              <w:tab/>
            </w:r>
            <w:r w:rsidRPr="00D91A1D">
              <w:t>// Cara Y- (parte inferior)</w:t>
            </w:r>
          </w:p>
          <w:p w:rsidR="00D91A1D" w:rsidRPr="00D91A1D" w:rsidRDefault="00D91A1D" w:rsidP="00D91A1D">
            <w:r w:rsidRPr="00D91A1D">
              <w:tab/>
            </w:r>
            <w:r w:rsidRPr="00D91A1D">
              <w:tab/>
              <w:t>printf(" |");</w:t>
            </w:r>
          </w:p>
          <w:p w:rsidR="00D91A1D" w:rsidRPr="00D91A1D" w:rsidRDefault="00D91A1D" w:rsidP="00D91A1D">
            <w:pPr>
              <w:rPr>
                <w:lang w:val="en-US"/>
              </w:rPr>
            </w:pPr>
            <w:r w:rsidRPr="00D91A1D">
              <w:tab/>
            </w:r>
            <w:r w:rsidRPr="00D91A1D">
              <w:tab/>
            </w:r>
            <w:r w:rsidRPr="00D91A1D">
              <w:rPr>
                <w:lang w:val="en-US"/>
              </w:rPr>
              <w:t>c=c0;</w:t>
            </w:r>
          </w:p>
          <w:p w:rsidR="00D91A1D" w:rsidRPr="00D91A1D" w:rsidRDefault="00D91A1D" w:rsidP="00D91A1D">
            <w:pPr>
              <w:rPr>
                <w:lang w:val="en-US"/>
              </w:rPr>
            </w:pPr>
            <w:r w:rsidRPr="00D91A1D">
              <w:rPr>
                <w:lang w:val="en-US"/>
              </w:rPr>
              <w:tab/>
            </w:r>
            <w:r w:rsidRPr="00D91A1D">
              <w:rPr>
                <w:lang w:val="en-US"/>
              </w:rPr>
              <w:tab/>
              <w:t>f=f0+1;</w:t>
            </w:r>
          </w:p>
          <w:p w:rsidR="00D91A1D" w:rsidRPr="00D91A1D" w:rsidRDefault="00D91A1D" w:rsidP="00D91A1D">
            <w:pPr>
              <w:rPr>
                <w:lang w:val="en-US"/>
              </w:rPr>
            </w:pPr>
            <w:r w:rsidRPr="00D91A1D">
              <w:rPr>
                <w:lang w:val="en-US"/>
              </w:rPr>
              <w:tab/>
            </w:r>
            <w:r w:rsidRPr="00D91A1D">
              <w:rPr>
                <w:lang w:val="en-US"/>
              </w:rPr>
              <w:tab/>
              <w:t>while(f&gt;=0){</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printf</w:t>
            </w:r>
            <w:proofErr w:type="spellEnd"/>
            <w:r w:rsidRPr="00D91A1D">
              <w:rPr>
                <w:lang w:val="en-US"/>
              </w:rPr>
              <w:t>("%</w:t>
            </w:r>
            <w:proofErr w:type="spellStart"/>
            <w:r w:rsidRPr="00D91A1D">
              <w:rPr>
                <w:lang w:val="en-US"/>
              </w:rPr>
              <w:t>c",cr</w:t>
            </w:r>
            <w:proofErr w:type="spellEnd"/>
            <w:r w:rsidRPr="00D91A1D">
              <w:rPr>
                <w:lang w:val="en-US"/>
              </w:rPr>
              <w:t>-&gt;m[4][f][c]);</w:t>
            </w:r>
          </w:p>
          <w:p w:rsidR="00D91A1D" w:rsidRPr="00D91A1D" w:rsidRDefault="00D91A1D" w:rsidP="00D91A1D">
            <w:r w:rsidRPr="00D91A1D">
              <w:rPr>
                <w:lang w:val="en-US"/>
              </w:rPr>
              <w:tab/>
            </w:r>
            <w:r w:rsidRPr="00D91A1D">
              <w:rPr>
                <w:lang w:val="en-US"/>
              </w:rPr>
              <w:tab/>
            </w:r>
            <w:r w:rsidRPr="00D91A1D">
              <w:rPr>
                <w:lang w:val="en-US"/>
              </w:rPr>
              <w:tab/>
            </w:r>
            <w:r w:rsidRPr="00D91A1D">
              <w:t>f--;</w:t>
            </w:r>
          </w:p>
          <w:p w:rsidR="00D91A1D" w:rsidRPr="00D91A1D" w:rsidRDefault="00D91A1D" w:rsidP="00D91A1D">
            <w:r w:rsidRPr="00D91A1D">
              <w:tab/>
            </w:r>
            <w:r w:rsidRPr="00D91A1D">
              <w:tab/>
            </w:r>
            <w:r w:rsidRPr="00D91A1D">
              <w:tab/>
              <w:t>c--;</w:t>
            </w:r>
          </w:p>
          <w:p w:rsidR="00D91A1D" w:rsidRPr="00D91A1D" w:rsidRDefault="00D91A1D" w:rsidP="00D91A1D">
            <w:r w:rsidRPr="00D91A1D">
              <w:tab/>
            </w:r>
            <w:r w:rsidRPr="00D91A1D">
              <w:tab/>
              <w:t>}</w:t>
            </w:r>
          </w:p>
          <w:p w:rsidR="00D91A1D" w:rsidRPr="00D91A1D" w:rsidRDefault="00D91A1D" w:rsidP="00D91A1D">
            <w:r w:rsidRPr="00D91A1D">
              <w:tab/>
            </w:r>
            <w:r w:rsidRPr="00D91A1D">
              <w:tab/>
              <w:t>// Cara Z-</w:t>
            </w:r>
          </w:p>
          <w:p w:rsidR="00D91A1D" w:rsidRPr="00D91A1D" w:rsidRDefault="00D91A1D" w:rsidP="00D91A1D">
            <w:r w:rsidRPr="00D91A1D">
              <w:tab/>
            </w:r>
            <w:r w:rsidRPr="00D91A1D">
              <w:tab/>
              <w:t>printf("/");</w:t>
            </w:r>
          </w:p>
          <w:p w:rsidR="00D91A1D" w:rsidRPr="00D91A1D" w:rsidRDefault="00D91A1D" w:rsidP="00D91A1D">
            <w:pPr>
              <w:rPr>
                <w:lang w:val="en-US"/>
              </w:rPr>
            </w:pPr>
            <w:r w:rsidRPr="00D91A1D">
              <w:tab/>
            </w:r>
            <w:r w:rsidRPr="00D91A1D">
              <w:tab/>
            </w:r>
            <w:r w:rsidRPr="00D91A1D">
              <w:rPr>
                <w:lang w:val="en-US"/>
              </w:rPr>
              <w:t>for(j=0;j&lt;</w:t>
            </w:r>
            <w:proofErr w:type="spellStart"/>
            <w:r w:rsidRPr="00D91A1D">
              <w:rPr>
                <w:lang w:val="en-US"/>
              </w:rPr>
              <w:t>cr</w:t>
            </w:r>
            <w:proofErr w:type="spellEnd"/>
            <w:r w:rsidRPr="00D91A1D">
              <w:rPr>
                <w:lang w:val="en-US"/>
              </w:rPr>
              <w:t>-&gt;n;++j)</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printf</w:t>
            </w:r>
            <w:proofErr w:type="spellEnd"/>
            <w:r w:rsidRPr="00D91A1D">
              <w:rPr>
                <w:lang w:val="en-US"/>
              </w:rPr>
              <w:t>(" %</w:t>
            </w:r>
            <w:proofErr w:type="spellStart"/>
            <w:r w:rsidRPr="00D91A1D">
              <w:rPr>
                <w:lang w:val="en-US"/>
              </w:rPr>
              <w:t>c",cr</w:t>
            </w:r>
            <w:proofErr w:type="spellEnd"/>
            <w:r w:rsidRPr="00D91A1D">
              <w:rPr>
                <w:lang w:val="en-US"/>
              </w:rPr>
              <w:t>-&gt;m[5][</w:t>
            </w:r>
            <w:proofErr w:type="spellStart"/>
            <w:r w:rsidRPr="00D91A1D">
              <w:rPr>
                <w:lang w:val="en-US"/>
              </w:rPr>
              <w:t>i</w:t>
            </w:r>
            <w:proofErr w:type="spellEnd"/>
            <w:r w:rsidRPr="00D91A1D">
              <w:rPr>
                <w:lang w:val="en-US"/>
              </w:rPr>
              <w:t>][j]);</w:t>
            </w:r>
          </w:p>
          <w:p w:rsidR="00D91A1D" w:rsidRPr="00D91A1D" w:rsidRDefault="00D91A1D" w:rsidP="00D91A1D">
            <w:r w:rsidRPr="00D91A1D">
              <w:rPr>
                <w:lang w:val="en-US"/>
              </w:rPr>
              <w:tab/>
            </w:r>
            <w:r w:rsidRPr="00D91A1D">
              <w:rPr>
                <w:lang w:val="en-US"/>
              </w:rPr>
              <w:tab/>
            </w:r>
            <w:r w:rsidRPr="00D91A1D">
              <w:t>printf("/");</w:t>
            </w:r>
          </w:p>
          <w:p w:rsidR="00D91A1D" w:rsidRPr="00D91A1D" w:rsidRDefault="00D91A1D" w:rsidP="00D91A1D">
            <w:r w:rsidRPr="00D91A1D">
              <w:tab/>
            </w:r>
            <w:r w:rsidRPr="00D91A1D">
              <w:tab/>
              <w:t>// Espacios en blanco</w:t>
            </w:r>
          </w:p>
          <w:p w:rsidR="00D91A1D" w:rsidRPr="00D91A1D" w:rsidRDefault="00D91A1D" w:rsidP="00D91A1D">
            <w:r w:rsidRPr="00D91A1D">
              <w:tab/>
            </w:r>
            <w:r w:rsidRPr="00D91A1D">
              <w:tab/>
              <w:t>for(j=0;j&lt;=i;++j)</w:t>
            </w:r>
          </w:p>
          <w:p w:rsidR="00D91A1D" w:rsidRPr="00D91A1D" w:rsidRDefault="00D91A1D" w:rsidP="00D91A1D">
            <w:r w:rsidRPr="00D91A1D">
              <w:tab/>
            </w:r>
            <w:r w:rsidRPr="00D91A1D">
              <w:tab/>
            </w:r>
            <w:r w:rsidRPr="00D91A1D">
              <w:tab/>
              <w:t>printf(" ");</w:t>
            </w:r>
          </w:p>
          <w:p w:rsidR="00D91A1D" w:rsidRPr="00D91A1D" w:rsidRDefault="00D91A1D" w:rsidP="00D91A1D">
            <w:r w:rsidRPr="00D91A1D">
              <w:tab/>
            </w:r>
            <w:r w:rsidRPr="00D91A1D">
              <w:tab/>
              <w:t xml:space="preserve">// Separacion entre vistas </w:t>
            </w:r>
          </w:p>
          <w:p w:rsidR="00D91A1D" w:rsidRPr="00D91A1D" w:rsidRDefault="00D91A1D" w:rsidP="00D91A1D">
            <w:r w:rsidRPr="00D91A1D">
              <w:tab/>
            </w:r>
            <w:r w:rsidRPr="00D91A1D">
              <w:tab/>
              <w:t>printf("         ");</w:t>
            </w:r>
          </w:p>
          <w:p w:rsidR="00D91A1D" w:rsidRPr="00D91A1D" w:rsidRDefault="00D91A1D" w:rsidP="00D91A1D">
            <w:pPr>
              <w:rPr>
                <w:lang w:val="en-US"/>
              </w:rPr>
            </w:pPr>
            <w:r w:rsidRPr="00D91A1D">
              <w:tab/>
            </w:r>
            <w:r w:rsidRPr="00D91A1D">
              <w:tab/>
            </w:r>
            <w:r w:rsidRPr="00D91A1D">
              <w:rPr>
                <w:lang w:val="en-US"/>
              </w:rPr>
              <w:t>// Cara X+</w:t>
            </w:r>
          </w:p>
          <w:p w:rsidR="00D91A1D" w:rsidRPr="00D91A1D" w:rsidRDefault="00D91A1D" w:rsidP="00D91A1D">
            <w:pPr>
              <w:rPr>
                <w:lang w:val="en-US"/>
              </w:rPr>
            </w:pPr>
            <w:r w:rsidRPr="00D91A1D">
              <w:rPr>
                <w:lang w:val="en-US"/>
              </w:rPr>
              <w:tab/>
            </w:r>
            <w:r w:rsidRPr="00D91A1D">
              <w:rPr>
                <w:lang w:val="en-US"/>
              </w:rPr>
              <w:tab/>
            </w:r>
            <w:proofErr w:type="spellStart"/>
            <w:r w:rsidRPr="00D91A1D">
              <w:rPr>
                <w:lang w:val="en-US"/>
              </w:rPr>
              <w:t>printf</w:t>
            </w:r>
            <w:proofErr w:type="spellEnd"/>
            <w:r w:rsidRPr="00D91A1D">
              <w:rPr>
                <w:lang w:val="en-US"/>
              </w:rPr>
              <w:t>("  |");</w:t>
            </w:r>
          </w:p>
          <w:p w:rsidR="00D91A1D" w:rsidRPr="00D91A1D" w:rsidRDefault="00D91A1D" w:rsidP="00D91A1D">
            <w:pPr>
              <w:rPr>
                <w:lang w:val="en-US"/>
              </w:rPr>
            </w:pPr>
            <w:r w:rsidRPr="00D91A1D">
              <w:rPr>
                <w:lang w:val="en-US"/>
              </w:rPr>
              <w:tab/>
            </w:r>
            <w:r w:rsidRPr="00D91A1D">
              <w:rPr>
                <w:lang w:val="en-US"/>
              </w:rPr>
              <w:tab/>
              <w:t>for(j=0;j&lt;</w:t>
            </w:r>
            <w:proofErr w:type="spellStart"/>
            <w:r w:rsidRPr="00D91A1D">
              <w:rPr>
                <w:lang w:val="en-US"/>
              </w:rPr>
              <w:t>cr</w:t>
            </w:r>
            <w:proofErr w:type="spellEnd"/>
            <w:r w:rsidRPr="00D91A1D">
              <w:rPr>
                <w:lang w:val="en-US"/>
              </w:rPr>
              <w:t>-&gt;n;++j)</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printf</w:t>
            </w:r>
            <w:proofErr w:type="spellEnd"/>
            <w:r w:rsidRPr="00D91A1D">
              <w:rPr>
                <w:lang w:val="en-US"/>
              </w:rPr>
              <w:t>("%c ",</w:t>
            </w:r>
            <w:proofErr w:type="spellStart"/>
            <w:r w:rsidRPr="00D91A1D">
              <w:rPr>
                <w:lang w:val="en-US"/>
              </w:rPr>
              <w:t>cr</w:t>
            </w:r>
            <w:proofErr w:type="spellEnd"/>
            <w:r w:rsidRPr="00D91A1D">
              <w:rPr>
                <w:lang w:val="en-US"/>
              </w:rPr>
              <w:t>-&gt;m[0][j][</w:t>
            </w:r>
            <w:proofErr w:type="spellStart"/>
            <w:r w:rsidRPr="00D91A1D">
              <w:rPr>
                <w:lang w:val="en-US"/>
              </w:rPr>
              <w:t>cr</w:t>
            </w:r>
            <w:proofErr w:type="spellEnd"/>
            <w:r w:rsidRPr="00D91A1D">
              <w:rPr>
                <w:lang w:val="en-US"/>
              </w:rPr>
              <w:t>-&gt;n-1-i]);</w:t>
            </w:r>
          </w:p>
          <w:p w:rsidR="00D91A1D" w:rsidRPr="00D91A1D" w:rsidRDefault="00D91A1D" w:rsidP="00D91A1D">
            <w:r w:rsidRPr="00D91A1D">
              <w:rPr>
                <w:lang w:val="en-US"/>
              </w:rPr>
              <w:tab/>
            </w:r>
            <w:r w:rsidRPr="00D91A1D">
              <w:rPr>
                <w:lang w:val="en-US"/>
              </w:rPr>
              <w:tab/>
            </w:r>
            <w:r w:rsidRPr="00D91A1D">
              <w:t>printf("|");</w:t>
            </w:r>
          </w:p>
          <w:p w:rsidR="00D91A1D" w:rsidRPr="00D91A1D" w:rsidRDefault="00D91A1D" w:rsidP="00D91A1D">
            <w:r w:rsidRPr="00D91A1D">
              <w:tab/>
            </w:r>
            <w:r w:rsidRPr="00D91A1D">
              <w:tab/>
              <w:t>// Cara Y+ (parte inferior)</w:t>
            </w:r>
          </w:p>
          <w:p w:rsidR="00D91A1D" w:rsidRPr="00D91A1D" w:rsidRDefault="00D91A1D" w:rsidP="00D91A1D">
            <w:pPr>
              <w:rPr>
                <w:lang w:val="en-US"/>
              </w:rPr>
            </w:pPr>
            <w:r w:rsidRPr="00D91A1D">
              <w:tab/>
            </w:r>
            <w:r w:rsidRPr="00D91A1D">
              <w:tab/>
            </w:r>
            <w:r w:rsidRPr="00D91A1D">
              <w:rPr>
                <w:lang w:val="en-US"/>
              </w:rPr>
              <w:t>c=c0;</w:t>
            </w:r>
          </w:p>
          <w:p w:rsidR="00D91A1D" w:rsidRPr="00D91A1D" w:rsidRDefault="00D91A1D" w:rsidP="00D91A1D">
            <w:pPr>
              <w:rPr>
                <w:lang w:val="en-US"/>
              </w:rPr>
            </w:pPr>
            <w:r w:rsidRPr="00D91A1D">
              <w:rPr>
                <w:lang w:val="en-US"/>
              </w:rPr>
              <w:tab/>
            </w:r>
            <w:r w:rsidRPr="00D91A1D">
              <w:rPr>
                <w:lang w:val="en-US"/>
              </w:rPr>
              <w:tab/>
              <w:t>f=f0;</w:t>
            </w:r>
          </w:p>
          <w:p w:rsidR="00D91A1D" w:rsidRPr="00D91A1D" w:rsidRDefault="00D91A1D" w:rsidP="00D91A1D">
            <w:pPr>
              <w:rPr>
                <w:lang w:val="en-US"/>
              </w:rPr>
            </w:pPr>
            <w:r w:rsidRPr="00D91A1D">
              <w:rPr>
                <w:lang w:val="en-US"/>
              </w:rPr>
              <w:tab/>
            </w:r>
            <w:r w:rsidRPr="00D91A1D">
              <w:rPr>
                <w:lang w:val="en-US"/>
              </w:rPr>
              <w:tab/>
              <w:t>while(f&gt;=0){</w:t>
            </w:r>
          </w:p>
          <w:p w:rsidR="00D91A1D" w:rsidRPr="00D91A1D" w:rsidRDefault="00D91A1D" w:rsidP="00D91A1D">
            <w:pPr>
              <w:rPr>
                <w:lang w:val="en-US"/>
              </w:rPr>
            </w:pPr>
            <w:r w:rsidRPr="00D91A1D">
              <w:rPr>
                <w:lang w:val="en-US"/>
              </w:rPr>
              <w:tab/>
            </w:r>
            <w:r w:rsidRPr="00D91A1D">
              <w:rPr>
                <w:lang w:val="en-US"/>
              </w:rPr>
              <w:tab/>
            </w:r>
            <w:r w:rsidRPr="00D91A1D">
              <w:rPr>
                <w:lang w:val="en-US"/>
              </w:rPr>
              <w:tab/>
            </w:r>
            <w:proofErr w:type="spellStart"/>
            <w:r w:rsidRPr="00D91A1D">
              <w:rPr>
                <w:lang w:val="en-US"/>
              </w:rPr>
              <w:t>printf</w:t>
            </w:r>
            <w:proofErr w:type="spellEnd"/>
            <w:r w:rsidRPr="00D91A1D">
              <w:rPr>
                <w:lang w:val="en-US"/>
              </w:rPr>
              <w:t>("%</w:t>
            </w:r>
            <w:proofErr w:type="spellStart"/>
            <w:r w:rsidRPr="00D91A1D">
              <w:rPr>
                <w:lang w:val="en-US"/>
              </w:rPr>
              <w:t>c",cr</w:t>
            </w:r>
            <w:proofErr w:type="spellEnd"/>
            <w:r w:rsidRPr="00D91A1D">
              <w:rPr>
                <w:lang w:val="en-US"/>
              </w:rPr>
              <w:t>-&gt;m[1][f][c]);</w:t>
            </w:r>
          </w:p>
          <w:p w:rsidR="00D91A1D" w:rsidRPr="00D91A1D" w:rsidRDefault="00D91A1D" w:rsidP="00D91A1D">
            <w:pPr>
              <w:rPr>
                <w:lang w:val="en-US"/>
              </w:rPr>
            </w:pPr>
            <w:r w:rsidRPr="00D91A1D">
              <w:rPr>
                <w:lang w:val="en-US"/>
              </w:rPr>
              <w:tab/>
            </w:r>
            <w:r w:rsidRPr="00D91A1D">
              <w:rPr>
                <w:lang w:val="en-US"/>
              </w:rPr>
              <w:tab/>
            </w:r>
            <w:r w:rsidRPr="00D91A1D">
              <w:rPr>
                <w:lang w:val="en-US"/>
              </w:rPr>
              <w:tab/>
              <w:t>f--;</w:t>
            </w:r>
          </w:p>
          <w:p w:rsidR="00D91A1D" w:rsidRPr="00D91A1D" w:rsidRDefault="00D91A1D" w:rsidP="00D91A1D">
            <w:pPr>
              <w:rPr>
                <w:lang w:val="en-US"/>
              </w:rPr>
            </w:pPr>
            <w:r w:rsidRPr="00D91A1D">
              <w:rPr>
                <w:lang w:val="en-US"/>
              </w:rPr>
              <w:tab/>
            </w:r>
            <w:r w:rsidRPr="00D91A1D">
              <w:rPr>
                <w:lang w:val="en-US"/>
              </w:rPr>
              <w:tab/>
            </w:r>
            <w:r w:rsidRPr="00D91A1D">
              <w:rPr>
                <w:lang w:val="en-US"/>
              </w:rPr>
              <w:tab/>
              <w:t>c--;</w:t>
            </w:r>
          </w:p>
          <w:p w:rsidR="00D91A1D" w:rsidRPr="00D91A1D" w:rsidRDefault="00D91A1D" w:rsidP="00D91A1D">
            <w:pPr>
              <w:rPr>
                <w:lang w:val="en-US"/>
              </w:rPr>
            </w:pPr>
            <w:r w:rsidRPr="00D91A1D">
              <w:rPr>
                <w:lang w:val="en-US"/>
              </w:rPr>
              <w:tab/>
            </w:r>
            <w:r w:rsidRPr="00D91A1D">
              <w:rPr>
                <w:lang w:val="en-US"/>
              </w:rPr>
              <w:tab/>
              <w:t>}</w:t>
            </w:r>
          </w:p>
          <w:p w:rsidR="00D91A1D" w:rsidRPr="00D91A1D" w:rsidRDefault="00D91A1D" w:rsidP="00D91A1D">
            <w:pPr>
              <w:rPr>
                <w:lang w:val="en-US"/>
              </w:rPr>
            </w:pPr>
            <w:r w:rsidRPr="00D91A1D">
              <w:rPr>
                <w:lang w:val="en-US"/>
              </w:rPr>
              <w:tab/>
            </w:r>
            <w:r w:rsidRPr="00D91A1D">
              <w:rPr>
                <w:lang w:val="en-US"/>
              </w:rPr>
              <w:tab/>
              <w:t>f0--;</w:t>
            </w:r>
          </w:p>
          <w:p w:rsidR="00D91A1D" w:rsidRPr="00D91A1D" w:rsidRDefault="00D91A1D" w:rsidP="00D91A1D">
            <w:pPr>
              <w:rPr>
                <w:lang w:val="en-US"/>
              </w:rPr>
            </w:pPr>
            <w:r w:rsidRPr="00D91A1D">
              <w:rPr>
                <w:lang w:val="en-US"/>
              </w:rPr>
              <w:tab/>
            </w:r>
            <w:r w:rsidRPr="00D91A1D">
              <w:rPr>
                <w:lang w:val="en-US"/>
              </w:rPr>
              <w:tab/>
            </w:r>
            <w:proofErr w:type="spellStart"/>
            <w:r w:rsidRPr="00D91A1D">
              <w:rPr>
                <w:lang w:val="en-US"/>
              </w:rPr>
              <w:t>printf</w:t>
            </w:r>
            <w:proofErr w:type="spellEnd"/>
            <w:r w:rsidRPr="00D91A1D">
              <w:rPr>
                <w:lang w:val="en-US"/>
              </w:rPr>
              <w:t>("/");</w:t>
            </w:r>
          </w:p>
          <w:p w:rsidR="00D91A1D" w:rsidRPr="00D91A1D" w:rsidRDefault="00D91A1D" w:rsidP="00D91A1D">
            <w:pPr>
              <w:rPr>
                <w:lang w:val="en-US"/>
              </w:rPr>
            </w:pPr>
            <w:r w:rsidRPr="00D91A1D">
              <w:rPr>
                <w:lang w:val="en-US"/>
              </w:rPr>
              <w:tab/>
            </w:r>
            <w:r w:rsidRPr="00D91A1D">
              <w:rPr>
                <w:lang w:val="en-US"/>
              </w:rPr>
              <w:tab/>
            </w:r>
            <w:proofErr w:type="spellStart"/>
            <w:r w:rsidRPr="00D91A1D">
              <w:rPr>
                <w:lang w:val="en-US"/>
              </w:rPr>
              <w:t>printf</w:t>
            </w:r>
            <w:proofErr w:type="spellEnd"/>
            <w:r w:rsidRPr="00D91A1D">
              <w:rPr>
                <w:lang w:val="en-US"/>
              </w:rPr>
              <w:t>("\n");</w:t>
            </w:r>
          </w:p>
          <w:p w:rsidR="00D91A1D" w:rsidRPr="00D91A1D" w:rsidRDefault="00D91A1D" w:rsidP="00D91A1D">
            <w:pPr>
              <w:rPr>
                <w:lang w:val="en-US"/>
              </w:rPr>
            </w:pPr>
            <w:r w:rsidRPr="00D91A1D">
              <w:rPr>
                <w:lang w:val="en-US"/>
              </w:rPr>
              <w:tab/>
              <w:t>}</w:t>
            </w:r>
          </w:p>
          <w:p w:rsidR="00797440" w:rsidRDefault="00D91A1D" w:rsidP="00D91A1D">
            <w:r w:rsidRPr="00D91A1D">
              <w:rPr>
                <w:lang w:val="en-US"/>
              </w:rPr>
              <w:t>}</w:t>
            </w:r>
          </w:p>
        </w:tc>
      </w:tr>
    </w:tbl>
    <w:p w:rsidR="00797440" w:rsidRDefault="00797440" w:rsidP="00797440"/>
    <w:sectPr w:rsidR="00797440" w:rsidSect="00B25EC0">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54D1"/>
    <w:multiLevelType w:val="hybridMultilevel"/>
    <w:tmpl w:val="23829F5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nsid w:val="041F3ECB"/>
    <w:multiLevelType w:val="hybridMultilevel"/>
    <w:tmpl w:val="C5E8DDF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C5619C"/>
    <w:multiLevelType w:val="hybridMultilevel"/>
    <w:tmpl w:val="F2DA1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A15594"/>
    <w:multiLevelType w:val="hybridMultilevel"/>
    <w:tmpl w:val="93B29C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18A0737"/>
    <w:multiLevelType w:val="hybridMultilevel"/>
    <w:tmpl w:val="45E8339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E0062F"/>
    <w:multiLevelType w:val="hybridMultilevel"/>
    <w:tmpl w:val="D5F24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725BF3"/>
    <w:multiLevelType w:val="hybridMultilevel"/>
    <w:tmpl w:val="8034D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1672447"/>
    <w:multiLevelType w:val="hybridMultilevel"/>
    <w:tmpl w:val="E1D8A1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38A2ED4"/>
    <w:multiLevelType w:val="hybridMultilevel"/>
    <w:tmpl w:val="ACD850C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E87E66"/>
    <w:multiLevelType w:val="hybridMultilevel"/>
    <w:tmpl w:val="D5C47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260077"/>
    <w:multiLevelType w:val="hybridMultilevel"/>
    <w:tmpl w:val="017C5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141AD7"/>
    <w:multiLevelType w:val="hybridMultilevel"/>
    <w:tmpl w:val="A4D4DCD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328E2EE5"/>
    <w:multiLevelType w:val="hybridMultilevel"/>
    <w:tmpl w:val="95F0C550"/>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3">
    <w:nsid w:val="333D5810"/>
    <w:multiLevelType w:val="hybridMultilevel"/>
    <w:tmpl w:val="3BDA9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A3390C"/>
    <w:multiLevelType w:val="hybridMultilevel"/>
    <w:tmpl w:val="945E872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3A1C0BD4"/>
    <w:multiLevelType w:val="hybridMultilevel"/>
    <w:tmpl w:val="DAF0EB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A592275"/>
    <w:multiLevelType w:val="hybridMultilevel"/>
    <w:tmpl w:val="3B3CCF34"/>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A743FE2"/>
    <w:multiLevelType w:val="hybridMultilevel"/>
    <w:tmpl w:val="86888046"/>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36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BCC3323"/>
    <w:multiLevelType w:val="hybridMultilevel"/>
    <w:tmpl w:val="1B025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FE5EEB"/>
    <w:multiLevelType w:val="hybridMultilevel"/>
    <w:tmpl w:val="E042CC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6651EA"/>
    <w:multiLevelType w:val="hybridMultilevel"/>
    <w:tmpl w:val="785E0D5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1">
    <w:nsid w:val="483C7C85"/>
    <w:multiLevelType w:val="hybridMultilevel"/>
    <w:tmpl w:val="3502E45C"/>
    <w:lvl w:ilvl="0" w:tplc="0C0A000F">
      <w:start w:val="1"/>
      <w:numFmt w:val="decimal"/>
      <w:lvlText w:val="%1."/>
      <w:lvlJc w:val="left"/>
      <w:pPr>
        <w:ind w:left="784" w:hanging="360"/>
      </w:pPr>
      <w:rPr>
        <w:rFonts w:hint="default"/>
      </w:rPr>
    </w:lvl>
    <w:lvl w:ilvl="1" w:tplc="0C0A0001">
      <w:start w:val="1"/>
      <w:numFmt w:val="bullet"/>
      <w:lvlText w:val=""/>
      <w:lvlJc w:val="left"/>
      <w:pPr>
        <w:ind w:left="1504" w:hanging="360"/>
      </w:pPr>
      <w:rPr>
        <w:rFonts w:ascii="Symbol" w:hAnsi="Symbol" w:hint="default"/>
      </w:rPr>
    </w:lvl>
    <w:lvl w:ilvl="2" w:tplc="0C0A0001">
      <w:start w:val="1"/>
      <w:numFmt w:val="bullet"/>
      <w:lvlText w:val=""/>
      <w:lvlJc w:val="left"/>
      <w:pPr>
        <w:ind w:left="2224" w:hanging="360"/>
      </w:pPr>
      <w:rPr>
        <w:rFonts w:ascii="Symbol" w:hAnsi="Symbol" w:hint="default"/>
      </w:rPr>
    </w:lvl>
    <w:lvl w:ilvl="3" w:tplc="0C0A000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2">
    <w:nsid w:val="4AE21757"/>
    <w:multiLevelType w:val="hybridMultilevel"/>
    <w:tmpl w:val="570487A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3">
    <w:nsid w:val="4C907645"/>
    <w:multiLevelType w:val="hybridMultilevel"/>
    <w:tmpl w:val="3014C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C72805"/>
    <w:multiLevelType w:val="hybridMultilevel"/>
    <w:tmpl w:val="9002302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86B51A1"/>
    <w:multiLevelType w:val="hybridMultilevel"/>
    <w:tmpl w:val="ED4AAD1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21460C7"/>
    <w:multiLevelType w:val="hybridMultilevel"/>
    <w:tmpl w:val="1E18BE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657C18A4"/>
    <w:multiLevelType w:val="hybridMultilevel"/>
    <w:tmpl w:val="FF224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D8F692C"/>
    <w:multiLevelType w:val="hybridMultilevel"/>
    <w:tmpl w:val="A658FB5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start w:val="1"/>
      <w:numFmt w:val="bullet"/>
      <w:lvlText w:val=""/>
      <w:lvlJc w:val="left"/>
      <w:pPr>
        <w:ind w:left="2880" w:hanging="360"/>
      </w:pPr>
      <w:rPr>
        <w:rFonts w:ascii="Symbol" w:hAnsi="Symbol" w:hint="default"/>
      </w:rPr>
    </w:lvl>
    <w:lvl w:ilvl="4" w:tplc="0C0A0001">
      <w:start w:val="1"/>
      <w:numFmt w:val="bullet"/>
      <w:lvlText w:val=""/>
      <w:lvlJc w:val="left"/>
      <w:pPr>
        <w:ind w:left="3600" w:hanging="360"/>
      </w:pPr>
      <w:rPr>
        <w:rFonts w:ascii="Symbol" w:hAnsi="Symbol" w:hint="default"/>
      </w:rPr>
    </w:lvl>
    <w:lvl w:ilvl="5" w:tplc="0C0A0001">
      <w:start w:val="1"/>
      <w:numFmt w:val="bullet"/>
      <w:lvlText w:val=""/>
      <w:lvlJc w:val="left"/>
      <w:pPr>
        <w:ind w:left="4320" w:hanging="360"/>
      </w:pPr>
      <w:rPr>
        <w:rFonts w:ascii="Symbol" w:hAnsi="Symbol"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60B5B52"/>
    <w:multiLevelType w:val="hybridMultilevel"/>
    <w:tmpl w:val="623E698A"/>
    <w:lvl w:ilvl="0" w:tplc="0C0A0001">
      <w:start w:val="1"/>
      <w:numFmt w:val="bullet"/>
      <w:lvlText w:val=""/>
      <w:lvlJc w:val="left"/>
      <w:pPr>
        <w:ind w:left="1776" w:hanging="360"/>
      </w:pPr>
      <w:rPr>
        <w:rFonts w:ascii="Symbol" w:hAnsi="Symbol" w:hint="default"/>
      </w:rPr>
    </w:lvl>
    <w:lvl w:ilvl="1" w:tplc="0C0A0001">
      <w:start w:val="1"/>
      <w:numFmt w:val="bullet"/>
      <w:lvlText w:val=""/>
      <w:lvlJc w:val="left"/>
      <w:pPr>
        <w:ind w:left="2496" w:hanging="360"/>
      </w:pPr>
      <w:rPr>
        <w:rFonts w:ascii="Symbol" w:hAnsi="Symbol" w:hint="default"/>
      </w:rPr>
    </w:lvl>
    <w:lvl w:ilvl="2" w:tplc="0C0A0001">
      <w:start w:val="1"/>
      <w:numFmt w:val="bullet"/>
      <w:lvlText w:val=""/>
      <w:lvlJc w:val="left"/>
      <w:pPr>
        <w:ind w:left="3216" w:hanging="360"/>
      </w:pPr>
      <w:rPr>
        <w:rFonts w:ascii="Symbol" w:hAnsi="Symbol"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0">
    <w:nsid w:val="79F335A2"/>
    <w:multiLevelType w:val="hybridMultilevel"/>
    <w:tmpl w:val="028021B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B996E7A"/>
    <w:multiLevelType w:val="hybridMultilevel"/>
    <w:tmpl w:val="C478E5C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BF7747C"/>
    <w:multiLevelType w:val="hybridMultilevel"/>
    <w:tmpl w:val="E548A0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32"/>
  </w:num>
  <w:num w:numId="4">
    <w:abstractNumId w:val="7"/>
  </w:num>
  <w:num w:numId="5">
    <w:abstractNumId w:val="17"/>
  </w:num>
  <w:num w:numId="6">
    <w:abstractNumId w:val="31"/>
  </w:num>
  <w:num w:numId="7">
    <w:abstractNumId w:val="26"/>
  </w:num>
  <w:num w:numId="8">
    <w:abstractNumId w:val="19"/>
  </w:num>
  <w:num w:numId="9">
    <w:abstractNumId w:val="8"/>
  </w:num>
  <w:num w:numId="10">
    <w:abstractNumId w:val="25"/>
  </w:num>
  <w:num w:numId="11">
    <w:abstractNumId w:val="29"/>
  </w:num>
  <w:num w:numId="12">
    <w:abstractNumId w:val="1"/>
  </w:num>
  <w:num w:numId="13">
    <w:abstractNumId w:val="18"/>
  </w:num>
  <w:num w:numId="14">
    <w:abstractNumId w:val="28"/>
  </w:num>
  <w:num w:numId="15">
    <w:abstractNumId w:val="23"/>
  </w:num>
  <w:num w:numId="16">
    <w:abstractNumId w:val="24"/>
  </w:num>
  <w:num w:numId="17">
    <w:abstractNumId w:val="10"/>
  </w:num>
  <w:num w:numId="18">
    <w:abstractNumId w:val="9"/>
  </w:num>
  <w:num w:numId="19">
    <w:abstractNumId w:val="13"/>
  </w:num>
  <w:num w:numId="20">
    <w:abstractNumId w:val="16"/>
  </w:num>
  <w:num w:numId="21">
    <w:abstractNumId w:val="22"/>
  </w:num>
  <w:num w:numId="22">
    <w:abstractNumId w:val="30"/>
  </w:num>
  <w:num w:numId="23">
    <w:abstractNumId w:val="6"/>
  </w:num>
  <w:num w:numId="24">
    <w:abstractNumId w:val="27"/>
  </w:num>
  <w:num w:numId="25">
    <w:abstractNumId w:val="5"/>
  </w:num>
  <w:num w:numId="26">
    <w:abstractNumId w:val="2"/>
  </w:num>
  <w:num w:numId="27">
    <w:abstractNumId w:val="4"/>
  </w:num>
  <w:num w:numId="28">
    <w:abstractNumId w:val="12"/>
  </w:num>
  <w:num w:numId="29">
    <w:abstractNumId w:val="3"/>
  </w:num>
  <w:num w:numId="30">
    <w:abstractNumId w:val="0"/>
  </w:num>
  <w:num w:numId="31">
    <w:abstractNumId w:val="14"/>
  </w:num>
  <w:num w:numId="32">
    <w:abstractNumId w:val="20"/>
  </w:num>
  <w:num w:numId="33">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20"/>
  <w:displayHorizontalDrawingGridEvery w:val="2"/>
  <w:noPunctuationKerning/>
  <w:characterSpacingControl w:val="doNotCompress"/>
  <w:compat/>
  <w:rsids>
    <w:rsidRoot w:val="003A2209"/>
    <w:rsid w:val="00003015"/>
    <w:rsid w:val="00003604"/>
    <w:rsid w:val="00004EF7"/>
    <w:rsid w:val="00013DA6"/>
    <w:rsid w:val="00014AE5"/>
    <w:rsid w:val="000159B3"/>
    <w:rsid w:val="000177AF"/>
    <w:rsid w:val="00017BD2"/>
    <w:rsid w:val="00020A14"/>
    <w:rsid w:val="00026662"/>
    <w:rsid w:val="00027914"/>
    <w:rsid w:val="000306CB"/>
    <w:rsid w:val="00035CA9"/>
    <w:rsid w:val="0003633C"/>
    <w:rsid w:val="00043BD1"/>
    <w:rsid w:val="000441F0"/>
    <w:rsid w:val="00054BC9"/>
    <w:rsid w:val="00062E34"/>
    <w:rsid w:val="0006339D"/>
    <w:rsid w:val="00065CE3"/>
    <w:rsid w:val="00066FDC"/>
    <w:rsid w:val="000754C9"/>
    <w:rsid w:val="0007777E"/>
    <w:rsid w:val="00077AB6"/>
    <w:rsid w:val="000830FA"/>
    <w:rsid w:val="00085215"/>
    <w:rsid w:val="00093084"/>
    <w:rsid w:val="00093C10"/>
    <w:rsid w:val="00093E42"/>
    <w:rsid w:val="0009678D"/>
    <w:rsid w:val="000A009C"/>
    <w:rsid w:val="000A51E0"/>
    <w:rsid w:val="000A583F"/>
    <w:rsid w:val="000A5916"/>
    <w:rsid w:val="000A6310"/>
    <w:rsid w:val="000B0A70"/>
    <w:rsid w:val="000B0E61"/>
    <w:rsid w:val="000B1D8C"/>
    <w:rsid w:val="000B500A"/>
    <w:rsid w:val="000B5116"/>
    <w:rsid w:val="000B61CA"/>
    <w:rsid w:val="000B6955"/>
    <w:rsid w:val="000C2D97"/>
    <w:rsid w:val="000C3744"/>
    <w:rsid w:val="000C5D0A"/>
    <w:rsid w:val="000D0476"/>
    <w:rsid w:val="000D0EC4"/>
    <w:rsid w:val="000D575D"/>
    <w:rsid w:val="000D6E3C"/>
    <w:rsid w:val="000D7CDF"/>
    <w:rsid w:val="000E111D"/>
    <w:rsid w:val="000E3F94"/>
    <w:rsid w:val="000E5891"/>
    <w:rsid w:val="000F1B2F"/>
    <w:rsid w:val="000F276D"/>
    <w:rsid w:val="000F3FF6"/>
    <w:rsid w:val="000F41A3"/>
    <w:rsid w:val="000F4493"/>
    <w:rsid w:val="000F5AE3"/>
    <w:rsid w:val="000F7E66"/>
    <w:rsid w:val="000F7F52"/>
    <w:rsid w:val="00103A7C"/>
    <w:rsid w:val="00104538"/>
    <w:rsid w:val="001115EE"/>
    <w:rsid w:val="00111774"/>
    <w:rsid w:val="00113334"/>
    <w:rsid w:val="001137B0"/>
    <w:rsid w:val="00115C87"/>
    <w:rsid w:val="00123A02"/>
    <w:rsid w:val="00125A25"/>
    <w:rsid w:val="001264AD"/>
    <w:rsid w:val="00136EC2"/>
    <w:rsid w:val="001415E1"/>
    <w:rsid w:val="00143E8C"/>
    <w:rsid w:val="0015152B"/>
    <w:rsid w:val="0015177F"/>
    <w:rsid w:val="00153F90"/>
    <w:rsid w:val="001573C7"/>
    <w:rsid w:val="001642C5"/>
    <w:rsid w:val="0016494C"/>
    <w:rsid w:val="00165795"/>
    <w:rsid w:val="0017122B"/>
    <w:rsid w:val="0017127B"/>
    <w:rsid w:val="0017456C"/>
    <w:rsid w:val="001766CF"/>
    <w:rsid w:val="00176E38"/>
    <w:rsid w:val="00180FAF"/>
    <w:rsid w:val="00181844"/>
    <w:rsid w:val="00184801"/>
    <w:rsid w:val="001854D8"/>
    <w:rsid w:val="001855D4"/>
    <w:rsid w:val="001857CC"/>
    <w:rsid w:val="00186EFD"/>
    <w:rsid w:val="001903FB"/>
    <w:rsid w:val="00196E32"/>
    <w:rsid w:val="001A1ABD"/>
    <w:rsid w:val="001A1B4E"/>
    <w:rsid w:val="001A355F"/>
    <w:rsid w:val="001A5AE1"/>
    <w:rsid w:val="001B3184"/>
    <w:rsid w:val="001B38B1"/>
    <w:rsid w:val="001B5E14"/>
    <w:rsid w:val="001B6585"/>
    <w:rsid w:val="001B78AF"/>
    <w:rsid w:val="001C3267"/>
    <w:rsid w:val="001C41A5"/>
    <w:rsid w:val="001C7BD2"/>
    <w:rsid w:val="001E12CD"/>
    <w:rsid w:val="001F2A5A"/>
    <w:rsid w:val="001F3917"/>
    <w:rsid w:val="001F6DC6"/>
    <w:rsid w:val="00201787"/>
    <w:rsid w:val="0020259E"/>
    <w:rsid w:val="00205156"/>
    <w:rsid w:val="0020774E"/>
    <w:rsid w:val="00207E67"/>
    <w:rsid w:val="00210386"/>
    <w:rsid w:val="0021151C"/>
    <w:rsid w:val="0021466E"/>
    <w:rsid w:val="00214E1B"/>
    <w:rsid w:val="0022160E"/>
    <w:rsid w:val="00223620"/>
    <w:rsid w:val="00223829"/>
    <w:rsid w:val="002244AB"/>
    <w:rsid w:val="0022562A"/>
    <w:rsid w:val="002320D4"/>
    <w:rsid w:val="002325D2"/>
    <w:rsid w:val="00236684"/>
    <w:rsid w:val="00241C77"/>
    <w:rsid w:val="002423D1"/>
    <w:rsid w:val="00242EDE"/>
    <w:rsid w:val="002435FB"/>
    <w:rsid w:val="002473A8"/>
    <w:rsid w:val="00247BB7"/>
    <w:rsid w:val="002529CD"/>
    <w:rsid w:val="00253EF8"/>
    <w:rsid w:val="002540B3"/>
    <w:rsid w:val="00255ABF"/>
    <w:rsid w:val="00255F07"/>
    <w:rsid w:val="0026038B"/>
    <w:rsid w:val="00265244"/>
    <w:rsid w:val="00265C69"/>
    <w:rsid w:val="00270813"/>
    <w:rsid w:val="00272C16"/>
    <w:rsid w:val="002739B3"/>
    <w:rsid w:val="002742EA"/>
    <w:rsid w:val="0027493A"/>
    <w:rsid w:val="00274CA4"/>
    <w:rsid w:val="0027592A"/>
    <w:rsid w:val="002761FD"/>
    <w:rsid w:val="00276D9B"/>
    <w:rsid w:val="0028066F"/>
    <w:rsid w:val="00280B95"/>
    <w:rsid w:val="002846C4"/>
    <w:rsid w:val="00295198"/>
    <w:rsid w:val="00296967"/>
    <w:rsid w:val="00296AE2"/>
    <w:rsid w:val="002A1F51"/>
    <w:rsid w:val="002A3867"/>
    <w:rsid w:val="002A3C92"/>
    <w:rsid w:val="002A449B"/>
    <w:rsid w:val="002A7C45"/>
    <w:rsid w:val="002B01CE"/>
    <w:rsid w:val="002B1E91"/>
    <w:rsid w:val="002B55AF"/>
    <w:rsid w:val="002C0D86"/>
    <w:rsid w:val="002C14B3"/>
    <w:rsid w:val="002C5868"/>
    <w:rsid w:val="002C7BEB"/>
    <w:rsid w:val="002D2E0F"/>
    <w:rsid w:val="002D5BBA"/>
    <w:rsid w:val="002F13E4"/>
    <w:rsid w:val="002F1CF2"/>
    <w:rsid w:val="00300EB5"/>
    <w:rsid w:val="003026A2"/>
    <w:rsid w:val="003061BA"/>
    <w:rsid w:val="0030625C"/>
    <w:rsid w:val="00306B99"/>
    <w:rsid w:val="00307147"/>
    <w:rsid w:val="00314FB8"/>
    <w:rsid w:val="00322B32"/>
    <w:rsid w:val="003277CE"/>
    <w:rsid w:val="00331AB0"/>
    <w:rsid w:val="003347B0"/>
    <w:rsid w:val="00336642"/>
    <w:rsid w:val="003429E0"/>
    <w:rsid w:val="003526ED"/>
    <w:rsid w:val="00355E17"/>
    <w:rsid w:val="00356692"/>
    <w:rsid w:val="00357E7F"/>
    <w:rsid w:val="003615B9"/>
    <w:rsid w:val="0036182B"/>
    <w:rsid w:val="00363A87"/>
    <w:rsid w:val="003746F9"/>
    <w:rsid w:val="0037518D"/>
    <w:rsid w:val="00376445"/>
    <w:rsid w:val="0037672A"/>
    <w:rsid w:val="00380B9C"/>
    <w:rsid w:val="00384EF7"/>
    <w:rsid w:val="00394C48"/>
    <w:rsid w:val="0039767D"/>
    <w:rsid w:val="003A2209"/>
    <w:rsid w:val="003B44DE"/>
    <w:rsid w:val="003B53A6"/>
    <w:rsid w:val="003B5830"/>
    <w:rsid w:val="003C125C"/>
    <w:rsid w:val="003C222E"/>
    <w:rsid w:val="003C2469"/>
    <w:rsid w:val="003C282B"/>
    <w:rsid w:val="003C2983"/>
    <w:rsid w:val="003C2E96"/>
    <w:rsid w:val="003D41BF"/>
    <w:rsid w:val="003D79A3"/>
    <w:rsid w:val="003E49B4"/>
    <w:rsid w:val="003F1C24"/>
    <w:rsid w:val="003F2AC6"/>
    <w:rsid w:val="003F5B8C"/>
    <w:rsid w:val="003F77E1"/>
    <w:rsid w:val="00401CC1"/>
    <w:rsid w:val="004056DB"/>
    <w:rsid w:val="00405EC5"/>
    <w:rsid w:val="00407563"/>
    <w:rsid w:val="00410DCA"/>
    <w:rsid w:val="004121E8"/>
    <w:rsid w:val="00413A7C"/>
    <w:rsid w:val="00425CB3"/>
    <w:rsid w:val="00427485"/>
    <w:rsid w:val="004330D6"/>
    <w:rsid w:val="00434B10"/>
    <w:rsid w:val="00437BE6"/>
    <w:rsid w:val="00437F81"/>
    <w:rsid w:val="00443CB6"/>
    <w:rsid w:val="0045088F"/>
    <w:rsid w:val="00451691"/>
    <w:rsid w:val="00452B09"/>
    <w:rsid w:val="00452DAA"/>
    <w:rsid w:val="00453D8B"/>
    <w:rsid w:val="00463CEF"/>
    <w:rsid w:val="00464060"/>
    <w:rsid w:val="0046548B"/>
    <w:rsid w:val="0047604F"/>
    <w:rsid w:val="00476B7C"/>
    <w:rsid w:val="00484BEC"/>
    <w:rsid w:val="00487CF8"/>
    <w:rsid w:val="00491A14"/>
    <w:rsid w:val="004937B9"/>
    <w:rsid w:val="00493C7D"/>
    <w:rsid w:val="0049515E"/>
    <w:rsid w:val="00497A5B"/>
    <w:rsid w:val="00497D64"/>
    <w:rsid w:val="004A072B"/>
    <w:rsid w:val="004A1152"/>
    <w:rsid w:val="004A238B"/>
    <w:rsid w:val="004A38B5"/>
    <w:rsid w:val="004A7BBA"/>
    <w:rsid w:val="004B1DBA"/>
    <w:rsid w:val="004B335E"/>
    <w:rsid w:val="004C50DD"/>
    <w:rsid w:val="004C78FA"/>
    <w:rsid w:val="004D3251"/>
    <w:rsid w:val="004D5252"/>
    <w:rsid w:val="004D604E"/>
    <w:rsid w:val="004D7A4D"/>
    <w:rsid w:val="004E3C1B"/>
    <w:rsid w:val="004F5775"/>
    <w:rsid w:val="004F58AF"/>
    <w:rsid w:val="004F59D2"/>
    <w:rsid w:val="004F714F"/>
    <w:rsid w:val="004F7240"/>
    <w:rsid w:val="005171CD"/>
    <w:rsid w:val="005176F6"/>
    <w:rsid w:val="005206FD"/>
    <w:rsid w:val="00520D45"/>
    <w:rsid w:val="00522226"/>
    <w:rsid w:val="005323A9"/>
    <w:rsid w:val="00532DBD"/>
    <w:rsid w:val="0053407E"/>
    <w:rsid w:val="005403C7"/>
    <w:rsid w:val="005449A8"/>
    <w:rsid w:val="00547ECF"/>
    <w:rsid w:val="005546F4"/>
    <w:rsid w:val="00563345"/>
    <w:rsid w:val="00564F0D"/>
    <w:rsid w:val="00566ADD"/>
    <w:rsid w:val="005704D8"/>
    <w:rsid w:val="00570E2B"/>
    <w:rsid w:val="00574007"/>
    <w:rsid w:val="00582C36"/>
    <w:rsid w:val="00583153"/>
    <w:rsid w:val="00583D8D"/>
    <w:rsid w:val="00583E79"/>
    <w:rsid w:val="0059053A"/>
    <w:rsid w:val="00591F0A"/>
    <w:rsid w:val="00593AA6"/>
    <w:rsid w:val="00597C44"/>
    <w:rsid w:val="005A1156"/>
    <w:rsid w:val="005A294B"/>
    <w:rsid w:val="005A4B9F"/>
    <w:rsid w:val="005A6462"/>
    <w:rsid w:val="005A7749"/>
    <w:rsid w:val="005B1D38"/>
    <w:rsid w:val="005B327F"/>
    <w:rsid w:val="005B3A95"/>
    <w:rsid w:val="005B5CB9"/>
    <w:rsid w:val="005B5D0C"/>
    <w:rsid w:val="005C0A8D"/>
    <w:rsid w:val="005C0AE8"/>
    <w:rsid w:val="005C16C5"/>
    <w:rsid w:val="005C42AC"/>
    <w:rsid w:val="005C6124"/>
    <w:rsid w:val="005D138E"/>
    <w:rsid w:val="005D2AC7"/>
    <w:rsid w:val="005D4988"/>
    <w:rsid w:val="005D5A8B"/>
    <w:rsid w:val="005E3DFE"/>
    <w:rsid w:val="005E418A"/>
    <w:rsid w:val="005E6F01"/>
    <w:rsid w:val="005F04C6"/>
    <w:rsid w:val="005F0AB5"/>
    <w:rsid w:val="005F0F35"/>
    <w:rsid w:val="005F2A81"/>
    <w:rsid w:val="00601750"/>
    <w:rsid w:val="00602A5B"/>
    <w:rsid w:val="00607E4A"/>
    <w:rsid w:val="00611810"/>
    <w:rsid w:val="00611ACF"/>
    <w:rsid w:val="00612CCA"/>
    <w:rsid w:val="0061333A"/>
    <w:rsid w:val="006174E6"/>
    <w:rsid w:val="00617D91"/>
    <w:rsid w:val="0062232C"/>
    <w:rsid w:val="00624008"/>
    <w:rsid w:val="0062439D"/>
    <w:rsid w:val="006261BD"/>
    <w:rsid w:val="0062717F"/>
    <w:rsid w:val="00632709"/>
    <w:rsid w:val="00636BEA"/>
    <w:rsid w:val="006378D9"/>
    <w:rsid w:val="00640A5F"/>
    <w:rsid w:val="006530BE"/>
    <w:rsid w:val="00653F47"/>
    <w:rsid w:val="00656D94"/>
    <w:rsid w:val="00657160"/>
    <w:rsid w:val="0066250A"/>
    <w:rsid w:val="006632CB"/>
    <w:rsid w:val="00672144"/>
    <w:rsid w:val="006723A7"/>
    <w:rsid w:val="0067465B"/>
    <w:rsid w:val="006769C0"/>
    <w:rsid w:val="00677DF9"/>
    <w:rsid w:val="00681629"/>
    <w:rsid w:val="006843F9"/>
    <w:rsid w:val="006869A5"/>
    <w:rsid w:val="00691861"/>
    <w:rsid w:val="00693A67"/>
    <w:rsid w:val="00694AE2"/>
    <w:rsid w:val="006A5620"/>
    <w:rsid w:val="006A5D8B"/>
    <w:rsid w:val="006A663D"/>
    <w:rsid w:val="006B6F7D"/>
    <w:rsid w:val="006B7957"/>
    <w:rsid w:val="006C375D"/>
    <w:rsid w:val="006C3F38"/>
    <w:rsid w:val="006C3F7C"/>
    <w:rsid w:val="006C40FC"/>
    <w:rsid w:val="006D0EAA"/>
    <w:rsid w:val="006D2186"/>
    <w:rsid w:val="006D4856"/>
    <w:rsid w:val="006D65A8"/>
    <w:rsid w:val="006E5C4B"/>
    <w:rsid w:val="006E7485"/>
    <w:rsid w:val="0070143A"/>
    <w:rsid w:val="00702A94"/>
    <w:rsid w:val="0070692B"/>
    <w:rsid w:val="00706EAC"/>
    <w:rsid w:val="007074FA"/>
    <w:rsid w:val="0070780D"/>
    <w:rsid w:val="007112DC"/>
    <w:rsid w:val="00711788"/>
    <w:rsid w:val="00717023"/>
    <w:rsid w:val="00721EA1"/>
    <w:rsid w:val="00724BD2"/>
    <w:rsid w:val="00724EFD"/>
    <w:rsid w:val="00727DCC"/>
    <w:rsid w:val="00727F3C"/>
    <w:rsid w:val="00732D55"/>
    <w:rsid w:val="0073471A"/>
    <w:rsid w:val="00736346"/>
    <w:rsid w:val="00740FB4"/>
    <w:rsid w:val="0074289D"/>
    <w:rsid w:val="0074305F"/>
    <w:rsid w:val="0074397F"/>
    <w:rsid w:val="00746DA4"/>
    <w:rsid w:val="00751595"/>
    <w:rsid w:val="00751B47"/>
    <w:rsid w:val="00751FCA"/>
    <w:rsid w:val="0075237C"/>
    <w:rsid w:val="00756799"/>
    <w:rsid w:val="007621B2"/>
    <w:rsid w:val="00764ED7"/>
    <w:rsid w:val="0077670D"/>
    <w:rsid w:val="00780FF6"/>
    <w:rsid w:val="00784FA2"/>
    <w:rsid w:val="00785C85"/>
    <w:rsid w:val="00785C9E"/>
    <w:rsid w:val="00795371"/>
    <w:rsid w:val="00797440"/>
    <w:rsid w:val="007A0AD3"/>
    <w:rsid w:val="007A4DC8"/>
    <w:rsid w:val="007A5AAD"/>
    <w:rsid w:val="007A770A"/>
    <w:rsid w:val="007B0BA9"/>
    <w:rsid w:val="007B1FEE"/>
    <w:rsid w:val="007B4790"/>
    <w:rsid w:val="007B68E8"/>
    <w:rsid w:val="007C03F1"/>
    <w:rsid w:val="007C2960"/>
    <w:rsid w:val="007C3C29"/>
    <w:rsid w:val="007D7382"/>
    <w:rsid w:val="007E4763"/>
    <w:rsid w:val="007E4D70"/>
    <w:rsid w:val="007E519C"/>
    <w:rsid w:val="007F0265"/>
    <w:rsid w:val="007F3E46"/>
    <w:rsid w:val="007F478F"/>
    <w:rsid w:val="007F4A1F"/>
    <w:rsid w:val="007F78E5"/>
    <w:rsid w:val="00801FA2"/>
    <w:rsid w:val="00802314"/>
    <w:rsid w:val="00802BA8"/>
    <w:rsid w:val="008040BF"/>
    <w:rsid w:val="00805DEB"/>
    <w:rsid w:val="00813E0E"/>
    <w:rsid w:val="0081718E"/>
    <w:rsid w:val="00817B67"/>
    <w:rsid w:val="008221A8"/>
    <w:rsid w:val="00825789"/>
    <w:rsid w:val="00832BC9"/>
    <w:rsid w:val="00832C1C"/>
    <w:rsid w:val="00840FD9"/>
    <w:rsid w:val="008430F3"/>
    <w:rsid w:val="008448A3"/>
    <w:rsid w:val="00845141"/>
    <w:rsid w:val="00851AB0"/>
    <w:rsid w:val="00853CD7"/>
    <w:rsid w:val="00862045"/>
    <w:rsid w:val="0086264B"/>
    <w:rsid w:val="008711A5"/>
    <w:rsid w:val="00871657"/>
    <w:rsid w:val="00872DE2"/>
    <w:rsid w:val="008742D5"/>
    <w:rsid w:val="00874630"/>
    <w:rsid w:val="00881076"/>
    <w:rsid w:val="0088420B"/>
    <w:rsid w:val="00884CE1"/>
    <w:rsid w:val="00885A61"/>
    <w:rsid w:val="0088797D"/>
    <w:rsid w:val="00891A24"/>
    <w:rsid w:val="00895080"/>
    <w:rsid w:val="00897420"/>
    <w:rsid w:val="008A0A83"/>
    <w:rsid w:val="008A0B67"/>
    <w:rsid w:val="008A23D3"/>
    <w:rsid w:val="008A3C63"/>
    <w:rsid w:val="008A5773"/>
    <w:rsid w:val="008C006B"/>
    <w:rsid w:val="008C09E1"/>
    <w:rsid w:val="008C4B96"/>
    <w:rsid w:val="008D3A35"/>
    <w:rsid w:val="008D50BA"/>
    <w:rsid w:val="008D688B"/>
    <w:rsid w:val="008E09E4"/>
    <w:rsid w:val="008E382F"/>
    <w:rsid w:val="008E39D1"/>
    <w:rsid w:val="008E41DC"/>
    <w:rsid w:val="008E5A6C"/>
    <w:rsid w:val="008F0193"/>
    <w:rsid w:val="008F02FA"/>
    <w:rsid w:val="00900F77"/>
    <w:rsid w:val="00905E6F"/>
    <w:rsid w:val="00910AAB"/>
    <w:rsid w:val="009123D2"/>
    <w:rsid w:val="0091287E"/>
    <w:rsid w:val="00915436"/>
    <w:rsid w:val="0091703A"/>
    <w:rsid w:val="009214EC"/>
    <w:rsid w:val="0092251D"/>
    <w:rsid w:val="00923C22"/>
    <w:rsid w:val="009329A5"/>
    <w:rsid w:val="00933240"/>
    <w:rsid w:val="009351F8"/>
    <w:rsid w:val="009358AE"/>
    <w:rsid w:val="00940806"/>
    <w:rsid w:val="00940878"/>
    <w:rsid w:val="0094120D"/>
    <w:rsid w:val="009422C4"/>
    <w:rsid w:val="00943A62"/>
    <w:rsid w:val="00946903"/>
    <w:rsid w:val="009538B3"/>
    <w:rsid w:val="00956EF3"/>
    <w:rsid w:val="00960B73"/>
    <w:rsid w:val="00962B6C"/>
    <w:rsid w:val="00964D4C"/>
    <w:rsid w:val="00964E6C"/>
    <w:rsid w:val="00965C24"/>
    <w:rsid w:val="00970314"/>
    <w:rsid w:val="00975AD2"/>
    <w:rsid w:val="009819D4"/>
    <w:rsid w:val="00981CBC"/>
    <w:rsid w:val="009839DF"/>
    <w:rsid w:val="00992900"/>
    <w:rsid w:val="009A364B"/>
    <w:rsid w:val="009A39B0"/>
    <w:rsid w:val="009A4D14"/>
    <w:rsid w:val="009A72C7"/>
    <w:rsid w:val="009B556F"/>
    <w:rsid w:val="009B6CDB"/>
    <w:rsid w:val="009C08C9"/>
    <w:rsid w:val="009D1DF0"/>
    <w:rsid w:val="009D22DA"/>
    <w:rsid w:val="009D7F2F"/>
    <w:rsid w:val="009E24FE"/>
    <w:rsid w:val="009E2E67"/>
    <w:rsid w:val="009E2FAD"/>
    <w:rsid w:val="009E4E10"/>
    <w:rsid w:val="009F1CCB"/>
    <w:rsid w:val="009F5E59"/>
    <w:rsid w:val="00A0064B"/>
    <w:rsid w:val="00A0239D"/>
    <w:rsid w:val="00A044D9"/>
    <w:rsid w:val="00A072BD"/>
    <w:rsid w:val="00A11946"/>
    <w:rsid w:val="00A17E1E"/>
    <w:rsid w:val="00A20B77"/>
    <w:rsid w:val="00A32BDA"/>
    <w:rsid w:val="00A41282"/>
    <w:rsid w:val="00A41F87"/>
    <w:rsid w:val="00A47604"/>
    <w:rsid w:val="00A518BC"/>
    <w:rsid w:val="00A5646F"/>
    <w:rsid w:val="00A57AA9"/>
    <w:rsid w:val="00A61132"/>
    <w:rsid w:val="00A62C3C"/>
    <w:rsid w:val="00A665E9"/>
    <w:rsid w:val="00A71675"/>
    <w:rsid w:val="00A7355F"/>
    <w:rsid w:val="00A740F7"/>
    <w:rsid w:val="00A748CC"/>
    <w:rsid w:val="00A74D85"/>
    <w:rsid w:val="00A7679B"/>
    <w:rsid w:val="00A76B66"/>
    <w:rsid w:val="00A80C02"/>
    <w:rsid w:val="00A818D7"/>
    <w:rsid w:val="00A823A0"/>
    <w:rsid w:val="00A837C5"/>
    <w:rsid w:val="00A83D75"/>
    <w:rsid w:val="00A92E1F"/>
    <w:rsid w:val="00A9374C"/>
    <w:rsid w:val="00A93A6F"/>
    <w:rsid w:val="00A94933"/>
    <w:rsid w:val="00AA1259"/>
    <w:rsid w:val="00AA4B33"/>
    <w:rsid w:val="00AA4C7E"/>
    <w:rsid w:val="00AA4DE2"/>
    <w:rsid w:val="00AA50D3"/>
    <w:rsid w:val="00AB15C6"/>
    <w:rsid w:val="00AB1D09"/>
    <w:rsid w:val="00AB5345"/>
    <w:rsid w:val="00AB57F5"/>
    <w:rsid w:val="00AC6AA3"/>
    <w:rsid w:val="00AD6219"/>
    <w:rsid w:val="00AE1945"/>
    <w:rsid w:val="00AE248B"/>
    <w:rsid w:val="00AE48CE"/>
    <w:rsid w:val="00AF0809"/>
    <w:rsid w:val="00AF1A2B"/>
    <w:rsid w:val="00AF1BA1"/>
    <w:rsid w:val="00AF1D18"/>
    <w:rsid w:val="00B006EF"/>
    <w:rsid w:val="00B03983"/>
    <w:rsid w:val="00B043B3"/>
    <w:rsid w:val="00B044B4"/>
    <w:rsid w:val="00B103C3"/>
    <w:rsid w:val="00B12C46"/>
    <w:rsid w:val="00B1536B"/>
    <w:rsid w:val="00B211C6"/>
    <w:rsid w:val="00B248CC"/>
    <w:rsid w:val="00B24D75"/>
    <w:rsid w:val="00B24D9D"/>
    <w:rsid w:val="00B25EC0"/>
    <w:rsid w:val="00B27E83"/>
    <w:rsid w:val="00B328B9"/>
    <w:rsid w:val="00B35DC4"/>
    <w:rsid w:val="00B37920"/>
    <w:rsid w:val="00B44BED"/>
    <w:rsid w:val="00B51BC8"/>
    <w:rsid w:val="00B63F1B"/>
    <w:rsid w:val="00B64094"/>
    <w:rsid w:val="00B701E4"/>
    <w:rsid w:val="00B72A6C"/>
    <w:rsid w:val="00B732CD"/>
    <w:rsid w:val="00B831AC"/>
    <w:rsid w:val="00B841F6"/>
    <w:rsid w:val="00B87841"/>
    <w:rsid w:val="00B90D63"/>
    <w:rsid w:val="00B91FEE"/>
    <w:rsid w:val="00B92B4F"/>
    <w:rsid w:val="00B92CE8"/>
    <w:rsid w:val="00B93BF0"/>
    <w:rsid w:val="00B951EC"/>
    <w:rsid w:val="00B95267"/>
    <w:rsid w:val="00B956F8"/>
    <w:rsid w:val="00B96CE0"/>
    <w:rsid w:val="00BA1CC7"/>
    <w:rsid w:val="00BA425A"/>
    <w:rsid w:val="00BA6F21"/>
    <w:rsid w:val="00BB2091"/>
    <w:rsid w:val="00BB4951"/>
    <w:rsid w:val="00BB5055"/>
    <w:rsid w:val="00BB52C1"/>
    <w:rsid w:val="00BB795B"/>
    <w:rsid w:val="00BC0664"/>
    <w:rsid w:val="00BD03BB"/>
    <w:rsid w:val="00BD2164"/>
    <w:rsid w:val="00BD4F8A"/>
    <w:rsid w:val="00BD5823"/>
    <w:rsid w:val="00BD59CA"/>
    <w:rsid w:val="00BD6649"/>
    <w:rsid w:val="00BE26D8"/>
    <w:rsid w:val="00BF118D"/>
    <w:rsid w:val="00BF5C81"/>
    <w:rsid w:val="00BF6883"/>
    <w:rsid w:val="00BF76A3"/>
    <w:rsid w:val="00C03011"/>
    <w:rsid w:val="00C06D5A"/>
    <w:rsid w:val="00C10CD6"/>
    <w:rsid w:val="00C12445"/>
    <w:rsid w:val="00C13DFA"/>
    <w:rsid w:val="00C15DBA"/>
    <w:rsid w:val="00C15F30"/>
    <w:rsid w:val="00C160A6"/>
    <w:rsid w:val="00C2337B"/>
    <w:rsid w:val="00C23A7C"/>
    <w:rsid w:val="00C2415E"/>
    <w:rsid w:val="00C247E4"/>
    <w:rsid w:val="00C36C2E"/>
    <w:rsid w:val="00C37CBD"/>
    <w:rsid w:val="00C415F2"/>
    <w:rsid w:val="00C42F44"/>
    <w:rsid w:val="00C4460C"/>
    <w:rsid w:val="00C44A92"/>
    <w:rsid w:val="00C47528"/>
    <w:rsid w:val="00C506FD"/>
    <w:rsid w:val="00C54F55"/>
    <w:rsid w:val="00C577E5"/>
    <w:rsid w:val="00C6039C"/>
    <w:rsid w:val="00C6078E"/>
    <w:rsid w:val="00C65B39"/>
    <w:rsid w:val="00C763F3"/>
    <w:rsid w:val="00C81411"/>
    <w:rsid w:val="00C81894"/>
    <w:rsid w:val="00C82062"/>
    <w:rsid w:val="00C83A1D"/>
    <w:rsid w:val="00C85CF4"/>
    <w:rsid w:val="00C86082"/>
    <w:rsid w:val="00C91C55"/>
    <w:rsid w:val="00C9356C"/>
    <w:rsid w:val="00C94B94"/>
    <w:rsid w:val="00C97218"/>
    <w:rsid w:val="00CA40A0"/>
    <w:rsid w:val="00CA4F65"/>
    <w:rsid w:val="00CA5D24"/>
    <w:rsid w:val="00CA65FA"/>
    <w:rsid w:val="00CB2496"/>
    <w:rsid w:val="00CB4762"/>
    <w:rsid w:val="00CB4D7F"/>
    <w:rsid w:val="00CB71C9"/>
    <w:rsid w:val="00CB7280"/>
    <w:rsid w:val="00CD198D"/>
    <w:rsid w:val="00CD1B00"/>
    <w:rsid w:val="00CD6046"/>
    <w:rsid w:val="00CD7F97"/>
    <w:rsid w:val="00CE1CB9"/>
    <w:rsid w:val="00CE2781"/>
    <w:rsid w:val="00CE27B0"/>
    <w:rsid w:val="00CE3011"/>
    <w:rsid w:val="00CE331E"/>
    <w:rsid w:val="00CE336F"/>
    <w:rsid w:val="00CE7E6D"/>
    <w:rsid w:val="00CF073A"/>
    <w:rsid w:val="00CF60F5"/>
    <w:rsid w:val="00CF66FD"/>
    <w:rsid w:val="00CF7E1F"/>
    <w:rsid w:val="00D01E46"/>
    <w:rsid w:val="00D032F5"/>
    <w:rsid w:val="00D04997"/>
    <w:rsid w:val="00D1018E"/>
    <w:rsid w:val="00D12E1D"/>
    <w:rsid w:val="00D150F2"/>
    <w:rsid w:val="00D174B2"/>
    <w:rsid w:val="00D20524"/>
    <w:rsid w:val="00D21593"/>
    <w:rsid w:val="00D3117E"/>
    <w:rsid w:val="00D34D52"/>
    <w:rsid w:val="00D35039"/>
    <w:rsid w:val="00D35078"/>
    <w:rsid w:val="00D3541D"/>
    <w:rsid w:val="00D364FA"/>
    <w:rsid w:val="00D36752"/>
    <w:rsid w:val="00D467C0"/>
    <w:rsid w:val="00D47B51"/>
    <w:rsid w:val="00D501C7"/>
    <w:rsid w:val="00D556FB"/>
    <w:rsid w:val="00D62110"/>
    <w:rsid w:val="00D62F17"/>
    <w:rsid w:val="00D656C3"/>
    <w:rsid w:val="00D717AB"/>
    <w:rsid w:val="00D71937"/>
    <w:rsid w:val="00D71F5E"/>
    <w:rsid w:val="00D72AEA"/>
    <w:rsid w:val="00D740CE"/>
    <w:rsid w:val="00D762E8"/>
    <w:rsid w:val="00D76C6C"/>
    <w:rsid w:val="00D837DE"/>
    <w:rsid w:val="00D84380"/>
    <w:rsid w:val="00D85032"/>
    <w:rsid w:val="00D86E1B"/>
    <w:rsid w:val="00D91A1D"/>
    <w:rsid w:val="00D945AA"/>
    <w:rsid w:val="00D94753"/>
    <w:rsid w:val="00DA34B0"/>
    <w:rsid w:val="00DA3DD8"/>
    <w:rsid w:val="00DA470D"/>
    <w:rsid w:val="00DB1E02"/>
    <w:rsid w:val="00DB2887"/>
    <w:rsid w:val="00DB30B5"/>
    <w:rsid w:val="00DB3C59"/>
    <w:rsid w:val="00DB71DD"/>
    <w:rsid w:val="00DB7FF7"/>
    <w:rsid w:val="00DC08EE"/>
    <w:rsid w:val="00DC223B"/>
    <w:rsid w:val="00DC3F50"/>
    <w:rsid w:val="00DC47F6"/>
    <w:rsid w:val="00DD3B95"/>
    <w:rsid w:val="00DD48EA"/>
    <w:rsid w:val="00DD7113"/>
    <w:rsid w:val="00DE22CB"/>
    <w:rsid w:val="00DE7127"/>
    <w:rsid w:val="00DF0277"/>
    <w:rsid w:val="00DF517C"/>
    <w:rsid w:val="00DF5E22"/>
    <w:rsid w:val="00E0601E"/>
    <w:rsid w:val="00E06870"/>
    <w:rsid w:val="00E1210F"/>
    <w:rsid w:val="00E1548E"/>
    <w:rsid w:val="00E2579B"/>
    <w:rsid w:val="00E30DC0"/>
    <w:rsid w:val="00E32FB4"/>
    <w:rsid w:val="00E36609"/>
    <w:rsid w:val="00E36D32"/>
    <w:rsid w:val="00E461EE"/>
    <w:rsid w:val="00E50B9F"/>
    <w:rsid w:val="00E60006"/>
    <w:rsid w:val="00E61C03"/>
    <w:rsid w:val="00E67B91"/>
    <w:rsid w:val="00E7002D"/>
    <w:rsid w:val="00E7127C"/>
    <w:rsid w:val="00E727B4"/>
    <w:rsid w:val="00E74821"/>
    <w:rsid w:val="00E76D40"/>
    <w:rsid w:val="00E81AFD"/>
    <w:rsid w:val="00E8675F"/>
    <w:rsid w:val="00E86D3B"/>
    <w:rsid w:val="00E8761D"/>
    <w:rsid w:val="00E95860"/>
    <w:rsid w:val="00EA05B7"/>
    <w:rsid w:val="00EA4BE2"/>
    <w:rsid w:val="00EA5036"/>
    <w:rsid w:val="00EA5BD1"/>
    <w:rsid w:val="00EB5ABA"/>
    <w:rsid w:val="00EC078E"/>
    <w:rsid w:val="00EC22C2"/>
    <w:rsid w:val="00EC526E"/>
    <w:rsid w:val="00ED0769"/>
    <w:rsid w:val="00ED290E"/>
    <w:rsid w:val="00ED4E26"/>
    <w:rsid w:val="00ED547A"/>
    <w:rsid w:val="00ED5DA6"/>
    <w:rsid w:val="00EE4FC1"/>
    <w:rsid w:val="00EF0B33"/>
    <w:rsid w:val="00EF24D5"/>
    <w:rsid w:val="00EF2939"/>
    <w:rsid w:val="00EF4E9E"/>
    <w:rsid w:val="00EF5DF6"/>
    <w:rsid w:val="00F0044F"/>
    <w:rsid w:val="00F04FD9"/>
    <w:rsid w:val="00F11E29"/>
    <w:rsid w:val="00F1581F"/>
    <w:rsid w:val="00F161A3"/>
    <w:rsid w:val="00F21534"/>
    <w:rsid w:val="00F21E96"/>
    <w:rsid w:val="00F27C56"/>
    <w:rsid w:val="00F27E8B"/>
    <w:rsid w:val="00F30BEB"/>
    <w:rsid w:val="00F312F0"/>
    <w:rsid w:val="00F31DA7"/>
    <w:rsid w:val="00F31E69"/>
    <w:rsid w:val="00F3244D"/>
    <w:rsid w:val="00F32C41"/>
    <w:rsid w:val="00F343E4"/>
    <w:rsid w:val="00F40BE4"/>
    <w:rsid w:val="00F41404"/>
    <w:rsid w:val="00F41807"/>
    <w:rsid w:val="00F43AFD"/>
    <w:rsid w:val="00F460F5"/>
    <w:rsid w:val="00F46D9C"/>
    <w:rsid w:val="00F503B1"/>
    <w:rsid w:val="00F50765"/>
    <w:rsid w:val="00F5106F"/>
    <w:rsid w:val="00F54169"/>
    <w:rsid w:val="00F54B82"/>
    <w:rsid w:val="00F568C0"/>
    <w:rsid w:val="00F67274"/>
    <w:rsid w:val="00F70803"/>
    <w:rsid w:val="00F95010"/>
    <w:rsid w:val="00FA446C"/>
    <w:rsid w:val="00FA5B30"/>
    <w:rsid w:val="00FA5FBC"/>
    <w:rsid w:val="00FB067D"/>
    <w:rsid w:val="00FB134D"/>
    <w:rsid w:val="00FB1D21"/>
    <w:rsid w:val="00FB519F"/>
    <w:rsid w:val="00FB6EF4"/>
    <w:rsid w:val="00FB7F79"/>
    <w:rsid w:val="00FC2A19"/>
    <w:rsid w:val="00FC31F6"/>
    <w:rsid w:val="00FC507B"/>
    <w:rsid w:val="00FD0EC4"/>
    <w:rsid w:val="00FD5F77"/>
    <w:rsid w:val="00FD6AE6"/>
    <w:rsid w:val="00FD77DB"/>
    <w:rsid w:val="00FE0EA1"/>
    <w:rsid w:val="00FE3060"/>
    <w:rsid w:val="00FE40E1"/>
    <w:rsid w:val="00FE7965"/>
    <w:rsid w:val="00FE7BE0"/>
    <w:rsid w:val="00FF0B90"/>
    <w:rsid w:val="00FF64E3"/>
    <w:rsid w:val="00FF700D"/>
    <w:rsid w:val="00FF74A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62" type="connector" idref="#_x0000_s1145"/>
        <o:r id="V:Rule63" type="connector" idref="#_x0000_s1446"/>
        <o:r id="V:Rule64" type="connector" idref="#_x0000_s1375"/>
        <o:r id="V:Rule65" type="connector" idref="#_x0000_s1159"/>
        <o:r id="V:Rule66" type="connector" idref="#_x0000_s1154"/>
        <o:r id="V:Rule67" type="connector" idref="#_x0000_s1146"/>
        <o:r id="V:Rule68" type="connector" idref="#_x0000_s1168"/>
        <o:r id="V:Rule69" type="connector" idref="#_x0000_s1155"/>
        <o:r id="V:Rule70" type="connector" idref="#_x0000_s1367"/>
        <o:r id="V:Rule71" type="connector" idref="#_x0000_s1144"/>
        <o:r id="V:Rule72" type="connector" idref="#_x0000_s1448"/>
        <o:r id="V:Rule73" type="connector" idref="#_x0000_s1069"/>
        <o:r id="V:Rule74" type="connector" idref="#_x0000_s1040"/>
        <o:r id="V:Rule75" type="connector" idref="#_x0000_s1447"/>
        <o:r id="V:Rule76" type="connector" idref="#_x0000_s1366"/>
        <o:r id="V:Rule77" type="connector" idref="#_x0000_s1388"/>
        <o:r id="V:Rule78" type="connector" idref="#_x0000_s1147"/>
        <o:r id="V:Rule79" type="connector" idref="#_x0000_s1157"/>
        <o:r id="V:Rule80" type="connector" idref="#_x0000_s1438"/>
        <o:r id="V:Rule81" type="connector" idref="#_x0000_s1380"/>
        <o:r id="V:Rule82" type="connector" idref="#_x0000_s1451"/>
        <o:r id="V:Rule83" type="connector" idref="#_x0000_s1169"/>
        <o:r id="V:Rule84" type="connector" idref="#_x0000_s1085"/>
        <o:r id="V:Rule85" type="connector" idref="#_x0000_s1100"/>
        <o:r id="V:Rule86" type="connector" idref="#_x0000_s1176"/>
        <o:r id="V:Rule87" type="connector" idref="#_x0000_s1449"/>
        <o:r id="V:Rule88" type="connector" idref="#_x0000_s1170"/>
        <o:r id="V:Rule89" type="connector" idref="#_x0000_s1037"/>
        <o:r id="V:Rule90" type="connector" idref="#_x0000_s1073"/>
        <o:r id="V:Rule91" type="connector" idref="#_x0000_s1383"/>
        <o:r id="V:Rule92" type="connector" idref="#_x0000_s1149"/>
        <o:r id="V:Rule93" type="connector" idref="#_x0000_s1043"/>
        <o:r id="V:Rule94" type="connector" idref="#_x0000_s1148"/>
        <o:r id="V:Rule95" type="connector" idref="#_x0000_s1439"/>
        <o:r id="V:Rule96" type="connector" idref="#_x0000_s1445"/>
        <o:r id="V:Rule97" type="connector" idref="#_x0000_s1450"/>
        <o:r id="V:Rule98" type="connector" idref="#_x0000_s1072"/>
        <o:r id="V:Rule99" type="connector" idref="#_x0000_s1150"/>
        <o:r id="V:Rule100" type="connector" idref="#_x0000_s1153"/>
        <o:r id="V:Rule101" type="connector" idref="#_x0000_s1442"/>
        <o:r id="V:Rule102" type="connector" idref="#_x0000_s1152"/>
        <o:r id="V:Rule103" type="connector" idref="#_x0000_s1143"/>
        <o:r id="V:Rule104" type="connector" idref="#_x0000_s1156"/>
        <o:r id="V:Rule105" type="connector" idref="#_x0000_s1160"/>
        <o:r id="V:Rule106" type="connector" idref="#_x0000_s1038"/>
        <o:r id="V:Rule107" type="connector" idref="#_x0000_s1382"/>
        <o:r id="V:Rule108" type="connector" idref="#_x0000_s1441"/>
        <o:r id="V:Rule109" type="connector" idref="#_x0000_s1374"/>
        <o:r id="V:Rule110" type="connector" idref="#_x0000_s1158"/>
        <o:r id="V:Rule111" type="connector" idref="#_x0000_s1370"/>
        <o:r id="V:Rule112" type="connector" idref="#_x0000_s1075"/>
        <o:r id="V:Rule113" type="connector" idref="#_x0000_s1039"/>
        <o:r id="V:Rule114" type="connector" idref="#_x0000_s1379"/>
        <o:r id="V:Rule115" type="connector" idref="#_x0000_s1151"/>
        <o:r id="V:Rule116" type="connector" idref="#_x0000_s1443"/>
        <o:r id="V:Rule117" type="connector" idref="#_x0000_s1117"/>
        <o:r id="V:Rule118" type="connector" idref="#_x0000_s1077"/>
        <o:r id="V:Rule119" type="connector" idref="#_x0000_s1444"/>
        <o:r id="V:Rule120" type="connector" idref="#_x0000_s1387"/>
        <o:r id="V:Rule121" type="connector" idref="#_x0000_s1070"/>
        <o:r id="V:Rule122" type="connector" idref="#_x0000_s13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C24"/>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2C7BEB"/>
    <w:pPr>
      <w:ind w:left="708"/>
      <w:jc w:val="both"/>
    </w:pPr>
  </w:style>
  <w:style w:type="paragraph" w:styleId="Sangra2detindependiente">
    <w:name w:val="Body Text Indent 2"/>
    <w:basedOn w:val="Normal"/>
    <w:semiHidden/>
    <w:rsid w:val="002C7BEB"/>
    <w:pPr>
      <w:ind w:firstLine="360"/>
      <w:jc w:val="both"/>
    </w:pPr>
  </w:style>
  <w:style w:type="paragraph" w:styleId="Sangra3detindependiente">
    <w:name w:val="Body Text Indent 3"/>
    <w:basedOn w:val="Normal"/>
    <w:link w:val="Sangra3detindependienteCar"/>
    <w:rsid w:val="002C7BEB"/>
    <w:pPr>
      <w:ind w:left="360"/>
      <w:jc w:val="both"/>
    </w:pPr>
  </w:style>
  <w:style w:type="table" w:styleId="Tablaconcuadrcula">
    <w:name w:val="Table Grid"/>
    <w:basedOn w:val="Tablanormal"/>
    <w:uiPriority w:val="59"/>
    <w:rsid w:val="00AA12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angra3detindependienteCar">
    <w:name w:val="Sangría 3 de t. independiente Car"/>
    <w:basedOn w:val="Fuentedeprrafopredeter"/>
    <w:link w:val="Sangra3detindependiente"/>
    <w:rsid w:val="00C94B94"/>
    <w:rPr>
      <w:sz w:val="24"/>
      <w:szCs w:val="24"/>
    </w:rPr>
  </w:style>
  <w:style w:type="paragraph" w:styleId="NormalWeb">
    <w:name w:val="Normal (Web)"/>
    <w:basedOn w:val="Normal"/>
    <w:uiPriority w:val="99"/>
    <w:unhideWhenUsed/>
    <w:rsid w:val="00A818D7"/>
    <w:pPr>
      <w:spacing w:before="100" w:beforeAutospacing="1" w:after="100" w:afterAutospacing="1"/>
    </w:pPr>
    <w:rPr>
      <w:color w:val="000000"/>
    </w:rPr>
  </w:style>
  <w:style w:type="paragraph" w:styleId="Textodeglobo">
    <w:name w:val="Balloon Text"/>
    <w:basedOn w:val="Normal"/>
    <w:link w:val="TextodegloboCar"/>
    <w:uiPriority w:val="99"/>
    <w:semiHidden/>
    <w:unhideWhenUsed/>
    <w:rsid w:val="00B27E83"/>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E83"/>
    <w:rPr>
      <w:rFonts w:ascii="Tahoma" w:hAnsi="Tahoma" w:cs="Tahoma"/>
      <w:sz w:val="16"/>
      <w:szCs w:val="16"/>
    </w:rPr>
  </w:style>
  <w:style w:type="paragraph" w:styleId="Prrafodelista">
    <w:name w:val="List Paragraph"/>
    <w:basedOn w:val="Normal"/>
    <w:uiPriority w:val="34"/>
    <w:qFormat/>
    <w:rsid w:val="00115C87"/>
    <w:pPr>
      <w:ind w:left="720"/>
      <w:contextualSpacing/>
    </w:pPr>
  </w:style>
  <w:style w:type="character" w:styleId="Textodelmarcadordeposicin">
    <w:name w:val="Placeholder Text"/>
    <w:basedOn w:val="Fuentedeprrafopredeter"/>
    <w:uiPriority w:val="99"/>
    <w:semiHidden/>
    <w:rsid w:val="00AA50D3"/>
    <w:rPr>
      <w:color w:val="808080"/>
    </w:rPr>
  </w:style>
</w:styles>
</file>

<file path=word/webSettings.xml><?xml version="1.0" encoding="utf-8"?>
<w:webSettings xmlns:r="http://schemas.openxmlformats.org/officeDocument/2006/relationships" xmlns:w="http://schemas.openxmlformats.org/wordprocessingml/2006/main">
  <w:divs>
    <w:div w:id="20623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7.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oleObject" Target="embeddings/oleObject1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FB1F0-6BE2-4C49-B56D-969811AD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25</Pages>
  <Words>7725</Words>
  <Characters>42491</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Examen Tema 1 Fundamentos de Informática (5-11-2005)</vt:lpstr>
    </vt:vector>
  </TitlesOfParts>
  <Company>Personal</Company>
  <LinksUpToDate>false</LinksUpToDate>
  <CharactersWithSpaces>50116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Tema 1 Fundamentos de Informática (5-11-2005)</dc:title>
  <dc:creator>José Rafael</dc:creator>
  <cp:lastModifiedBy>jrgarcia</cp:lastModifiedBy>
  <cp:revision>85</cp:revision>
  <cp:lastPrinted>2014-06-10T06:22:00Z</cp:lastPrinted>
  <dcterms:created xsi:type="dcterms:W3CDTF">2016-05-30T11:39:00Z</dcterms:created>
  <dcterms:modified xsi:type="dcterms:W3CDTF">2017-06-04T15:52:00Z</dcterms:modified>
</cp:coreProperties>
</file>